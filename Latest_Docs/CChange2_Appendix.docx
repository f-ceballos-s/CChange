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2616F" w14:textId="77777777" w:rsidR="0041058B" w:rsidRPr="00645BAC" w:rsidRDefault="00FA72DA">
      <w:pPr>
        <w:pStyle w:val="Title"/>
        <w:rPr>
          <w:sz w:val="24"/>
          <w:szCs w:val="24"/>
        </w:rPr>
      </w:pPr>
      <w:r w:rsidRPr="00645BAC">
        <w:rPr>
          <w:sz w:val="24"/>
          <w:szCs w:val="24"/>
        </w:rPr>
        <w:t>Appendix</w:t>
      </w:r>
    </w:p>
    <w:p w14:paraId="7AD0C60C" w14:textId="4450DC2A" w:rsidR="0041058B" w:rsidRPr="00645BAC" w:rsidRDefault="00645BAC">
      <w:pPr>
        <w:pStyle w:val="Heading1"/>
        <w:rPr>
          <w:sz w:val="24"/>
          <w:szCs w:val="24"/>
        </w:rPr>
      </w:pPr>
      <w:bookmarkStart w:id="0" w:name="apendix-1"/>
      <w:r w:rsidRPr="00645BAC">
        <w:rPr>
          <w:sz w:val="24"/>
          <w:szCs w:val="24"/>
        </w:rPr>
        <w:t>Appendix</w:t>
      </w:r>
      <w:r w:rsidR="00FA72DA" w:rsidRPr="00645BAC">
        <w:rPr>
          <w:sz w:val="24"/>
          <w:szCs w:val="24"/>
        </w:rPr>
        <w:t xml:space="preserve"> 1</w:t>
      </w:r>
      <w:bookmarkEnd w:id="0"/>
    </w:p>
    <w:p w14:paraId="364ABBC3" w14:textId="77777777" w:rsidR="0041058B" w:rsidRPr="00645BAC" w:rsidRDefault="00FA72DA">
      <w:pPr>
        <w:pStyle w:val="Heading2"/>
        <w:rPr>
          <w:szCs w:val="24"/>
        </w:rPr>
      </w:pPr>
      <w:bookmarkStart w:id="1" w:name="submodel-1.-water-absorption"/>
      <w:proofErr w:type="spellStart"/>
      <w:r w:rsidRPr="00645BAC">
        <w:rPr>
          <w:szCs w:val="24"/>
        </w:rPr>
        <w:t>Submodel</w:t>
      </w:r>
      <w:proofErr w:type="spellEnd"/>
      <w:r w:rsidRPr="00645BAC">
        <w:rPr>
          <w:szCs w:val="24"/>
        </w:rPr>
        <w:t xml:space="preserve"> 1. Water absorption</w:t>
      </w:r>
      <w:bookmarkEnd w:id="1"/>
    </w:p>
    <w:p w14:paraId="6C11F5FD" w14:textId="77777777" w:rsidR="0041058B" w:rsidRPr="00645BAC" w:rsidRDefault="00FA72DA">
      <w:pPr>
        <w:pStyle w:val="FirstParagraph"/>
      </w:pPr>
      <w:r w:rsidRPr="00645BAC">
        <w:t>Rodr</w:t>
      </w:r>
      <w:r w:rsidR="007C5CE3" w:rsidRPr="00645BAC">
        <w:t>í</w:t>
      </w:r>
      <w:r w:rsidRPr="00645BAC">
        <w:t xml:space="preserve">guez et al. (2011) model water absorption through the roots, </w:t>
      </w:r>
      <m:oMath>
        <m:sSub>
          <m:sSubPr>
            <m:ctrlPr>
              <w:rPr>
                <w:rFonts w:ascii="Cambria Math" w:hAnsi="Cambria Math"/>
              </w:rPr>
            </m:ctrlPr>
          </m:sSubPr>
          <m:e>
            <m:r>
              <w:rPr>
                <w:rFonts w:ascii="Cambria Math" w:hAnsi="Cambria Math"/>
              </w:rPr>
              <m:t>S</m:t>
            </m:r>
          </m:e>
          <m:sub>
            <m:r>
              <w:rPr>
                <w:rFonts w:ascii="Cambria Math" w:hAnsi="Cambria Math"/>
              </w:rPr>
              <m:t>w</m:t>
            </m:r>
          </m:sub>
        </m:sSub>
      </m:oMath>
      <w:r w:rsidRPr="00645BAC">
        <w:t>, using a so-called Type III response function as follows:</w:t>
      </w:r>
    </w:p>
    <w:p w14:paraId="0816D610" w14:textId="77777777" w:rsidR="0041058B" w:rsidRPr="00645BAC" w:rsidRDefault="004C22AE">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m:t>
              </m:r>
            </m:sub>
          </m:sSub>
          <m:r>
            <w:rPr>
              <w:rFonts w:ascii="Cambria Math" w:hAnsi="Cambria Math"/>
            </w:rPr>
            <m:t>[1-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w</m:t>
                      </m:r>
                    </m:sub>
                  </m:sSub>
                  <m:r>
                    <w:rPr>
                      <w:rFonts w:ascii="Cambria Math" w:hAnsi="Cambria Math"/>
                    </w:rPr>
                    <m:t>W)</m:t>
                  </m:r>
                </m:num>
                <m:den>
                  <m:sSub>
                    <m:sSubPr>
                      <m:ctrlPr>
                        <w:rPr>
                          <w:rFonts w:ascii="Cambria Math" w:hAnsi="Cambria Math"/>
                        </w:rPr>
                      </m:ctrlPr>
                    </m:sSubPr>
                    <m:e>
                      <m:r>
                        <w:rPr>
                          <w:rFonts w:ascii="Cambria Math" w:hAnsi="Cambria Math"/>
                        </w:rPr>
                        <m:t>D</m:t>
                      </m:r>
                    </m:e>
                    <m:sub>
                      <m:r>
                        <w:rPr>
                          <w:rFonts w:ascii="Cambria Math" w:hAnsi="Cambria Math"/>
                        </w:rPr>
                        <m:t>w</m:t>
                      </m:r>
                    </m:sub>
                  </m:sSub>
                </m:den>
              </m:f>
            </m:sup>
          </m:sSup>
          <m:r>
            <w:rPr>
              <w:rFonts w:ascii="Cambria Math" w:hAnsi="Cambria Math"/>
            </w:rPr>
            <m:t>]</m:t>
          </m:r>
        </m:oMath>
      </m:oMathPara>
    </w:p>
    <w:p w14:paraId="0BC6141D" w14:textId="77777777" w:rsidR="0041058B" w:rsidRPr="00645BAC" w:rsidRDefault="00FA72DA" w:rsidP="004F0EA3">
      <w:pPr>
        <w:pStyle w:val="FirstParagraph"/>
      </w:pPr>
      <w:r w:rsidRPr="00645BAC">
        <w:t xml:space="preserve">where </w:t>
      </w:r>
      <m:oMath>
        <m:sSub>
          <m:sSubPr>
            <m:ctrlPr>
              <w:rPr>
                <w:rFonts w:ascii="Cambria Math" w:hAnsi="Cambria Math"/>
              </w:rPr>
            </m:ctrlPr>
          </m:sSubPr>
          <m:e>
            <m:r>
              <w:rPr>
                <w:rFonts w:ascii="Cambria Math" w:hAnsi="Cambria Math"/>
              </w:rPr>
              <m:t>D</m:t>
            </m:r>
          </m:e>
          <m:sub>
            <m:r>
              <w:rPr>
                <w:rFonts w:ascii="Cambria Math" w:hAnsi="Cambria Math"/>
              </w:rPr>
              <m:t>w</m:t>
            </m:r>
          </m:sub>
        </m:sSub>
      </m:oMath>
      <w:r w:rsidRPr="00645BAC">
        <w:t xml:space="preserve"> is the demand for water, which also sets the upper bound for water uptake, </w:t>
      </w:r>
      <m:oMath>
        <m:sSub>
          <m:sSubPr>
            <m:ctrlPr>
              <w:rPr>
                <w:rFonts w:ascii="Cambria Math" w:hAnsi="Cambria Math"/>
              </w:rPr>
            </m:ctrlPr>
          </m:sSubPr>
          <m:e>
            <m:r>
              <w:rPr>
                <w:rFonts w:ascii="Cambria Math" w:hAnsi="Cambria Math"/>
              </w:rPr>
              <m:t>Φ</m:t>
            </m:r>
          </m:e>
          <m:sub>
            <m:r>
              <w:rPr>
                <w:rFonts w:ascii="Cambria Math" w:hAnsi="Cambria Math"/>
              </w:rPr>
              <m:t>w</m:t>
            </m:r>
          </m:sub>
        </m:sSub>
      </m:oMath>
      <w:r w:rsidRPr="00645BAC">
        <w:t xml:space="preserve">, such that </w:t>
      </w:r>
      <m:oMath>
        <m:r>
          <w:rPr>
            <w:rFonts w:ascii="Cambria Math" w:hAnsi="Cambria Math"/>
          </w:rPr>
          <m:t>0≤Ph</m:t>
        </m:r>
        <m:sSub>
          <m:sSubPr>
            <m:ctrlPr>
              <w:rPr>
                <w:rFonts w:ascii="Cambria Math" w:hAnsi="Cambria Math"/>
              </w:rPr>
            </m:ctrlPr>
          </m:sSubPr>
          <m:e>
            <m:r>
              <w:rPr>
                <w:rFonts w:ascii="Cambria Math" w:hAnsi="Cambria Math"/>
              </w:rPr>
              <m:t>i</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m:t>
            </m:r>
          </m:sub>
        </m:sSub>
        <m:r>
          <w:rPr>
            <w:rFonts w:ascii="Cambria Math" w:hAnsi="Cambria Math"/>
          </w:rPr>
          <m:t>&lt;1</m:t>
        </m:r>
      </m:oMath>
      <w:r w:rsidRPr="00645BAC">
        <w:t xml:space="preserve">. </w:t>
      </w:r>
      <m:oMath>
        <m:r>
          <w:rPr>
            <w:rFonts w:ascii="Cambria Math" w:hAnsi="Cambria Math"/>
          </w:rPr>
          <m:t>W(t)</m:t>
        </m:r>
      </m:oMath>
      <w:r w:rsidRPr="00645BAC">
        <w:t xml:space="preserve"> is the water available to the roots at time t (i.e. </w:t>
      </w:r>
      <m:oMath>
        <m:r>
          <w:rPr>
            <w:rFonts w:ascii="Cambria Math" w:hAnsi="Cambria Math"/>
          </w:rPr>
          <m:t>W(t)=</m:t>
        </m:r>
        <m:sSub>
          <m:sSubPr>
            <m:ctrlPr>
              <w:rPr>
                <w:rFonts w:ascii="Cambria Math" w:hAnsi="Cambria Math"/>
              </w:rPr>
            </m:ctrlPr>
          </m:sSubPr>
          <m:e>
            <m:r>
              <w:rPr>
                <w:rFonts w:ascii="Cambria Math" w:hAnsi="Cambria Math"/>
              </w:rPr>
              <m:t>W</m:t>
            </m:r>
          </m:e>
          <m:sub>
            <m:r>
              <w:rPr>
                <w:rFonts w:ascii="Cambria Math" w:hAnsi="Cambria Math"/>
              </w:rPr>
              <m:t>soil</m:t>
            </m:r>
          </m:sub>
        </m:sSub>
        <m:r>
          <w:rPr>
            <w:rFonts w:ascii="Cambria Math" w:hAnsi="Cambria Math"/>
          </w:rPr>
          <m:t>(t)-</m:t>
        </m:r>
        <m:sSub>
          <m:sSubPr>
            <m:ctrlPr>
              <w:rPr>
                <w:rFonts w:ascii="Cambria Math" w:hAnsi="Cambria Math"/>
              </w:rPr>
            </m:ctrlPr>
          </m:sSubPr>
          <m:e>
            <m:r>
              <w:rPr>
                <w:rFonts w:ascii="Cambria Math" w:hAnsi="Cambria Math"/>
              </w:rPr>
              <m:t>W</m:t>
            </m:r>
          </m:e>
          <m:sub>
            <m:r>
              <w:rPr>
                <w:rFonts w:ascii="Cambria Math" w:hAnsi="Cambria Math"/>
              </w:rPr>
              <m:t>PWP</m:t>
            </m:r>
          </m:sub>
        </m:sSub>
        <m:r>
          <w:rPr>
            <w:rFonts w:ascii="Cambria Math" w:hAnsi="Cambria Math"/>
          </w:rPr>
          <m:t>(t)</m:t>
        </m:r>
      </m:oMath>
      <w:r w:rsidRPr="00645BAC">
        <w:t xml:space="preserve">) where </w:t>
      </w:r>
      <m:oMath>
        <m:sSub>
          <m:sSubPr>
            <m:ctrlPr>
              <w:rPr>
                <w:rFonts w:ascii="Cambria Math" w:hAnsi="Cambria Math"/>
              </w:rPr>
            </m:ctrlPr>
          </m:sSubPr>
          <m:e>
            <m:r>
              <w:rPr>
                <w:rFonts w:ascii="Cambria Math" w:hAnsi="Cambria Math"/>
              </w:rPr>
              <m:t>W</m:t>
            </m:r>
          </m:e>
          <m:sub>
            <m:r>
              <w:rPr>
                <w:rFonts w:ascii="Cambria Math" w:hAnsi="Cambria Math"/>
              </w:rPr>
              <m:t>PWP</m:t>
            </m:r>
          </m:sub>
        </m:sSub>
        <m:r>
          <w:rPr>
            <w:rFonts w:ascii="Cambria Math" w:hAnsi="Cambria Math"/>
          </w:rPr>
          <m:t>(t)</m:t>
        </m:r>
      </m:oMath>
      <w:r w:rsidRPr="00645BAC">
        <w:t xml:space="preserve"> is the permanent wilting point, </w:t>
      </w:r>
      <m:oMath>
        <m:sSub>
          <m:sSubPr>
            <m:ctrlPr>
              <w:rPr>
                <w:rFonts w:ascii="Cambria Math" w:hAnsi="Cambria Math"/>
              </w:rPr>
            </m:ctrlPr>
          </m:sSubPr>
          <m:e>
            <m:r>
              <w:rPr>
                <w:rFonts w:ascii="Cambria Math" w:hAnsi="Cambria Math"/>
              </w:rPr>
              <m:t>W</m:t>
            </m:r>
          </m:e>
          <m:sub>
            <m:r>
              <w:rPr>
                <w:rFonts w:ascii="Cambria Math" w:hAnsi="Cambria Math"/>
              </w:rPr>
              <m:t>soil</m:t>
            </m:r>
          </m:sub>
        </m:sSub>
        <m:r>
          <w:rPr>
            <w:rFonts w:ascii="Cambria Math" w:hAnsi="Cambria Math"/>
          </w:rPr>
          <m:t>(t)</m:t>
        </m:r>
      </m:oMath>
      <w:r w:rsidRPr="00645BAC">
        <w:t xml:space="preserve"> is the current level of water available in the soil, and </w:t>
      </w:r>
      <m:oMath>
        <m:sSub>
          <m:sSubPr>
            <m:ctrlPr>
              <w:rPr>
                <w:rFonts w:ascii="Cambria Math" w:hAnsi="Cambria Math"/>
              </w:rPr>
            </m:ctrlPr>
          </m:sSubPr>
          <m:e>
            <m:r>
              <w:rPr>
                <w:rFonts w:ascii="Cambria Math" w:hAnsi="Cambria Math"/>
              </w:rPr>
              <m:t>α</m:t>
            </m:r>
          </m:e>
          <m:sub>
            <m:r>
              <w:rPr>
                <w:rFonts w:ascii="Cambria Math" w:hAnsi="Cambria Math"/>
              </w:rPr>
              <m:t>w</m:t>
            </m:r>
          </m:sub>
        </m:sSub>
      </m:oMath>
      <w:r w:rsidRPr="00645BAC">
        <w:t xml:space="preserve"> is the fraction of the root zone that can be searched by the roots calculated as a function of the whole plant Leaf Area Index, </w:t>
      </w:r>
      <m:oMath>
        <m:r>
          <w:rPr>
            <w:rFonts w:ascii="Cambria Math" w:hAnsi="Cambria Math"/>
          </w:rPr>
          <m:t>LAI(t)</m:t>
        </m:r>
      </m:oMath>
      <w:r w:rsidRPr="00645BAC">
        <w:t xml:space="preserve"> and the light extinction coefficient </w:t>
      </w:r>
      <m:oMath>
        <m:r>
          <w:rPr>
            <w:rFonts w:ascii="Cambria Math" w:hAnsi="Cambria Math"/>
          </w:rPr>
          <m:t>k</m:t>
        </m:r>
      </m:oMath>
      <w:r w:rsidRPr="00645BAC">
        <w:t>:</w:t>
      </w:r>
    </w:p>
    <w:p w14:paraId="48FE461F" w14:textId="77777777" w:rsidR="0041058B" w:rsidRPr="00645BAC" w:rsidRDefault="004C22AE">
      <w:pPr>
        <w:pStyle w:val="BodyText"/>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w</m:t>
              </m:r>
            </m:sub>
          </m:sSub>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-kLAI(t)</m:t>
              </m:r>
            </m:sup>
          </m:sSup>
        </m:oMath>
      </m:oMathPara>
    </w:p>
    <w:p w14:paraId="5DD4E5D5" w14:textId="77777777" w:rsidR="0041058B" w:rsidRPr="00645BAC" w:rsidRDefault="00FA72DA">
      <w:pPr>
        <w:pStyle w:val="FirstParagraph"/>
      </w:pPr>
      <w:r w:rsidRPr="00645BAC">
        <w:t xml:space="preserve">An example of how the area explored by the roots is calculated using real values is as follows: for a full-grown plant, the light extinction coefficient k is 0.446 and </w:t>
      </w:r>
      <m:oMath>
        <m:r>
          <w:rPr>
            <w:rFonts w:ascii="Cambria Math" w:hAnsi="Cambria Math"/>
          </w:rPr>
          <m:t>LAI</m:t>
        </m:r>
      </m:oMath>
      <w:r w:rsidRPr="00645BAC">
        <w:t xml:space="preserve"> oscillates between 7 and 8 meters per meter of land. Therefore, the average fraction of the root zone explored by a full-grown plant is 0.967 or 96.7% of the volume occupied by the roots. The relationship between demand for water and available water can be derived using the implicit function theorem:</w:t>
      </w:r>
    </w:p>
    <w:p w14:paraId="4B81FCA9" w14:textId="77777777" w:rsidR="0041058B" w:rsidRPr="00645BAC" w:rsidRDefault="004C22AE">
      <w:pPr>
        <w:pStyle w:val="BodyText"/>
      </w:pPr>
      <m:oMathPara>
        <m:oMathParaPr>
          <m:jc m:val="center"/>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m:t>
                  </m:r>
                </m:sub>
              </m:sSub>
            </m:num>
            <m:den>
              <m:r>
                <w:rPr>
                  <w:rFonts w:ascii="Cambria Math" w:hAnsi="Cambria Math"/>
                </w:rPr>
                <m:t>∂W</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w</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w</m:t>
                          </m:r>
                        </m:sub>
                      </m:sSub>
                      <m:r>
                        <w:rPr>
                          <w:rFonts w:ascii="Cambria Math" w:hAnsi="Cambria Math"/>
                        </w:rPr>
                        <m:t>W</m:t>
                      </m:r>
                    </m:num>
                    <m:den>
                      <m:sSub>
                        <m:sSubPr>
                          <m:ctrlPr>
                            <w:rPr>
                              <w:rFonts w:ascii="Cambria Math" w:hAnsi="Cambria Math"/>
                            </w:rPr>
                          </m:ctrlPr>
                        </m:sSubPr>
                        <m:e>
                          <m:r>
                            <w:rPr>
                              <w:rFonts w:ascii="Cambria Math" w:hAnsi="Cambria Math"/>
                            </w:rPr>
                            <m:t>D</m:t>
                          </m:r>
                        </m:e>
                        <m:sub>
                          <m:r>
                            <w:rPr>
                              <w:rFonts w:ascii="Cambria Math" w:hAnsi="Cambria Math"/>
                            </w:rPr>
                            <m:t>w</m:t>
                          </m:r>
                        </m:sub>
                      </m:sSub>
                    </m:den>
                  </m:f>
                </m:sup>
              </m:sSup>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w</m:t>
                          </m:r>
                        </m:sub>
                      </m:sSub>
                      <m:r>
                        <w:rPr>
                          <w:rFonts w:ascii="Cambria Math" w:hAnsi="Cambria Math"/>
                        </w:rPr>
                        <m:t>W</m:t>
                      </m:r>
                    </m:num>
                    <m:den>
                      <m:sSub>
                        <m:sSubPr>
                          <m:ctrlPr>
                            <w:rPr>
                              <w:rFonts w:ascii="Cambria Math" w:hAnsi="Cambria Math"/>
                            </w:rPr>
                          </m:ctrlPr>
                        </m:sSubPr>
                        <m:e>
                          <m:r>
                            <w:rPr>
                              <w:rFonts w:ascii="Cambria Math" w:hAnsi="Cambria Math"/>
                            </w:rPr>
                            <m:t>D</m:t>
                          </m:r>
                        </m:e>
                        <m:sub>
                          <m:r>
                            <w:rPr>
                              <w:rFonts w:ascii="Cambria Math" w:hAnsi="Cambria Math"/>
                            </w:rPr>
                            <m:t>w</m:t>
                          </m:r>
                        </m:sub>
                      </m:sSub>
                    </m:den>
                  </m:f>
                </m:sup>
              </m:s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w</m:t>
                  </m:r>
                </m:sub>
              </m:sSub>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α</m:t>
                          </m:r>
                        </m:e>
                        <m:sub>
                          <m:r>
                            <w:rPr>
                              <w:rFonts w:ascii="Cambria Math" w:hAnsi="Cambria Math"/>
                            </w:rPr>
                            <m:t>w</m:t>
                          </m:r>
                        </m:sub>
                      </m:sSub>
                      <m:r>
                        <w:rPr>
                          <w:rFonts w:ascii="Cambria Math" w:hAnsi="Cambria Math"/>
                        </w:rPr>
                        <m:t>W</m:t>
                      </m:r>
                    </m:num>
                    <m:den>
                      <m:sSub>
                        <m:sSubPr>
                          <m:ctrlPr>
                            <w:rPr>
                              <w:rFonts w:ascii="Cambria Math" w:hAnsi="Cambria Math"/>
                            </w:rPr>
                          </m:ctrlPr>
                        </m:sSubPr>
                        <m:e>
                          <m:r>
                            <w:rPr>
                              <w:rFonts w:ascii="Cambria Math" w:hAnsi="Cambria Math"/>
                            </w:rPr>
                            <m:t>D</m:t>
                          </m:r>
                        </m:e>
                        <m:sub>
                          <m:r>
                            <w:rPr>
                              <w:rFonts w:ascii="Cambria Math" w:hAnsi="Cambria Math"/>
                            </w:rPr>
                            <m:t>w</m:t>
                          </m:r>
                        </m:sub>
                      </m:sSub>
                    </m:den>
                  </m:f>
                </m:sup>
              </m:sSup>
              <m:r>
                <w:rPr>
                  <w:rFonts w:ascii="Cambria Math" w:hAnsi="Cambria Math"/>
                </w:rPr>
                <m:t>W</m:t>
              </m:r>
            </m:den>
          </m:f>
          <m:r>
            <w:rPr>
              <w:rFonts w:ascii="Cambria Math" w:hAnsi="Cambria Math"/>
            </w:rPr>
            <m:t>.</m:t>
          </m:r>
        </m:oMath>
      </m:oMathPara>
    </w:p>
    <w:p w14:paraId="54C6C8E5" w14:textId="77777777" w:rsidR="0041058B" w:rsidRPr="00645BAC" w:rsidRDefault="00FA72DA">
      <w:pPr>
        <w:pStyle w:val="FirstParagraph"/>
      </w:pPr>
      <w:r w:rsidRPr="00645BAC">
        <w:t xml:space="preserve">The numerator is always positive. The denominator has only one plausible case given that W is a non-negative value. If </w:t>
      </w:r>
      <m:oMath>
        <m:r>
          <w:rPr>
            <w:rFonts w:ascii="Cambria Math" w:hAnsi="Cambria Math"/>
          </w:rPr>
          <m:t>W&gt;0</m:t>
        </m:r>
      </m:oMath>
      <w:r w:rsidRPr="00645BAC">
        <w:t xml:space="preserve"> the denominator is always positive, and therefore </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m:t>
                </m:r>
              </m:sub>
            </m:sSub>
          </m:num>
          <m:den>
            <m:r>
              <w:rPr>
                <w:rFonts w:ascii="Cambria Math" w:hAnsi="Cambria Math"/>
              </w:rPr>
              <m:t>∂W</m:t>
            </m:r>
          </m:den>
        </m:f>
      </m:oMath>
      <w:r w:rsidRPr="00645BAC">
        <w:t xml:space="preserve"> is negative, which means that demand for water decreases as water availability increases. It indicates satiation by the plant. The case of </w:t>
      </w:r>
      <m:oMath>
        <m:r>
          <w:rPr>
            <w:rFonts w:ascii="Cambria Math" w:hAnsi="Cambria Math"/>
          </w:rPr>
          <m:t>W=0</m:t>
        </m:r>
      </m:oMath>
      <w:r w:rsidRPr="00645BAC">
        <w:t xml:space="preserve"> is ruled out since at this point the denominator of the exponentials is 0 and therefore the partial derivative evaluated at this value of </w:t>
      </w:r>
      <m:oMath>
        <m:r>
          <w:rPr>
            <w:rFonts w:ascii="Cambria Math" w:hAnsi="Cambria Math"/>
          </w:rPr>
          <m:t>W</m:t>
        </m:r>
      </m:oMath>
      <w:r w:rsidRPr="00645BAC">
        <w:t xml:space="preserve"> is undefined. This process concurs with agronomic theory in that if the soil is at permanent wilting point, there is no recovery for the plant and death is inevitable.</w:t>
      </w:r>
    </w:p>
    <w:p w14:paraId="6915C970" w14:textId="77777777" w:rsidR="0041058B" w:rsidRPr="00645BAC" w:rsidRDefault="00FA72DA">
      <w:pPr>
        <w:pStyle w:val="Heading2"/>
        <w:rPr>
          <w:szCs w:val="24"/>
        </w:rPr>
      </w:pPr>
      <w:bookmarkStart w:id="2" w:name="submodel-2.-production-of-photosynthate"/>
      <w:proofErr w:type="spellStart"/>
      <w:r w:rsidRPr="00645BAC">
        <w:rPr>
          <w:szCs w:val="24"/>
        </w:rPr>
        <w:t>Submodel</w:t>
      </w:r>
      <w:proofErr w:type="spellEnd"/>
      <w:r w:rsidRPr="00645BAC">
        <w:rPr>
          <w:szCs w:val="24"/>
        </w:rPr>
        <w:t xml:space="preserve"> 2. Production of photosynthate</w:t>
      </w:r>
      <w:bookmarkEnd w:id="2"/>
    </w:p>
    <w:p w14:paraId="03DDBC23" w14:textId="77777777" w:rsidR="0041058B" w:rsidRPr="00645BAC" w:rsidRDefault="00FA72DA">
      <w:pPr>
        <w:pStyle w:val="FirstParagraph"/>
      </w:pPr>
      <w:r w:rsidRPr="00645BAC">
        <w:t>The modeling of production of photosynthate follows a similar Type III response function written as follows:</w:t>
      </w:r>
    </w:p>
    <w:p w14:paraId="6C873426" w14:textId="77777777" w:rsidR="0041058B" w:rsidRPr="00645BAC" w:rsidRDefault="00FA72DA">
      <w:pPr>
        <w:pStyle w:val="BodyText"/>
      </w:pPr>
      <m:oMathPara>
        <m:oMathParaPr>
          <m:jc m:val="center"/>
        </m:oMathParaPr>
        <m:oMath>
          <m:r>
            <w:rPr>
              <w:rFonts w:ascii="Cambria Math" w:hAnsi="Cambria Math"/>
            </w:rPr>
            <m:t>S=D[1-</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w</m:t>
                      </m:r>
                    </m:sub>
                  </m:sSub>
                  <m:r>
                    <w:rPr>
                      <w:rFonts w:ascii="Cambria Math" w:hAnsi="Cambria Math"/>
                    </w:rPr>
                    <m:t>W-α(LAI)*c*I</m:t>
                  </m:r>
                </m:num>
                <m:den>
                  <m:r>
                    <w:rPr>
                      <w:rFonts w:ascii="Cambria Math" w:hAnsi="Cambria Math"/>
                    </w:rPr>
                    <m:t>D</m:t>
                  </m:r>
                </m:den>
              </m:f>
            </m:sup>
          </m:sSup>
          <m:r>
            <w:rPr>
              <w:rFonts w:ascii="Cambria Math" w:hAnsi="Cambria Math"/>
            </w:rPr>
            <m:t>]</m:t>
          </m:r>
        </m:oMath>
      </m:oMathPara>
    </w:p>
    <w:p w14:paraId="19E880CE" w14:textId="5567023D" w:rsidR="0041058B" w:rsidRPr="00645BAC" w:rsidRDefault="00FA72DA">
      <w:pPr>
        <w:pStyle w:val="FirstParagraph"/>
      </w:pPr>
      <m:oMath>
        <m:r>
          <w:rPr>
            <w:rFonts w:ascii="Cambria Math" w:hAnsi="Cambria Math"/>
          </w:rPr>
          <w:lastRenderedPageBreak/>
          <m:t>S</m:t>
        </m:r>
      </m:oMath>
      <w:r w:rsidRPr="00645BAC">
        <w:t xml:space="preserve"> is the per capita photosynthetic rate, demand </w:t>
      </w:r>
      <m:oMath>
        <m:r>
          <w:rPr>
            <w:rFonts w:ascii="Cambria Math" w:hAnsi="Cambria Math"/>
          </w:rPr>
          <m:t>D</m:t>
        </m:r>
      </m:oMath>
      <w:r w:rsidRPr="00645BAC">
        <w:t xml:space="preserve"> is the genetical maximum per plant under conditions of non-limiting resource, </w:t>
      </w:r>
      <m:oMath>
        <m:r>
          <w:rPr>
            <w:rFonts w:ascii="Cambria Math" w:hAnsi="Cambria Math"/>
          </w:rPr>
          <m:t>αLAI(t)</m:t>
        </m:r>
      </m:oMath>
      <w:r w:rsidRPr="00645BAC">
        <w:t xml:space="preserve"> is identical to </w:t>
      </w:r>
      <m:oMath>
        <m:sSub>
          <m:sSubPr>
            <m:ctrlPr>
              <w:rPr>
                <w:rFonts w:ascii="Cambria Math" w:hAnsi="Cambria Math"/>
              </w:rPr>
            </m:ctrlPr>
          </m:sSubPr>
          <m:e>
            <m:r>
              <w:rPr>
                <w:rFonts w:ascii="Cambria Math" w:hAnsi="Cambria Math"/>
              </w:rPr>
              <m:t>α</m:t>
            </m:r>
          </m:e>
          <m:sub>
            <m:r>
              <w:rPr>
                <w:rFonts w:ascii="Cambria Math" w:hAnsi="Cambria Math"/>
              </w:rPr>
              <m:t>w</m:t>
            </m:r>
          </m:sub>
        </m:sSub>
      </m:oMath>
      <w:r w:rsidRPr="00645BAC">
        <w:t xml:space="preserve">, </w:t>
      </w:r>
      <m:oMath>
        <m:sSub>
          <m:sSubPr>
            <m:ctrlPr>
              <w:rPr>
                <w:rFonts w:ascii="Cambria Math" w:hAnsi="Cambria Math"/>
              </w:rPr>
            </m:ctrlPr>
          </m:sSubPr>
          <m:e>
            <m:r>
              <w:rPr>
                <w:rFonts w:ascii="Cambria Math" w:hAnsi="Cambria Math"/>
              </w:rPr>
              <m:t>I</m:t>
            </m:r>
          </m:e>
          <m:sub>
            <m:r>
              <w:rPr>
                <w:rFonts w:ascii="Cambria Math" w:hAnsi="Cambria Math"/>
              </w:rPr>
              <m:t>o</m:t>
            </m:r>
          </m:sub>
        </m:sSub>
      </m:oMath>
      <w:r w:rsidRPr="00645BAC">
        <w:t xml:space="preserve"> is the photosynthetically active radiation hitting the canopy of the plantation, and the constant </w:t>
      </w:r>
      <m:oMath>
        <m:r>
          <w:rPr>
            <w:rFonts w:ascii="Cambria Math" w:hAnsi="Cambria Math"/>
          </w:rPr>
          <m:t>c</m:t>
        </m:r>
      </m:oMath>
      <w:r w:rsidRPr="00645BAC">
        <w:t xml:space="preserve"> is the rate of conversion from Io to photosynthate, all of which are assumed to be positive. If the non-limiting resource condition holds for all inputs but demand for water </w:t>
      </w:r>
      <m:oMath>
        <m:sSub>
          <m:sSubPr>
            <m:ctrlPr>
              <w:rPr>
                <w:rFonts w:ascii="Cambria Math" w:hAnsi="Cambria Math"/>
              </w:rPr>
            </m:ctrlPr>
          </m:sSubPr>
          <m:e>
            <m:r>
              <w:rPr>
                <w:rFonts w:ascii="Cambria Math" w:hAnsi="Cambria Math"/>
              </w:rPr>
              <m:t>D</m:t>
            </m:r>
          </m:e>
          <m:sub>
            <m:r>
              <w:rPr>
                <w:rFonts w:ascii="Cambria Math" w:hAnsi="Cambria Math"/>
              </w:rPr>
              <m:t>w</m:t>
            </m:r>
          </m:sub>
        </m:sSub>
      </m:oMath>
      <w:r w:rsidRPr="00645BAC">
        <w:t>, then:</w:t>
      </w:r>
    </w:p>
    <w:p w14:paraId="07A22100" w14:textId="77777777" w:rsidR="0041058B" w:rsidRPr="00645BAC" w:rsidRDefault="004C22AE">
      <w:pPr>
        <w:pStyle w:val="BodyText"/>
      </w:pPr>
      <m:oMathPara>
        <m:oMathParaPr>
          <m:jc m:val="center"/>
        </m:oMathParaPr>
        <m:oMath>
          <m:f>
            <m:fPr>
              <m:ctrlPr>
                <w:rPr>
                  <w:rFonts w:ascii="Cambria Math" w:hAnsi="Cambria Math"/>
                </w:rPr>
              </m:ctrlPr>
            </m:fPr>
            <m:num>
              <m:r>
                <w:rPr>
                  <w:rFonts w:ascii="Cambria Math" w:hAnsi="Cambria Math"/>
                </w:rPr>
                <m:t>∂S</m:t>
              </m:r>
            </m:num>
            <m:den>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w</m:t>
                  </m:r>
                </m:sub>
              </m:sSub>
            </m:den>
          </m:f>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α(LAI)⋅c⋅</m:t>
                  </m:r>
                  <m:sSub>
                    <m:sSubPr>
                      <m:ctrlPr>
                        <w:rPr>
                          <w:rFonts w:ascii="Cambria Math" w:hAnsi="Cambria Math"/>
                        </w:rPr>
                      </m:ctrlPr>
                    </m:sSubPr>
                    <m:e>
                      <m:r>
                        <w:rPr>
                          <w:rFonts w:ascii="Cambria Math" w:hAnsi="Cambria Math"/>
                        </w:rPr>
                        <m:t>I</m:t>
                      </m:r>
                    </m:e>
                    <m:sub>
                      <m:r>
                        <w:rPr>
                          <w:rFonts w:ascii="Cambria Math" w:hAnsi="Cambria Math"/>
                        </w:rPr>
                        <m:t>o</m:t>
                      </m:r>
                    </m:sub>
                  </m:sSub>
                </m:num>
                <m:den>
                  <m:sSub>
                    <m:sSubPr>
                      <m:ctrlPr>
                        <w:rPr>
                          <w:rFonts w:ascii="Cambria Math" w:hAnsi="Cambria Math"/>
                        </w:rPr>
                      </m:ctrlPr>
                    </m:sSubPr>
                    <m:e>
                      <m:r>
                        <w:rPr>
                          <w:rFonts w:ascii="Cambria Math" w:hAnsi="Cambria Math"/>
                        </w:rPr>
                        <m:t>D</m:t>
                      </m:r>
                    </m:e>
                    <m:sub>
                      <m:r>
                        <w:rPr>
                          <w:rFonts w:ascii="Cambria Math" w:hAnsi="Cambria Math"/>
                        </w:rPr>
                        <m:t>w</m:t>
                      </m:r>
                    </m:sub>
                  </m:sSub>
                </m:den>
              </m:f>
            </m:sup>
          </m:sSup>
          <m:r>
            <w:rPr>
              <w:rFonts w:ascii="Cambria Math" w:hAnsi="Cambria Math"/>
            </w:rPr>
            <m:t>-</m:t>
          </m:r>
          <m:f>
            <m:fPr>
              <m:ctrlPr>
                <w:rPr>
                  <w:rFonts w:ascii="Cambria Math" w:hAnsi="Cambria Math"/>
                </w:rPr>
              </m:ctrlPr>
            </m:fPr>
            <m:num>
              <m:r>
                <w:rPr>
                  <w:rFonts w:ascii="Cambria Math" w:hAnsi="Cambria Math"/>
                </w:rPr>
                <m:t>α</m:t>
              </m:r>
              <m:d>
                <m:dPr>
                  <m:ctrlPr>
                    <w:rPr>
                      <w:rFonts w:ascii="Cambria Math" w:hAnsi="Cambria Math"/>
                    </w:rPr>
                  </m:ctrlPr>
                </m:dPr>
                <m:e>
                  <m:r>
                    <w:rPr>
                      <w:rFonts w:ascii="Cambria Math" w:hAnsi="Cambria Math"/>
                    </w:rPr>
                    <m:t>LAI</m:t>
                  </m:r>
                </m:e>
              </m:d>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rPr>
                      </m:ctrlPr>
                    </m:fPr>
                    <m:num>
                      <m:r>
                        <w:rPr>
                          <w:rFonts w:ascii="Cambria Math" w:hAnsi="Cambria Math"/>
                        </w:rPr>
                        <m:t>α</m:t>
                      </m:r>
                      <m:d>
                        <m:dPr>
                          <m:ctrlPr>
                            <w:rPr>
                              <w:rFonts w:ascii="Cambria Math" w:hAnsi="Cambria Math"/>
                            </w:rPr>
                          </m:ctrlPr>
                        </m:dPr>
                        <m:e>
                          <m:r>
                            <w:rPr>
                              <w:rFonts w:ascii="Cambria Math" w:hAnsi="Cambria Math"/>
                            </w:rPr>
                            <m:t>LAI</m:t>
                          </m:r>
                        </m:e>
                      </m:d>
                      <m: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o</m:t>
                          </m:r>
                        </m:sub>
                      </m:sSub>
                    </m:num>
                    <m:den>
                      <m:r>
                        <w:rPr>
                          <w:rFonts w:ascii="Cambria Math" w:hAnsi="Cambria Math"/>
                        </w:rPr>
                        <m:t>D</m:t>
                      </m:r>
                    </m:den>
                  </m:f>
                </m:sup>
              </m:sSup>
              <m:r>
                <w:rPr>
                  <w:rFonts w:ascii="Cambria Math" w:hAnsi="Cambria Math"/>
                </w:rPr>
                <m:t>⋅c⋅</m:t>
              </m:r>
              <m:sSub>
                <m:sSubPr>
                  <m:ctrlPr>
                    <w:rPr>
                      <w:rFonts w:ascii="Cambria Math" w:hAnsi="Cambria Math"/>
                    </w:rPr>
                  </m:ctrlPr>
                </m:sSubPr>
                <m:e>
                  <m:r>
                    <w:rPr>
                      <w:rFonts w:ascii="Cambria Math" w:hAnsi="Cambria Math"/>
                    </w:rPr>
                    <m:t>I</m:t>
                  </m:r>
                </m:e>
                <m:sub>
                  <m:r>
                    <w:rPr>
                      <w:rFonts w:ascii="Cambria Math" w:hAnsi="Cambria Math"/>
                    </w:rPr>
                    <m:t>o</m:t>
                  </m:r>
                </m:sub>
              </m:sSub>
            </m:num>
            <m:den>
              <m:sSub>
                <m:sSubPr>
                  <m:ctrlPr>
                    <w:rPr>
                      <w:rFonts w:ascii="Cambria Math" w:hAnsi="Cambria Math"/>
                    </w:rPr>
                  </m:ctrlPr>
                </m:sSubPr>
                <m:e>
                  <m:r>
                    <w:rPr>
                      <w:rFonts w:ascii="Cambria Math" w:hAnsi="Cambria Math"/>
                    </w:rPr>
                    <m:t>D</m:t>
                  </m:r>
                </m:e>
                <m:sub>
                  <m:r>
                    <w:rPr>
                      <w:rFonts w:ascii="Cambria Math" w:hAnsi="Cambria Math"/>
                    </w:rPr>
                    <m:t>w</m:t>
                  </m:r>
                </m:sub>
              </m:sSub>
            </m:den>
          </m:f>
        </m:oMath>
      </m:oMathPara>
    </w:p>
    <w:p w14:paraId="71D8BF62" w14:textId="77777777" w:rsidR="0041058B" w:rsidRPr="00645BAC" w:rsidRDefault="00FA72DA">
      <w:pPr>
        <w:pStyle w:val="FirstParagraph"/>
      </w:pPr>
      <w:r w:rsidRPr="00645BAC">
        <w:t xml:space="preserve">which is always positive for </w:t>
      </w:r>
      <m:oMath>
        <m:sSub>
          <m:sSubPr>
            <m:ctrlPr>
              <w:rPr>
                <w:rFonts w:ascii="Cambria Math" w:hAnsi="Cambria Math"/>
              </w:rPr>
            </m:ctrlPr>
          </m:sSubPr>
          <m:e>
            <m:r>
              <w:rPr>
                <w:rFonts w:ascii="Cambria Math" w:hAnsi="Cambria Math"/>
              </w:rPr>
              <m:t>D</m:t>
            </m:r>
          </m:e>
          <m:sub>
            <m:r>
              <w:rPr>
                <w:rFonts w:ascii="Cambria Math" w:hAnsi="Cambria Math"/>
              </w:rPr>
              <m:t>w</m:t>
            </m:r>
          </m:sub>
        </m:sSub>
        <m:r>
          <w:rPr>
            <w:rFonts w:ascii="Cambria Math" w:hAnsi="Cambria Math"/>
          </w:rPr>
          <m:t>&gt;0</m:t>
        </m:r>
      </m:oMath>
      <w:r w:rsidRPr="00645BAC">
        <w:t xml:space="preserve">. However, demand of water has to be compounded with the demand for oxygen, as water and oxygen compete for space within the porosities of the soil. When precipitation exceeds surface runoff, evapotranspiration, and infiltration, waterlogging can have detrimental </w:t>
      </w:r>
      <w:proofErr w:type="spellStart"/>
      <w:r w:rsidRPr="00645BAC">
        <w:t>efects</w:t>
      </w:r>
      <w:proofErr w:type="spellEnd"/>
      <w:r w:rsidRPr="00645BAC">
        <w:t xml:space="preserve"> on production of photosynthate. In particular, under oxygen deficiency, plants recur to anaerobic fermentative processes in detriment of aerobic metabolism, with a significant loss in the efficiency of ATP generation (Sousa and </w:t>
      </w:r>
      <w:proofErr w:type="spellStart"/>
      <w:r w:rsidRPr="00645BAC">
        <w:t>Sodek</w:t>
      </w:r>
      <w:proofErr w:type="spellEnd"/>
      <w:r w:rsidRPr="00645BAC">
        <w:t xml:space="preserve"> 2002; Silveira et al. 2014), and therefore diminishing the photosynthate available for growing and building of reserves.</w:t>
      </w:r>
    </w:p>
    <w:p w14:paraId="23331042" w14:textId="77777777" w:rsidR="0041058B" w:rsidRPr="00645BAC" w:rsidRDefault="00FA72DA">
      <w:pPr>
        <w:pStyle w:val="Heading2"/>
        <w:rPr>
          <w:szCs w:val="24"/>
        </w:rPr>
      </w:pPr>
      <w:bookmarkStart w:id="3" w:name="submodel-3.-growth-and-reserves"/>
      <w:proofErr w:type="spellStart"/>
      <w:r w:rsidRPr="00645BAC">
        <w:rPr>
          <w:szCs w:val="24"/>
        </w:rPr>
        <w:t>Submodel</w:t>
      </w:r>
      <w:proofErr w:type="spellEnd"/>
      <w:r w:rsidRPr="00645BAC">
        <w:rPr>
          <w:szCs w:val="24"/>
        </w:rPr>
        <w:t xml:space="preserve"> 3. Growth and reserves</w:t>
      </w:r>
      <w:bookmarkEnd w:id="3"/>
    </w:p>
    <w:p w14:paraId="79037EFA" w14:textId="7A1E9553" w:rsidR="0041058B" w:rsidRPr="00645BAC" w:rsidRDefault="00FA72DA">
      <w:pPr>
        <w:pStyle w:val="FirstParagraph"/>
      </w:pPr>
      <w:r w:rsidRPr="00645BAC">
        <w:t xml:space="preserve">Plants produce photosynthate </w:t>
      </w:r>
      <m:oMath>
        <m:r>
          <w:rPr>
            <w:rFonts w:ascii="Cambria Math" w:hAnsi="Cambria Math"/>
          </w:rPr>
          <m:t>S</m:t>
        </m:r>
      </m:oMath>
      <w:r w:rsidRPr="00645BAC">
        <w:t xml:space="preserve"> and allocate it in priority order to egestion </w:t>
      </w:r>
      <m:oMath>
        <m:r>
          <w:rPr>
            <w:rFonts w:ascii="Cambria Math" w:hAnsi="Cambria Math"/>
          </w:rPr>
          <m:t>(1-β)</m:t>
        </m:r>
      </m:oMath>
      <w:r w:rsidRPr="00645BAC">
        <w:t xml:space="preserve">, to respiration </w:t>
      </w:r>
      <m:oMath>
        <m:r>
          <w:rPr>
            <w:rFonts w:ascii="Cambria Math" w:hAnsi="Cambria Math"/>
          </w:rPr>
          <m:t>(i.e.</m:t>
        </m:r>
        <m:sSub>
          <m:sSubPr>
            <m:ctrlPr>
              <w:rPr>
                <w:rFonts w:ascii="Cambria Math" w:hAnsi="Cambria Math"/>
              </w:rPr>
            </m:ctrlPr>
          </m:sSubPr>
          <m:e>
            <m:r>
              <w:rPr>
                <w:rFonts w:ascii="Cambria Math" w:hAnsi="Cambria Math"/>
              </w:rPr>
              <m:t>Q</m:t>
            </m:r>
          </m:e>
          <m:sub>
            <m:r>
              <w:rPr>
                <w:rFonts w:ascii="Cambria Math" w:hAnsi="Cambria Math"/>
              </w:rPr>
              <m:t>10</m:t>
            </m:r>
          </m:sub>
        </m:sSub>
        <m:r>
          <w:rPr>
            <w:rFonts w:ascii="Cambria Math" w:hAnsi="Cambria Math"/>
          </w:rPr>
          <m:t>)</m:t>
        </m:r>
      </m:oMath>
      <w:r w:rsidRPr="00645BAC">
        <w:t xml:space="preserve">, or with conversion efficiency </w:t>
      </w:r>
      <m:oMath>
        <m:r>
          <w:rPr>
            <w:rFonts w:ascii="Cambria Math" w:hAnsi="Cambria Math"/>
          </w:rPr>
          <m:t>λ</m:t>
        </m:r>
      </m:oMath>
      <w:r w:rsidRPr="00645BAC">
        <w:t xml:space="preserve"> to reproductive and vegetative growth and reserves </w:t>
      </w:r>
      <m:oMath>
        <m:r>
          <w:rPr>
            <w:rFonts w:ascii="Cambria Math" w:hAnsi="Cambria Math"/>
          </w:rPr>
          <m:t>(GR)</m:t>
        </m:r>
      </m:oMath>
      <w:r w:rsidRPr="00645BAC">
        <w:t>:</w:t>
      </w:r>
    </w:p>
    <w:p w14:paraId="162B3635" w14:textId="77777777" w:rsidR="0041058B" w:rsidRPr="00645BAC" w:rsidRDefault="00FA72DA">
      <w:pPr>
        <w:pStyle w:val="BodyText"/>
      </w:pPr>
      <m:oMathPara>
        <m:oMathParaPr>
          <m:jc m:val="center"/>
        </m:oMathParaPr>
        <m:oMath>
          <m:r>
            <w:rPr>
              <w:rFonts w:ascii="Cambria Math" w:hAnsi="Cambria Math"/>
            </w:rPr>
            <m:t>GR=(Sβ-</m:t>
          </m:r>
          <m:sSub>
            <m:sSubPr>
              <m:ctrlPr>
                <w:rPr>
                  <w:rFonts w:ascii="Cambria Math" w:hAnsi="Cambria Math"/>
                </w:rPr>
              </m:ctrlPr>
            </m:sSubPr>
            <m:e>
              <m:r>
                <w:rPr>
                  <w:rFonts w:ascii="Cambria Math" w:hAnsi="Cambria Math"/>
                </w:rPr>
                <m:t>Q</m:t>
              </m:r>
            </m:e>
            <m:sub>
              <m:r>
                <w:rPr>
                  <w:rFonts w:ascii="Cambria Math" w:hAnsi="Cambria Math"/>
                </w:rPr>
                <m:t>10</m:t>
              </m:r>
            </m:sub>
          </m:sSub>
          <m:r>
            <w:rPr>
              <w:rFonts w:ascii="Cambria Math" w:hAnsi="Cambria Math"/>
            </w:rPr>
            <m:t>)λ</m:t>
          </m:r>
        </m:oMath>
      </m:oMathPara>
    </w:p>
    <w:p w14:paraId="12CB4CA0" w14:textId="34EECEB1" w:rsidR="0041058B" w:rsidRPr="00645BAC" w:rsidRDefault="00FA72DA">
      <w:pPr>
        <w:pStyle w:val="FirstParagraph"/>
      </w:pPr>
      <w:r w:rsidRPr="00645BAC">
        <w:t xml:space="preserve">It is very straightforward to see that </w:t>
      </w:r>
      <m:oMath>
        <m:f>
          <m:fPr>
            <m:ctrlPr>
              <w:rPr>
                <w:rFonts w:ascii="Cambria Math" w:hAnsi="Cambria Math"/>
              </w:rPr>
            </m:ctrlPr>
          </m:fPr>
          <m:num>
            <m:r>
              <w:rPr>
                <w:rFonts w:ascii="Cambria Math" w:hAnsi="Cambria Math"/>
              </w:rPr>
              <m:t>∂GR</m:t>
            </m:r>
          </m:num>
          <m:den>
            <m:r>
              <w:rPr>
                <w:rFonts w:ascii="Cambria Math" w:hAnsi="Cambria Math"/>
              </w:rPr>
              <m:t>∂S</m:t>
            </m:r>
          </m:den>
        </m:f>
      </m:oMath>
      <w:r w:rsidRPr="00645BAC">
        <w:t xml:space="preserve"> is non-negative given that </w:t>
      </w:r>
      <m:oMath>
        <m:r>
          <w:rPr>
            <w:rFonts w:ascii="Cambria Math" w:hAnsi="Cambria Math"/>
          </w:rPr>
          <m:t>0&lt;β&lt;1</m:t>
        </m:r>
      </m:oMath>
      <w:r w:rsidRPr="00645BAC">
        <w:t>. In other words, the more photosynthate produced the larger the reproductive and vegetative growth reserves are.</w:t>
      </w:r>
    </w:p>
    <w:p w14:paraId="1C474089" w14:textId="77777777" w:rsidR="0041058B" w:rsidRPr="00645BAC" w:rsidRDefault="00FA72DA">
      <w:pPr>
        <w:pStyle w:val="Heading1"/>
        <w:rPr>
          <w:sz w:val="24"/>
          <w:szCs w:val="24"/>
        </w:rPr>
      </w:pPr>
      <w:bookmarkStart w:id="4" w:name="submodel-4.-cbb-development-rate"/>
      <w:proofErr w:type="spellStart"/>
      <w:r w:rsidRPr="00645BAC">
        <w:rPr>
          <w:sz w:val="24"/>
          <w:szCs w:val="24"/>
        </w:rPr>
        <w:t>Submodel</w:t>
      </w:r>
      <w:proofErr w:type="spellEnd"/>
      <w:r w:rsidRPr="00645BAC">
        <w:rPr>
          <w:sz w:val="24"/>
          <w:szCs w:val="24"/>
        </w:rPr>
        <w:t xml:space="preserve"> 4. CBB development rate</w:t>
      </w:r>
      <w:bookmarkEnd w:id="4"/>
    </w:p>
    <w:p w14:paraId="74839A43" w14:textId="77777777" w:rsidR="0041058B" w:rsidRPr="00645BAC" w:rsidRDefault="00FA72DA">
      <w:pPr>
        <w:pStyle w:val="FirstParagraph"/>
      </w:pPr>
      <w:r w:rsidRPr="00645BAC">
        <w:t>Rodr</w:t>
      </w:r>
      <w:r w:rsidR="007C5CE3" w:rsidRPr="00645BAC">
        <w:t>í</w:t>
      </w:r>
      <w:r w:rsidRPr="00645BAC">
        <w:t xml:space="preserve">guez et al. (2013) model development rate of CBB, </w:t>
      </w:r>
      <m:oMath>
        <m:r>
          <w:rPr>
            <w:rFonts w:ascii="Cambria Math" w:hAnsi="Cambria Math"/>
          </w:rPr>
          <m:t>R(T(t))</m:t>
        </m:r>
      </m:oMath>
      <w:r w:rsidRPr="00645BAC">
        <w:t xml:space="preserve">, </w:t>
      </w:r>
      <w:r w:rsidR="00B173AA" w:rsidRPr="00645BAC">
        <w:t xml:space="preserve">is </w:t>
      </w:r>
      <w:proofErr w:type="spellStart"/>
      <w:r w:rsidR="00B173AA" w:rsidRPr="00645BAC">
        <w:t>specificed</w:t>
      </w:r>
      <w:proofErr w:type="spellEnd"/>
      <w:r w:rsidR="00B173AA" w:rsidRPr="00645BAC">
        <w:t xml:space="preserve"> </w:t>
      </w:r>
      <w:r w:rsidRPr="00645BAC">
        <w:t>as:</w:t>
      </w:r>
    </w:p>
    <w:p w14:paraId="77C1FC04" w14:textId="77777777" w:rsidR="0041058B" w:rsidRPr="00645BAC" w:rsidRDefault="00FA72DA">
      <w:pPr>
        <w:pStyle w:val="BodyText"/>
      </w:pPr>
      <m:oMathPara>
        <m:oMathParaPr>
          <m:jc m:val="center"/>
        </m:oMathParaPr>
        <m:oMath>
          <m:r>
            <w:rPr>
              <w:rFonts w:ascii="Cambria Math" w:hAnsi="Cambria Math"/>
            </w:rPr>
            <m:t>R(T(t))=λ-</m:t>
          </m:r>
          <m:sSup>
            <m:sSupPr>
              <m:ctrlPr>
                <w:rPr>
                  <w:rFonts w:ascii="Cambria Math" w:hAnsi="Cambria Math"/>
                </w:rPr>
              </m:ctrlPr>
            </m:sSupPr>
            <m:e>
              <m:r>
                <w:rPr>
                  <w:rFonts w:ascii="Cambria Math" w:hAnsi="Cambria Math"/>
                </w:rPr>
                <m:t>e</m:t>
              </m:r>
            </m:e>
            <m:sup>
              <m:r>
                <w:rPr>
                  <w:rFonts w:ascii="Cambria Math" w:hAnsi="Cambria Math"/>
                </w:rPr>
                <m:t>ρT(t)</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ρ</m:t>
              </m:r>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u</m:t>
                      </m:r>
                    </m:sub>
                  </m:sSub>
                </m:den>
              </m:f>
            </m:sup>
          </m:sSup>
        </m:oMath>
      </m:oMathPara>
    </w:p>
    <w:p w14:paraId="67EE1312" w14:textId="77777777" w:rsidR="0041058B" w:rsidRPr="00645BAC" w:rsidRDefault="00FA72DA">
      <w:pPr>
        <w:pStyle w:val="FirstParagraph"/>
      </w:pPr>
      <w:r w:rsidRPr="00645BAC">
        <w:t xml:space="preserve">The effect of temperature </w:t>
      </w:r>
      <m:oMath>
        <m:r>
          <w:rPr>
            <w:rFonts w:ascii="Cambria Math" w:hAnsi="Cambria Math"/>
          </w:rPr>
          <m:t>T</m:t>
        </m:r>
      </m:oMath>
      <w:r w:rsidRPr="00645BAC">
        <w:t xml:space="preserve"> on the development rate can be estimated by the partial derivative:</w:t>
      </w:r>
    </w:p>
    <w:p w14:paraId="335E8FDA" w14:textId="77777777" w:rsidR="0041058B" w:rsidRPr="00645BAC" w:rsidRDefault="004C22AE">
      <w:pPr>
        <w:pStyle w:val="BodyText"/>
      </w:pPr>
      <m:oMathPara>
        <m:oMathParaPr>
          <m:jc m:val="center"/>
        </m:oMathParaPr>
        <m:oMath>
          <m:f>
            <m:fPr>
              <m:ctrlPr>
                <w:rPr>
                  <w:rFonts w:ascii="Cambria Math" w:hAnsi="Cambria Math"/>
                </w:rPr>
              </m:ctrlPr>
            </m:fPr>
            <m:num>
              <m:r>
                <w:rPr>
                  <w:rFonts w:ascii="Cambria Math" w:hAnsi="Cambria Math"/>
                </w:rPr>
                <m:t>∂R(T(t))</m:t>
              </m:r>
            </m:num>
            <m:den>
              <m:r>
                <w:rPr>
                  <w:rFonts w:ascii="Cambria Math" w:hAnsi="Cambria Math"/>
                </w:rPr>
                <m:t>∂T(t)</m:t>
              </m:r>
            </m:den>
          </m:f>
          <m:r>
            <w:rPr>
              <w:rFonts w:ascii="Cambria Math" w:hAnsi="Cambria Math"/>
            </w:rPr>
            <m:t>=ρ</m:t>
          </m:r>
          <m:sSup>
            <m:sSupPr>
              <m:ctrlPr>
                <w:rPr>
                  <w:rFonts w:ascii="Cambria Math" w:hAnsi="Cambria Math"/>
                </w:rPr>
              </m:ctrlPr>
            </m:sSupPr>
            <m:e>
              <m:r>
                <w:rPr>
                  <w:rFonts w:ascii="Cambria Math" w:hAnsi="Cambria Math"/>
                </w:rPr>
                <m:t>e</m:t>
              </m:r>
            </m:e>
            <m:sup>
              <m:r>
                <w:rPr>
                  <w:rFonts w:ascii="Cambria Math" w:hAnsi="Cambria Math"/>
                </w:rPr>
                <m:t>ρT(t)</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ρ</m:t>
              </m:r>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u</m:t>
                      </m:r>
                    </m:sub>
                  </m:sSub>
                </m:den>
              </m:f>
            </m:sup>
          </m:sSup>
          <m:r>
            <w:rPr>
              <w:rFonts w:ascii="Cambria Math" w:hAnsi="Cambria Math"/>
            </w:rPr>
            <m:t>⋅</m:t>
          </m:r>
          <m:sSubSup>
            <m:sSubSupPr>
              <m:ctrlPr>
                <w:rPr>
                  <w:rFonts w:ascii="Cambria Math" w:hAnsi="Cambria Math"/>
                </w:rPr>
              </m:ctrlPr>
            </m:sSubSupPr>
            <m:e>
              <m:r>
                <w:rPr>
                  <w:rFonts w:ascii="Cambria Math" w:hAnsi="Cambria Math"/>
                </w:rPr>
                <m:t>T</m:t>
              </m:r>
            </m:e>
            <m:sub>
              <m:r>
                <w:rPr>
                  <w:rFonts w:ascii="Cambria Math" w:hAnsi="Cambria Math"/>
                </w:rPr>
                <m:t>u</m:t>
              </m:r>
            </m:sub>
            <m:sup>
              <m:r>
                <w:rPr>
                  <w:rFonts w:ascii="Cambria Math" w:hAnsi="Cambria Math"/>
                </w:rPr>
                <m:t>-1</m:t>
              </m:r>
            </m:sup>
          </m:sSubSup>
        </m:oMath>
      </m:oMathPara>
    </w:p>
    <w:p w14:paraId="4DC170C4" w14:textId="77777777" w:rsidR="0041058B" w:rsidRPr="00645BAC" w:rsidRDefault="00FA72DA">
      <w:pPr>
        <w:pStyle w:val="FirstParagraph"/>
      </w:pPr>
      <w:r w:rsidRPr="00645BAC">
        <w:t xml:space="preserve">which is always positive for </w:t>
      </w:r>
      <m:oMath>
        <m:r>
          <w:rPr>
            <w:rFonts w:ascii="Cambria Math" w:hAnsi="Cambria Math"/>
          </w:rPr>
          <m:t>∞&lt;T(t)&lt;Tm</m:t>
        </m:r>
      </m:oMath>
      <w:r w:rsidRPr="00645BAC">
        <w:t>. Given that development rates are non-negative for living organisms, the previous functional form implies that the development rate can be modeled through a piecewise function:</w:t>
      </w:r>
    </w:p>
    <w:p w14:paraId="110FEF7D" w14:textId="77777777" w:rsidR="0041058B" w:rsidRPr="00645BAC" w:rsidRDefault="00FA72DA">
      <w:pPr>
        <w:pStyle w:val="BodyText"/>
      </w:pPr>
      <m:oMathPara>
        <m:oMathParaPr>
          <m:jc m:val="center"/>
        </m:oMathParaPr>
        <m:oMath>
          <m:r>
            <w:rPr>
              <w:rFonts w:ascii="Cambria Math" w:hAnsi="Cambria Math"/>
            </w:rPr>
            <w:lastRenderedPageBreak/>
            <m:t>R(T(t))=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0</m:t>
                    </m:r>
                  </m:e>
                  <m:e>
                    <m:r>
                      <w:rPr>
                        <w:rFonts w:ascii="Cambria Math" w:hAnsi="Cambria Math"/>
                      </w:rPr>
                      <m:t>T(t)≤</m:t>
                    </m:r>
                    <m:sSub>
                      <m:sSubPr>
                        <m:ctrlPr>
                          <w:rPr>
                            <w:rFonts w:ascii="Cambria Math" w:hAnsi="Cambria Math"/>
                          </w:rPr>
                        </m:ctrlPr>
                      </m:sSubPr>
                      <m:e>
                        <m:r>
                          <w:rPr>
                            <w:rFonts w:ascii="Cambria Math" w:hAnsi="Cambria Math"/>
                          </w:rPr>
                          <m:t>T</m:t>
                        </m:r>
                      </m:e>
                      <m:sub>
                        <m:r>
                          <w:rPr>
                            <w:rFonts w:ascii="Cambria Math" w:hAnsi="Cambria Math"/>
                          </w:rPr>
                          <m:t>min</m:t>
                        </m:r>
                      </m:sub>
                    </m:sSub>
                  </m:e>
                </m:mr>
                <m:mr>
                  <m:e>
                    <m:r>
                      <w:rPr>
                        <w:rFonts w:ascii="Cambria Math" w:hAnsi="Cambria Math"/>
                      </w:rPr>
                      <m:t>λ-</m:t>
                    </m:r>
                    <m:sSup>
                      <m:sSupPr>
                        <m:ctrlPr>
                          <w:rPr>
                            <w:rFonts w:ascii="Cambria Math" w:hAnsi="Cambria Math"/>
                          </w:rPr>
                        </m:ctrlPr>
                      </m:sSupPr>
                      <m:e>
                        <m:r>
                          <w:rPr>
                            <w:rFonts w:ascii="Cambria Math" w:hAnsi="Cambria Math"/>
                          </w:rPr>
                          <m:t>e</m:t>
                        </m:r>
                      </m:e>
                      <m:sup>
                        <m:r>
                          <w:rPr>
                            <w:rFonts w:ascii="Cambria Math" w:hAnsi="Cambria Math"/>
                          </w:rPr>
                          <m:t>ρT(t)</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ρ</m:t>
                        </m:r>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-T(t)</m:t>
                            </m:r>
                          </m:num>
                          <m:den>
                            <m:sSub>
                              <m:sSubPr>
                                <m:ctrlPr>
                                  <w:rPr>
                                    <w:rFonts w:ascii="Cambria Math" w:hAnsi="Cambria Math"/>
                                  </w:rPr>
                                </m:ctrlPr>
                              </m:sSubPr>
                              <m:e>
                                <m:r>
                                  <w:rPr>
                                    <w:rFonts w:ascii="Cambria Math" w:hAnsi="Cambria Math"/>
                                  </w:rPr>
                                  <m:t>T</m:t>
                                </m:r>
                              </m:e>
                              <m:sub>
                                <m:r>
                                  <w:rPr>
                                    <w:rFonts w:ascii="Cambria Math" w:hAnsi="Cambria Math"/>
                                  </w:rPr>
                                  <m:t>u</m:t>
                                </m:r>
                              </m:sub>
                            </m:sSub>
                          </m:den>
                        </m:f>
                      </m:sup>
                    </m:sSup>
                  </m:e>
                  <m:e>
                    <m:sSub>
                      <m:sSubPr>
                        <m:ctrlPr>
                          <w:rPr>
                            <w:rFonts w:ascii="Cambria Math" w:hAnsi="Cambria Math"/>
                          </w:rPr>
                        </m:ctrlPr>
                      </m:sSubPr>
                      <m:e>
                        <m:r>
                          <w:rPr>
                            <w:rFonts w:ascii="Cambria Math" w:hAnsi="Cambria Math"/>
                          </w:rPr>
                          <m:t>T</m:t>
                        </m:r>
                      </m:e>
                      <m:sub>
                        <m:r>
                          <w:rPr>
                            <w:rFonts w:ascii="Cambria Math" w:hAnsi="Cambria Math"/>
                          </w:rPr>
                          <m:t>min</m:t>
                        </m:r>
                      </m:sub>
                    </m:sSub>
                    <m:r>
                      <w:rPr>
                        <w:rFonts w:ascii="Cambria Math" w:hAnsi="Cambria Math"/>
                      </w:rPr>
                      <m:t>≤T(t)≤</m:t>
                    </m:r>
                    <m:sSub>
                      <m:sSubPr>
                        <m:ctrlPr>
                          <w:rPr>
                            <w:rFonts w:ascii="Cambria Math" w:hAnsi="Cambria Math"/>
                          </w:rPr>
                        </m:ctrlPr>
                      </m:sSubPr>
                      <m:e>
                        <m:r>
                          <w:rPr>
                            <w:rFonts w:ascii="Cambria Math" w:hAnsi="Cambria Math"/>
                          </w:rPr>
                          <m:t>T</m:t>
                        </m:r>
                      </m:e>
                      <m:sub>
                        <m:r>
                          <w:rPr>
                            <w:rFonts w:ascii="Cambria Math" w:hAnsi="Cambria Math"/>
                          </w:rPr>
                          <m:t>max</m:t>
                        </m:r>
                      </m:sub>
                    </m:sSub>
                  </m:e>
                </m:mr>
                <m:mr>
                  <m:e>
                    <m:r>
                      <w:rPr>
                        <w:rFonts w:ascii="Cambria Math" w:hAnsi="Cambria Math"/>
                      </w:rPr>
                      <m:t>0</m:t>
                    </m:r>
                  </m:e>
                  <m:e>
                    <m:sSub>
                      <m:sSubPr>
                        <m:ctrlPr>
                          <w:rPr>
                            <w:rFonts w:ascii="Cambria Math" w:hAnsi="Cambria Math"/>
                          </w:rPr>
                        </m:ctrlPr>
                      </m:sSubPr>
                      <m:e>
                        <m:r>
                          <w:rPr>
                            <w:rFonts w:ascii="Cambria Math" w:hAnsi="Cambria Math"/>
                          </w:rPr>
                          <m:t>T</m:t>
                        </m:r>
                      </m:e>
                      <m:sub>
                        <m:r>
                          <w:rPr>
                            <w:rFonts w:ascii="Cambria Math" w:hAnsi="Cambria Math"/>
                          </w:rPr>
                          <m:t>max</m:t>
                        </m:r>
                      </m:sub>
                    </m:sSub>
                    <m:r>
                      <w:rPr>
                        <w:rFonts w:ascii="Cambria Math" w:hAnsi="Cambria Math"/>
                      </w:rPr>
                      <m:t>≤T(t)</m:t>
                    </m:r>
                  </m:e>
                </m:mr>
              </m:m>
            </m:e>
          </m:d>
        </m:oMath>
      </m:oMathPara>
    </w:p>
    <w:p w14:paraId="2B63518C" w14:textId="2125BB8C" w:rsidR="0041058B" w:rsidRPr="00645BAC" w:rsidRDefault="00FA72DA">
      <w:pPr>
        <w:pStyle w:val="FirstParagraph"/>
      </w:pPr>
      <w:r w:rsidRPr="00645BAC">
        <w:t xml:space="preserve">The values for </w:t>
      </w:r>
      <m:oMath>
        <m:r>
          <w:rPr>
            <w:rFonts w:ascii="Cambria Math" w:hAnsi="Cambria Math"/>
          </w:rPr>
          <m:t>λ</m:t>
        </m:r>
      </m:oMath>
      <w:r w:rsidRPr="00645BAC">
        <w:t xml:space="preserve">, </w:t>
      </w:r>
      <m:oMath>
        <m:r>
          <w:rPr>
            <w:rFonts w:ascii="Cambria Math" w:hAnsi="Cambria Math"/>
          </w:rPr>
          <m:t>rho</m:t>
        </m:r>
      </m:oMath>
      <w:r w:rsidRPr="00645BAC">
        <w:t xml:space="preserve">, </w:t>
      </w:r>
      <m:oMath>
        <m:sSub>
          <m:sSubPr>
            <m:ctrlPr>
              <w:rPr>
                <w:rFonts w:ascii="Cambria Math" w:hAnsi="Cambria Math"/>
              </w:rPr>
            </m:ctrlPr>
          </m:sSubPr>
          <m:e>
            <m:r>
              <w:rPr>
                <w:rFonts w:ascii="Cambria Math" w:hAnsi="Cambria Math"/>
              </w:rPr>
              <m:t>T</m:t>
            </m:r>
          </m:e>
          <m:sub>
            <m:r>
              <w:rPr>
                <w:rFonts w:ascii="Cambria Math" w:hAnsi="Cambria Math"/>
              </w:rPr>
              <m:t>m</m:t>
            </m:r>
          </m:sub>
        </m:sSub>
      </m:oMath>
      <w:r w:rsidRPr="00645BAC">
        <w:t xml:space="preserve"> and </w:t>
      </w:r>
      <m:oMath>
        <m:sSub>
          <m:sSubPr>
            <m:ctrlPr>
              <w:rPr>
                <w:rFonts w:ascii="Cambria Math" w:hAnsi="Cambria Math"/>
              </w:rPr>
            </m:ctrlPr>
          </m:sSubPr>
          <m:e>
            <m:r>
              <w:rPr>
                <w:rFonts w:ascii="Cambria Math" w:hAnsi="Cambria Math"/>
              </w:rPr>
              <m:t>T</m:t>
            </m:r>
          </m:e>
          <m:sub>
            <m:r>
              <w:rPr>
                <w:rFonts w:ascii="Cambria Math" w:hAnsi="Cambria Math"/>
              </w:rPr>
              <m:t>u</m:t>
            </m:r>
          </m:sub>
        </m:sSub>
      </m:oMath>
      <w:r w:rsidRPr="00645BAC">
        <w:t xml:space="preserve"> have been estimated by Jaramillo and Chaves (2000) and validated for the Colombian case in both experimental and productive settings. Their research finds: </w:t>
      </w:r>
      <m:oMath>
        <m:r>
          <w:rPr>
            <w:rFonts w:ascii="Cambria Math" w:hAnsi="Cambria Math"/>
          </w:rPr>
          <m:t>λ=-1.0551</m:t>
        </m:r>
      </m:oMath>
      <w:r w:rsidRPr="00645BAC">
        <w:t xml:space="preserve">, </w:t>
      </w:r>
      <m:oMath>
        <m:r>
          <w:rPr>
            <w:rFonts w:ascii="Cambria Math" w:hAnsi="Cambria Math"/>
          </w:rPr>
          <m:t>ρ=0.00358</m:t>
        </m:r>
      </m:oMath>
      <w:r w:rsidRPr="00645BAC">
        <w:t xml:space="preserve">, </w:t>
      </w:r>
      <m:oMath>
        <m:sSub>
          <m:sSubPr>
            <m:ctrlPr>
              <w:rPr>
                <w:rFonts w:ascii="Cambria Math" w:hAnsi="Cambria Math"/>
              </w:rPr>
            </m:ctrlPr>
          </m:sSubPr>
          <m:e>
            <m:r>
              <w:rPr>
                <w:rFonts w:ascii="Cambria Math" w:hAnsi="Cambria Math"/>
              </w:rPr>
              <m:t>T</m:t>
            </m:r>
          </m:e>
          <m:sub>
            <m:r>
              <w:rPr>
                <w:rFonts w:ascii="Cambria Math" w:hAnsi="Cambria Math"/>
              </w:rPr>
              <m:t>m</m:t>
            </m:r>
          </m:sub>
        </m:sSub>
        <m:r>
          <w:rPr>
            <w:rFonts w:ascii="Cambria Math" w:hAnsi="Cambria Math"/>
          </w:rPr>
          <m:t>=34.2548°C</m:t>
        </m:r>
      </m:oMath>
      <w:r w:rsidRPr="00645BAC">
        <w:t xml:space="preserve"> and </w:t>
      </w:r>
      <m:oMath>
        <m:sSub>
          <m:sSubPr>
            <m:ctrlPr>
              <w:rPr>
                <w:rFonts w:ascii="Cambria Math" w:hAnsi="Cambria Math"/>
              </w:rPr>
            </m:ctrlPr>
          </m:sSubPr>
          <m:e>
            <m:r>
              <w:rPr>
                <w:rFonts w:ascii="Cambria Math" w:hAnsi="Cambria Math"/>
              </w:rPr>
              <m:t>T</m:t>
            </m:r>
          </m:e>
          <m:sub>
            <m:r>
              <w:rPr>
                <w:rFonts w:ascii="Cambria Math" w:hAnsi="Cambria Math"/>
              </w:rPr>
              <m:t>u</m:t>
            </m:r>
          </m:sub>
        </m:sSub>
        <m:r>
          <w:rPr>
            <w:rFonts w:ascii="Cambria Math" w:hAnsi="Cambria Math"/>
          </w:rPr>
          <m:t>=0.1537°C</m:t>
        </m:r>
      </m:oMath>
      <w:r w:rsidRPr="00645BAC">
        <w:t xml:space="preserve"> which in turn sets the minimum temperature, </w:t>
      </w:r>
      <m:oMath>
        <m:sSub>
          <m:sSubPr>
            <m:ctrlPr>
              <w:rPr>
                <w:rFonts w:ascii="Cambria Math" w:hAnsi="Cambria Math"/>
              </w:rPr>
            </m:ctrlPr>
          </m:sSubPr>
          <m:e>
            <m:r>
              <w:rPr>
                <w:rFonts w:ascii="Cambria Math" w:hAnsi="Cambria Math"/>
              </w:rPr>
              <m:t>T</m:t>
            </m:r>
          </m:e>
          <m:sub>
            <m:r>
              <w:rPr>
                <w:rFonts w:ascii="Cambria Math" w:hAnsi="Cambria Math"/>
              </w:rPr>
              <m:t>min</m:t>
            </m:r>
          </m:sub>
        </m:sSub>
      </m:oMath>
      <w:r w:rsidRPr="00645BAC">
        <w:t>, for positive development rates of CBB at 14.9</w:t>
      </w:r>
      <w:r w:rsidR="001B02B3" w:rsidRPr="00645BAC">
        <w:t>°</w:t>
      </w:r>
      <w:r w:rsidRPr="00645BAC">
        <w:t>C.</w:t>
      </w:r>
    </w:p>
    <w:p w14:paraId="1C3C381C" w14:textId="77777777" w:rsidR="0041058B" w:rsidRPr="00645BAC" w:rsidRDefault="00FA72DA">
      <w:pPr>
        <w:pStyle w:val="Heading1"/>
        <w:rPr>
          <w:sz w:val="24"/>
          <w:szCs w:val="24"/>
        </w:rPr>
      </w:pPr>
      <w:bookmarkStart w:id="5" w:name="submodel-5.-dynamics-of-production"/>
      <w:proofErr w:type="spellStart"/>
      <w:r w:rsidRPr="00645BAC">
        <w:rPr>
          <w:sz w:val="24"/>
          <w:szCs w:val="24"/>
        </w:rPr>
        <w:t>Submodel</w:t>
      </w:r>
      <w:proofErr w:type="spellEnd"/>
      <w:r w:rsidRPr="00645BAC">
        <w:rPr>
          <w:sz w:val="24"/>
          <w:szCs w:val="24"/>
        </w:rPr>
        <w:t xml:space="preserve"> 5. Dynamics of production</w:t>
      </w:r>
      <w:bookmarkEnd w:id="5"/>
    </w:p>
    <w:p w14:paraId="4D415241" w14:textId="77777777" w:rsidR="0041058B" w:rsidRPr="00645BAC" w:rsidRDefault="00FA72DA">
      <w:pPr>
        <w:pStyle w:val="FirstParagraph"/>
      </w:pPr>
      <w:r w:rsidRPr="00645BAC">
        <w:t xml:space="preserve">The general model for the </w:t>
      </w:r>
      <w:proofErr w:type="spellStart"/>
      <w:r w:rsidRPr="00645BAC">
        <w:t>i-th</w:t>
      </w:r>
      <w:proofErr w:type="spellEnd"/>
      <w:r w:rsidRPr="00645BAC">
        <w:t xml:space="preserve"> class of an age structured population proposed by Gutierrez et al. (1998) can be used to describe the process of production in coffee. The model links density of a cohort </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Pr="00645BAC">
        <w:t xml:space="preserve"> (in mass or numbers i.e. yields in kg./ha.), to the number of age classes </w:t>
      </w:r>
      <m:oMath>
        <m:r>
          <w:rPr>
            <w:rFonts w:ascii="Cambria Math" w:hAnsi="Cambria Math"/>
          </w:rPr>
          <m:t>k</m:t>
        </m:r>
      </m:oMath>
      <w:r w:rsidRPr="00645BAC">
        <w:t xml:space="preserve">, the expected mean development time </w:t>
      </w:r>
      <m:oMath>
        <m:r>
          <w:rPr>
            <w:rFonts w:ascii="Cambria Math" w:hAnsi="Cambria Math"/>
          </w:rPr>
          <m:t>Δ</m:t>
        </m:r>
      </m:oMath>
      <w:r w:rsidRPr="00645BAC">
        <w:t xml:space="preserve">, the increment in age during one day </w:t>
      </w:r>
      <m:oMath>
        <m:r>
          <w:rPr>
            <w:rFonts w:ascii="Cambria Math" w:hAnsi="Cambria Math"/>
          </w:rPr>
          <m:t>Δx(T(t))</m:t>
        </m:r>
      </m:oMath>
      <w:r w:rsidRPr="00645BAC">
        <w:t xml:space="preserve"> in degree days and the proportional net loss rate that includes biological factors such as herbivory (or CBB parasitation) </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Pr="00645BAC">
        <w:t xml:space="preserve"> so that:</w:t>
      </w:r>
    </w:p>
    <w:p w14:paraId="5DFD5769" w14:textId="77777777" w:rsidR="0041058B" w:rsidRPr="00645BAC" w:rsidRDefault="004C22AE">
      <w:pPr>
        <w:pStyle w:val="BodyText"/>
      </w:pPr>
      <m:oMathPara>
        <m:oMathParaPr>
          <m:jc m:val="center"/>
        </m:oMathParaPr>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(t)</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kΔx(T(t))</m:t>
              </m:r>
            </m:num>
            <m:den>
              <m:r>
                <w:rPr>
                  <w:rFonts w:ascii="Cambria Math" w:hAnsi="Cambria Math"/>
                </w:rPr>
                <m:t>Δ</m:t>
              </m:r>
            </m:den>
          </m:f>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i</m:t>
              </m:r>
            </m:sub>
          </m:sSub>
          <m:sSub>
            <m:sSubPr>
              <m:ctrlPr>
                <w:rPr>
                  <w:rFonts w:ascii="Cambria Math" w:hAnsi="Cambria Math"/>
                </w:rPr>
              </m:ctrlPr>
            </m:sSubPr>
            <m:e>
              <m:r>
                <w:rPr>
                  <w:rFonts w:ascii="Cambria Math" w:hAnsi="Cambria Math"/>
                </w:rPr>
                <m:t>N</m:t>
              </m:r>
            </m:e>
            <m:sub>
              <m:r>
                <w:rPr>
                  <w:rFonts w:ascii="Cambria Math" w:hAnsi="Cambria Math"/>
                </w:rPr>
                <m:t>i</m:t>
              </m:r>
            </m:sub>
          </m:sSub>
        </m:oMath>
      </m:oMathPara>
    </w:p>
    <w:p w14:paraId="5B0F4224" w14:textId="5E87EA83" w:rsidR="0041058B" w:rsidRPr="00645BAC" w:rsidRDefault="00FA72DA">
      <w:pPr>
        <w:pStyle w:val="FirstParagraph"/>
      </w:pPr>
      <w:r w:rsidRPr="00645BAC">
        <w:t xml:space="preserve">Two previous </w:t>
      </w:r>
      <w:proofErr w:type="spellStart"/>
      <w:r w:rsidRPr="00645BAC">
        <w:t>submodels</w:t>
      </w:r>
      <w:proofErr w:type="spellEnd"/>
      <w:r w:rsidRPr="00645BAC">
        <w:t xml:space="preserve"> enter in action in </w:t>
      </w:r>
      <w:proofErr w:type="spellStart"/>
      <w:r w:rsidRPr="00645BAC">
        <w:t>submodel</w:t>
      </w:r>
      <w:proofErr w:type="spellEnd"/>
      <w:r w:rsidRPr="00645BAC">
        <w:t xml:space="preserve"> 5: the reproductive and growth reserves GR which are positively correlated with </w:t>
      </w:r>
      <m:oMath>
        <m:sSub>
          <m:sSubPr>
            <m:ctrlPr>
              <w:rPr>
                <w:rFonts w:ascii="Cambria Math" w:hAnsi="Cambria Math"/>
              </w:rPr>
            </m:ctrlPr>
          </m:sSubPr>
          <m:e>
            <m:r>
              <w:rPr>
                <w:rFonts w:ascii="Cambria Math" w:hAnsi="Cambria Math"/>
              </w:rPr>
              <m:t>N</m:t>
            </m:r>
          </m:e>
          <m:sub>
            <m:r>
              <w:rPr>
                <w:rFonts w:ascii="Cambria Math" w:hAnsi="Cambria Math"/>
              </w:rPr>
              <m:t>i</m:t>
            </m:r>
          </m:sub>
        </m:sSub>
      </m:oMath>
      <w:r w:rsidRPr="00645BAC">
        <w:t xml:space="preserve"> and </w:t>
      </w:r>
      <m:oMath>
        <m:sSub>
          <m:sSubPr>
            <m:ctrlPr>
              <w:rPr>
                <w:rFonts w:ascii="Cambria Math" w:hAnsi="Cambria Math"/>
              </w:rPr>
            </m:ctrlPr>
          </m:sSubPr>
          <m:e>
            <m:r>
              <w:rPr>
                <w:rFonts w:ascii="Cambria Math" w:hAnsi="Cambria Math"/>
              </w:rPr>
              <m:t>N</m:t>
            </m:r>
          </m:e>
          <m:sub>
            <m:r>
              <w:rPr>
                <w:rFonts w:ascii="Cambria Math" w:hAnsi="Cambria Math"/>
              </w:rPr>
              <m:t>i-1</m:t>
            </m:r>
          </m:sub>
        </m:sSub>
      </m:oMath>
      <w:r w:rsidRPr="00645BAC">
        <w:t xml:space="preserve"> , and the CBB development rate which is positively correlated with the cohort density variables. This result stems from the fact that the shorter the reproductive period, the larger the population of egg-laying females and the more severe the net loss from CBB infestation.</w:t>
      </w:r>
    </w:p>
    <w:p w14:paraId="7369479A" w14:textId="77777777" w:rsidR="0041058B" w:rsidRPr="00645BAC" w:rsidRDefault="00FA72DA">
      <w:pPr>
        <w:pStyle w:val="BodyText"/>
      </w:pPr>
      <w:r w:rsidRPr="00645BAC">
        <w:t xml:space="preserve">Similarly, temperature has two opposing effects on yields: a positive direct effect through </w:t>
      </w:r>
      <m:oMath>
        <m:r>
          <w:rPr>
            <w:rFonts w:ascii="Cambria Math" w:hAnsi="Cambria Math"/>
          </w:rPr>
          <m:t>Δx(T(t))</m:t>
        </m:r>
      </m:oMath>
      <w:r w:rsidRPr="00645BAC">
        <w:t xml:space="preserve"> and a negative indirect effect through </w:t>
      </w:r>
      <m:oMath>
        <m:sSub>
          <m:sSubPr>
            <m:ctrlPr>
              <w:rPr>
                <w:rFonts w:ascii="Cambria Math" w:hAnsi="Cambria Math"/>
              </w:rPr>
            </m:ctrlPr>
          </m:sSubPr>
          <m:e>
            <m:r>
              <w:rPr>
                <w:rFonts w:ascii="Cambria Math" w:hAnsi="Cambria Math"/>
              </w:rPr>
              <m:t>μ</m:t>
            </m:r>
          </m:e>
          <m:sub>
            <m:r>
              <w:rPr>
                <w:rFonts w:ascii="Cambria Math" w:hAnsi="Cambria Math"/>
              </w:rPr>
              <m:t>i</m:t>
            </m:r>
          </m:sub>
        </m:sSub>
      </m:oMath>
      <w:r w:rsidRPr="00645BAC">
        <w:t>. The relative strength of the effects has important implications on the functional form that captures the effect of temperature on yields and the expected signs of the coefficients associated with it. Some intuition for this question can be gauged from Rodr</w:t>
      </w:r>
      <w:r w:rsidR="007C5CE3" w:rsidRPr="00645BAC">
        <w:t>í</w:t>
      </w:r>
      <w:r w:rsidRPr="00645BAC">
        <w:t xml:space="preserve">guez et al. (2013): the number of newly attacked coffee berries at time </w:t>
      </w:r>
      <m:oMath>
        <m:r>
          <w:rPr>
            <w:rFonts w:ascii="Cambria Math" w:hAnsi="Cambria Math"/>
          </w:rPr>
          <m:t>t</m:t>
        </m:r>
      </m:oMath>
      <w:r w:rsidRPr="00645BAC">
        <w:t xml:space="preserve">, </w:t>
      </w:r>
      <m:oMath>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(t)</m:t>
        </m:r>
      </m:oMath>
      <w:r w:rsidRPr="00645BAC">
        <w:t xml:space="preserve"> is a function of the number of searching CBB females </w:t>
      </w:r>
      <m:oMath>
        <m:sSub>
          <m:sSubPr>
            <m:ctrlPr>
              <w:rPr>
                <w:rFonts w:ascii="Cambria Math" w:hAnsi="Cambria Math"/>
              </w:rPr>
            </m:ctrlPr>
          </m:sSubPr>
          <m:e>
            <m:r>
              <w:rPr>
                <w:rFonts w:ascii="Cambria Math" w:hAnsi="Cambria Math"/>
              </w:rPr>
              <m:t>N</m:t>
            </m:r>
          </m:e>
          <m:sub>
            <m:r>
              <w:rPr>
                <w:rFonts w:ascii="Cambria Math" w:hAnsi="Cambria Math"/>
              </w:rPr>
              <m:t>b</m:t>
            </m:r>
          </m:sub>
        </m:sSub>
        <m:r>
          <w:rPr>
            <w:rFonts w:ascii="Cambria Math" w:hAnsi="Cambria Math"/>
          </w:rPr>
          <m:t>(t)</m:t>
        </m:r>
      </m:oMath>
      <w:r w:rsidRPr="00645BAC">
        <w:t xml:space="preserve">, the demand for berries </w:t>
      </w:r>
      <m:oMath>
        <m:r>
          <w:rPr>
            <w:rFonts w:ascii="Cambria Math" w:hAnsi="Cambria Math"/>
          </w:rPr>
          <m:t>B(t)</m:t>
        </m:r>
      </m:oMath>
      <w:r w:rsidRPr="00645BAC">
        <w:t xml:space="preserve"> and the female search rate </w:t>
      </w:r>
      <m:oMath>
        <m:sSub>
          <m:sSubPr>
            <m:ctrlPr>
              <w:rPr>
                <w:rFonts w:ascii="Cambria Math" w:hAnsi="Cambria Math"/>
              </w:rPr>
            </m:ctrlPr>
          </m:sSubPr>
          <m:e>
            <m:r>
              <w:rPr>
                <w:rFonts w:ascii="Cambria Math" w:hAnsi="Cambria Math"/>
              </w:rPr>
              <m:t>α</m:t>
            </m:r>
          </m:e>
          <m:sub>
            <m:r>
              <w:rPr>
                <w:rFonts w:ascii="Cambria Math" w:hAnsi="Cambria Math"/>
              </w:rPr>
              <m:t>b</m:t>
            </m:r>
          </m:sub>
        </m:sSub>
      </m:oMath>
      <w:r w:rsidRPr="00645BAC">
        <w:t>, such that:</w:t>
      </w:r>
    </w:p>
    <w:p w14:paraId="28ECC7B2" w14:textId="77777777" w:rsidR="0041058B" w:rsidRPr="00645BAC" w:rsidRDefault="004C22AE">
      <w:pPr>
        <w:pStyle w:val="BodyText"/>
      </w:pPr>
      <m:oMathPara>
        <m:oMathParaPr>
          <m:jc m:val="center"/>
        </m:oMathParaPr>
        <m:oMath>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(t)=B(t)</m:t>
          </m:r>
          <m:d>
            <m:dPr>
              <m:begChr m:val="["/>
              <m:endChr m:val="]"/>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d>
                    <m:dPr>
                      <m:ctrlPr>
                        <w:rPr>
                          <w:rFonts w:ascii="Cambria Math" w:hAnsi="Cambria Math"/>
                        </w:rPr>
                      </m:ctrlPr>
                    </m:d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b</m:t>
                              </m:r>
                            </m:sub>
                          </m:sSub>
                          <m:r>
                            <w:rPr>
                              <w:rFonts w:ascii="Cambria Math" w:hAnsi="Cambria Math"/>
                            </w:rPr>
                            <m:t>(t)(1-</m:t>
                          </m:r>
                          <m:sSup>
                            <m:sSupPr>
                              <m:ctrlPr>
                                <w:rPr>
                                  <w:rFonts w:ascii="Cambria Math" w:hAnsi="Cambria Math"/>
                                </w:rPr>
                              </m:ctrlPr>
                            </m:sSupPr>
                            <m:e>
                              <m:r>
                                <w:rPr>
                                  <w:rFonts w:ascii="Cambria Math" w:hAnsi="Cambria Math"/>
                                </w:rPr>
                                <m:t>e</m:t>
                              </m:r>
                            </m:e>
                            <m:sup>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b</m:t>
                                  </m:r>
                                </m:sub>
                              </m:sSub>
                              <m:r>
                                <w:rPr>
                                  <w:rFonts w:ascii="Cambria Math" w:hAnsi="Cambria Math"/>
                                </w:rPr>
                                <m:t>(t)B(t)/</m:t>
                              </m:r>
                              <m:sSub>
                                <m:sSubPr>
                                  <m:ctrlPr>
                                    <w:rPr>
                                      <w:rFonts w:ascii="Cambria Math" w:hAnsi="Cambria Math"/>
                                    </w:rPr>
                                  </m:ctrlPr>
                                </m:sSubPr>
                                <m:e>
                                  <m:r>
                                    <w:rPr>
                                      <w:rFonts w:ascii="Cambria Math" w:hAnsi="Cambria Math"/>
                                    </w:rPr>
                                    <m:t>N</m:t>
                                  </m:r>
                                </m:e>
                                <m:sub>
                                  <m:r>
                                    <w:rPr>
                                      <w:rFonts w:ascii="Cambria Math" w:hAnsi="Cambria Math"/>
                                    </w:rPr>
                                    <m:t>b</m:t>
                                  </m:r>
                                </m:sub>
                              </m:sSub>
                              <m:r>
                                <w:rPr>
                                  <w:rFonts w:ascii="Cambria Math" w:hAnsi="Cambria Math"/>
                                </w:rPr>
                                <m:t>(t))</m:t>
                              </m:r>
                            </m:sup>
                          </m:sSup>
                          <m:r>
                            <w:rPr>
                              <w:rFonts w:ascii="Cambria Math" w:hAnsi="Cambria Math"/>
                            </w:rPr>
                            <m:t>)</m:t>
                          </m:r>
                        </m:num>
                        <m:den>
                          <m:r>
                            <w:rPr>
                              <w:rFonts w:ascii="Cambria Math" w:hAnsi="Cambria Math"/>
                            </w:rPr>
                            <m:t>B(t)</m:t>
                          </m:r>
                        </m:den>
                      </m:f>
                    </m:e>
                  </m:d>
                </m:sup>
              </m:sSup>
            </m:e>
          </m:d>
        </m:oMath>
      </m:oMathPara>
    </w:p>
    <w:p w14:paraId="1EB5CF1C" w14:textId="40648379" w:rsidR="0041058B" w:rsidRDefault="00FA72DA">
      <w:pPr>
        <w:pStyle w:val="FirstParagraph"/>
      </w:pPr>
      <w:r w:rsidRPr="00645BAC">
        <w:t xml:space="preserve">If the search is imperfect: </w:t>
      </w:r>
      <m:oMath>
        <m:r>
          <w:rPr>
            <w:rFonts w:ascii="Cambria Math" w:hAnsi="Cambria Math"/>
          </w:rPr>
          <m:t>0≤Φ=</m:t>
        </m:r>
        <m:sSub>
          <m:sSubPr>
            <m:ctrlPr>
              <w:rPr>
                <w:rFonts w:ascii="Cambria Math" w:hAnsi="Cambria Math"/>
              </w:rPr>
            </m:ctrlPr>
          </m:sSubPr>
          <m:e>
            <m:r>
              <w:rPr>
                <w:rFonts w:ascii="Cambria Math" w:hAnsi="Cambria Math"/>
              </w:rPr>
              <m:t>S</m:t>
            </m:r>
          </m:e>
          <m:sub>
            <m:r>
              <w:rPr>
                <w:rFonts w:ascii="Cambria Math" w:hAnsi="Cambria Math"/>
              </w:rPr>
              <m:t>b</m:t>
            </m:r>
          </m:sub>
        </m:sSub>
        <m:r>
          <w:rPr>
            <w:rFonts w:ascii="Cambria Math" w:hAnsi="Cambria Math"/>
          </w:rPr>
          <m:t>(t)/B(t)&lt;1</m:t>
        </m:r>
      </m:oMath>
      <w:r w:rsidRPr="00645BAC">
        <w:t>, it means that some females (</w:t>
      </w:r>
      <m:oMath>
        <m:r>
          <w:rPr>
            <w:rFonts w:ascii="Cambria Math" w:hAnsi="Cambria Math"/>
          </w:rPr>
          <m:t>1-Φ</m:t>
        </m:r>
      </m:oMath>
      <w:r w:rsidRPr="00645BAC">
        <w:t xml:space="preserve">) fail to find a host or are lost to the local population due to emigration. We argue that the failure of CBB to completely infest all new coffee berries implies that temperature still has an overall positive effect on yield realization even if it is dampened by the increased </w:t>
      </w:r>
      <w:proofErr w:type="spellStart"/>
      <w:r w:rsidRPr="00645BAC">
        <w:t>parasitization</w:t>
      </w:r>
      <w:proofErr w:type="spellEnd"/>
      <w:r w:rsidRPr="00645BAC">
        <w:t xml:space="preserve"> due to larger and more frequent cohorts of CBB.</w:t>
      </w:r>
    </w:p>
    <w:p w14:paraId="6B1492A5" w14:textId="0F4AAE0B" w:rsidR="00645BAC" w:rsidRDefault="00645BAC" w:rsidP="00645BAC">
      <w:pPr>
        <w:pStyle w:val="BodyText"/>
      </w:pPr>
    </w:p>
    <w:p w14:paraId="3F039744" w14:textId="1D11260E" w:rsidR="00645BAC" w:rsidRDefault="00645BAC" w:rsidP="00645BAC">
      <w:pPr>
        <w:pStyle w:val="BodyText"/>
      </w:pPr>
    </w:p>
    <w:p w14:paraId="35ED9DDC" w14:textId="5F7B55B3" w:rsidR="00645BAC" w:rsidRPr="00FE28FF" w:rsidRDefault="00645BAC" w:rsidP="00645BAC">
      <w:pPr>
        <w:pStyle w:val="BodyText"/>
        <w:ind w:firstLine="0"/>
        <w:rPr>
          <w:b/>
          <w:highlight w:val="yellow"/>
        </w:rPr>
      </w:pPr>
      <w:r w:rsidRPr="00FE28FF">
        <w:rPr>
          <w:b/>
          <w:highlight w:val="yellow"/>
        </w:rPr>
        <w:lastRenderedPageBreak/>
        <w:t>Appendix 2</w:t>
      </w:r>
    </w:p>
    <w:p w14:paraId="655C6FBE" w14:textId="468A690B" w:rsidR="00645BAC" w:rsidRPr="00FE28FF" w:rsidRDefault="00645BAC" w:rsidP="00645BAC">
      <w:pPr>
        <w:pStyle w:val="BodyText"/>
        <w:ind w:firstLine="0"/>
        <w:rPr>
          <w:b/>
          <w:highlight w:val="yellow"/>
        </w:rPr>
      </w:pPr>
      <w:r w:rsidRPr="00FE28FF">
        <w:rPr>
          <w:b/>
          <w:highlight w:val="yellow"/>
        </w:rPr>
        <w:t>Omitted variable bias: proof</w:t>
      </w:r>
    </w:p>
    <w:p w14:paraId="0A19CCF8" w14:textId="7D167F41" w:rsidR="00645BAC" w:rsidRPr="00FE28FF" w:rsidRDefault="00645BAC" w:rsidP="00645BAC">
      <w:pPr>
        <w:pStyle w:val="BodyText"/>
        <w:ind w:firstLine="0"/>
        <w:rPr>
          <w:highlight w:val="yellow"/>
        </w:rPr>
      </w:pPr>
      <w:r w:rsidRPr="00FE28FF">
        <w:rPr>
          <w:highlight w:val="yellow"/>
        </w:rPr>
        <w:t>True population model:</w:t>
      </w:r>
    </w:p>
    <w:p w14:paraId="631CD487" w14:textId="30378B62" w:rsidR="00645BAC" w:rsidRPr="00FE28FF" w:rsidRDefault="00E43227" w:rsidP="00645BAC">
      <w:pPr>
        <w:pStyle w:val="BodyText"/>
        <w:ind w:firstLine="0"/>
        <w:rPr>
          <w:rFonts w:eastAsiaTheme="minorEastAsia"/>
          <w:highlight w:val="yellow"/>
        </w:rPr>
      </w:pPr>
      <m:oMathPara>
        <m:oMath>
          <m:r>
            <w:ins w:id="6" w:author="Dall'Erba, Sandy" w:date="2020-09-17T16:00:00Z">
              <w:rPr>
                <w:rFonts w:ascii="Cambria Math" w:hAnsi="Cambria Math"/>
                <w:highlight w:val="yellow"/>
              </w:rPr>
              <m:t>y</m:t>
            </w:ins>
          </m:r>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0</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2</m:t>
              </m:r>
            </m:sub>
          </m:sSub>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2</m:t>
              </m:r>
            </m:sub>
          </m:sSub>
          <m:r>
            <w:rPr>
              <w:rFonts w:ascii="Cambria Math" w:hAnsi="Cambria Math"/>
              <w:highlight w:val="yellow"/>
            </w:rPr>
            <m:t>+u</m:t>
          </m:r>
        </m:oMath>
      </m:oMathPara>
    </w:p>
    <w:p w14:paraId="46850CA8" w14:textId="23FCB28F" w:rsidR="00645BAC" w:rsidRPr="00FE28FF" w:rsidRDefault="00645BAC" w:rsidP="00645BAC">
      <w:pPr>
        <w:pStyle w:val="BodyText"/>
        <w:ind w:firstLine="0"/>
        <w:rPr>
          <w:rFonts w:eastAsiaTheme="minorEastAsia"/>
          <w:highlight w:val="yellow"/>
        </w:rPr>
      </w:pPr>
      <w:r w:rsidRPr="00FE28FF">
        <w:rPr>
          <w:rFonts w:eastAsiaTheme="minorEastAsia"/>
          <w:highlight w:val="yellow"/>
        </w:rPr>
        <w:t xml:space="preserve">Estimated model (omitting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2</m:t>
            </m:r>
          </m:sub>
        </m:sSub>
      </m:oMath>
      <w:r w:rsidRPr="00FE28FF">
        <w:rPr>
          <w:rFonts w:eastAsiaTheme="minorEastAsia"/>
          <w:highlight w:val="yellow"/>
        </w:rPr>
        <w:t>)</w:t>
      </w:r>
    </w:p>
    <w:p w14:paraId="03295D55" w14:textId="5C8D5AA7" w:rsidR="00B01997" w:rsidRPr="00FE28FF" w:rsidRDefault="004C22AE" w:rsidP="00645BAC">
      <w:pPr>
        <w:pStyle w:val="BodyText"/>
        <w:ind w:firstLine="0"/>
        <w:rPr>
          <w:rFonts w:eastAsiaTheme="minorEastAsia"/>
          <w:highlight w:val="yellow"/>
        </w:rPr>
      </w:pPr>
      <m:oMath>
        <m:acc>
          <m:accPr>
            <m:chr m:val="̃"/>
            <m:ctrlPr>
              <w:rPr>
                <w:rFonts w:ascii="Cambria Math" w:hAnsi="Cambria Math"/>
                <w:i/>
                <w:highlight w:val="yellow"/>
              </w:rPr>
            </m:ctrlPr>
          </m:accPr>
          <m:e>
            <m:r>
              <w:rPr>
                <w:rFonts w:ascii="Cambria Math" w:hAnsi="Cambria Math"/>
                <w:highlight w:val="yellow"/>
              </w:rPr>
              <m:t>y</m:t>
            </m:r>
          </m:e>
        </m:acc>
        <m:r>
          <w:rPr>
            <w:rFonts w:ascii="Cambria Math" w:hAnsi="Cambria Math"/>
            <w:highlight w:val="yellow"/>
          </w:rPr>
          <m:t xml:space="preserve">= </m:t>
        </m:r>
        <m:acc>
          <m:accPr>
            <m:chr m:val="̃"/>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0</m:t>
                </m:r>
              </m:sub>
            </m:sSub>
          </m:e>
        </m:acc>
        <m:r>
          <w:rPr>
            <w:rFonts w:ascii="Cambria Math" w:hAnsi="Cambria Math"/>
            <w:highlight w:val="yellow"/>
          </w:rPr>
          <m:t>+</m:t>
        </m:r>
        <m:acc>
          <m:accPr>
            <m:chr m:val="̃"/>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e>
        </m:acc>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oMath>
      <w:r w:rsidR="00B01997" w:rsidRPr="00FE28FF">
        <w:rPr>
          <w:rFonts w:eastAsiaTheme="minorEastAsia"/>
          <w:highlight w:val="yellow"/>
        </w:rPr>
        <w:t xml:space="preserve"> </w:t>
      </w:r>
    </w:p>
    <w:p w14:paraId="4EBE9428" w14:textId="7C83AD87" w:rsidR="00B01997" w:rsidRPr="00FE28FF" w:rsidRDefault="00B01997" w:rsidP="00645BAC">
      <w:pPr>
        <w:pStyle w:val="BodyText"/>
        <w:ind w:firstLine="0"/>
        <w:rPr>
          <w:rFonts w:eastAsiaTheme="minorEastAsia"/>
          <w:highlight w:val="yellow"/>
        </w:rPr>
      </w:pPr>
      <w:r w:rsidRPr="00FE28FF">
        <w:rPr>
          <w:rFonts w:eastAsiaTheme="minorEastAsia"/>
          <w:highlight w:val="yellow"/>
        </w:rPr>
        <w:t>Therefore,</w:t>
      </w:r>
    </w:p>
    <w:p w14:paraId="62A4FC0B" w14:textId="0C0D18EF" w:rsidR="00B01997" w:rsidRPr="00FE28FF" w:rsidRDefault="004C22AE" w:rsidP="00645BAC">
      <w:pPr>
        <w:pStyle w:val="BodyText"/>
        <w:ind w:firstLine="0"/>
        <w:rPr>
          <w:rFonts w:eastAsiaTheme="minorEastAsia"/>
          <w:highlight w:val="yellow"/>
        </w:rPr>
      </w:pPr>
      <m:oMathPara>
        <m:oMath>
          <m:acc>
            <m:accPr>
              <m:chr m:val="̃"/>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e>
          </m:acc>
          <m:r>
            <w:rPr>
              <w:rFonts w:ascii="Cambria Math" w:hAnsi="Cambria Math"/>
              <w:highlight w:val="yellow"/>
            </w:rPr>
            <m:t>=</m:t>
          </m:r>
          <m:acc>
            <m:accPr>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e>
          </m:acc>
          <m:r>
            <w:rPr>
              <w:rFonts w:ascii="Cambria Math" w:hAnsi="Cambria Math"/>
              <w:highlight w:val="yellow"/>
            </w:rPr>
            <m:t>+</m:t>
          </m:r>
          <m:acc>
            <m:accPr>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2</m:t>
                  </m:r>
                </m:sub>
              </m:sSub>
            </m:e>
          </m:acc>
          <m:acc>
            <m:accPr>
              <m:chr m:val="̃"/>
              <m:ctrlPr>
                <w:rPr>
                  <w:rFonts w:ascii="Cambria Math" w:hAnsi="Cambria Math"/>
                  <w:i/>
                  <w:highlight w:val="yellow"/>
                </w:rPr>
              </m:ctrlPr>
            </m:accPr>
            <m:e>
              <m:r>
                <w:rPr>
                  <w:rFonts w:ascii="Cambria Math" w:hAnsi="Cambria Math"/>
                  <w:highlight w:val="yellow"/>
                </w:rPr>
                <m:t>δ</m:t>
              </m:r>
            </m:e>
          </m:acc>
        </m:oMath>
      </m:oMathPara>
    </w:p>
    <w:p w14:paraId="6D824C08" w14:textId="66D56C63" w:rsidR="00334C98" w:rsidRPr="00FE28FF" w:rsidRDefault="00334C98" w:rsidP="00645BAC">
      <w:pPr>
        <w:pStyle w:val="BodyText"/>
        <w:ind w:firstLine="0"/>
        <w:rPr>
          <w:rFonts w:eastAsiaTheme="minorEastAsia"/>
          <w:highlight w:val="yellow"/>
        </w:rPr>
      </w:pPr>
      <w:r w:rsidRPr="00FE28FF">
        <w:rPr>
          <w:rFonts w:eastAsiaTheme="minorEastAsia"/>
          <w:highlight w:val="yellow"/>
        </w:rPr>
        <w:t xml:space="preserve">Where </w:t>
      </w:r>
      <m:oMath>
        <m:acc>
          <m:accPr>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e>
        </m:acc>
        <m:r>
          <w:rPr>
            <w:rFonts w:ascii="Cambria Math" w:hAnsi="Cambria Math"/>
            <w:highlight w:val="yellow"/>
          </w:rPr>
          <m:t xml:space="preserve">,  </m:t>
        </m:r>
        <m:acc>
          <m:accPr>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2</m:t>
                </m:r>
              </m:sub>
            </m:sSub>
          </m:e>
        </m:acc>
      </m:oMath>
      <w:r w:rsidRPr="00FE28FF">
        <w:rPr>
          <w:rFonts w:eastAsiaTheme="minorEastAsia"/>
          <w:highlight w:val="yellow"/>
        </w:rPr>
        <w:t xml:space="preserve"> are the slope estimates from regressing </w:t>
      </w:r>
      <m:oMath>
        <m:r>
          <w:rPr>
            <w:rFonts w:ascii="Cambria Math" w:hAnsi="Cambria Math"/>
            <w:highlight w:val="yellow"/>
          </w:rPr>
          <m:t>y</m:t>
        </m:r>
      </m:oMath>
      <w:r w:rsidRPr="00FE28FF">
        <w:rPr>
          <w:rFonts w:eastAsiaTheme="minorEastAsia"/>
          <w:highlight w:val="yellow"/>
        </w:rPr>
        <w:t xml:space="preserve"> on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oMath>
      <w:r w:rsidRPr="00FE28FF">
        <w:rPr>
          <w:rFonts w:eastAsiaTheme="minorEastAsia"/>
          <w:highlight w:val="yellow"/>
        </w:rPr>
        <w:t xml:space="preserve"> and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2</m:t>
            </m:r>
          </m:sub>
        </m:sSub>
      </m:oMath>
      <w:r w:rsidRPr="00FE28FF">
        <w:rPr>
          <w:rFonts w:eastAsiaTheme="minorEastAsia"/>
          <w:highlight w:val="yellow"/>
        </w:rPr>
        <w:t xml:space="preserve">, respectively, and </w:t>
      </w:r>
      <m:oMath>
        <m:acc>
          <m:accPr>
            <m:chr m:val="̃"/>
            <m:ctrlPr>
              <w:rPr>
                <w:rFonts w:ascii="Cambria Math" w:hAnsi="Cambria Math"/>
                <w:i/>
                <w:highlight w:val="yellow"/>
              </w:rPr>
            </m:ctrlPr>
          </m:accPr>
          <m:e>
            <m:r>
              <w:rPr>
                <w:rFonts w:ascii="Cambria Math" w:hAnsi="Cambria Math"/>
                <w:highlight w:val="yellow"/>
              </w:rPr>
              <m:t>δ</m:t>
            </m:r>
          </m:e>
        </m:acc>
      </m:oMath>
      <w:r w:rsidRPr="00FE28FF">
        <w:rPr>
          <w:rFonts w:eastAsiaTheme="minorEastAsia"/>
          <w:highlight w:val="yellow"/>
        </w:rPr>
        <w:t xml:space="preserve"> is the slope estimate of regressing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2</m:t>
            </m:r>
          </m:sub>
        </m:sSub>
      </m:oMath>
      <w:r w:rsidRPr="00FE28FF">
        <w:rPr>
          <w:rFonts w:eastAsiaTheme="minorEastAsia"/>
          <w:highlight w:val="yellow"/>
        </w:rPr>
        <w:t xml:space="preserve"> on </w:t>
      </w:r>
      <m:oMath>
        <m:sSub>
          <m:sSubPr>
            <m:ctrlPr>
              <w:rPr>
                <w:rFonts w:ascii="Cambria Math" w:hAnsi="Cambria Math"/>
                <w:i/>
                <w:highlight w:val="yellow"/>
              </w:rPr>
            </m:ctrlPr>
          </m:sSubPr>
          <m:e>
            <m:r>
              <w:rPr>
                <w:rFonts w:ascii="Cambria Math" w:hAnsi="Cambria Math"/>
                <w:highlight w:val="yellow"/>
              </w:rPr>
              <m:t>x</m:t>
            </m:r>
          </m:e>
          <m:sub>
            <m:r>
              <w:rPr>
                <w:rFonts w:ascii="Cambria Math" w:hAnsi="Cambria Math"/>
                <w:highlight w:val="yellow"/>
              </w:rPr>
              <m:t>1</m:t>
            </m:r>
          </m:sub>
        </m:sSub>
        <m:r>
          <w:rPr>
            <w:rFonts w:ascii="Cambria Math" w:hAnsi="Cambria Math"/>
            <w:highlight w:val="yellow"/>
          </w:rPr>
          <m:t>.</m:t>
        </m:r>
      </m:oMath>
    </w:p>
    <w:p w14:paraId="24ABF8C5" w14:textId="1C80B1A3" w:rsidR="00334C98" w:rsidRPr="00FE28FF" w:rsidRDefault="00334C98" w:rsidP="00645BAC">
      <w:pPr>
        <w:pStyle w:val="BodyText"/>
        <w:ind w:firstLine="0"/>
        <w:rPr>
          <w:rFonts w:eastAsiaTheme="minorEastAsia"/>
          <w:highlight w:val="yellow"/>
        </w:rPr>
      </w:pPr>
      <w:r w:rsidRPr="00FE28FF">
        <w:rPr>
          <w:rFonts w:eastAsiaTheme="minorEastAsia"/>
          <w:highlight w:val="yellow"/>
        </w:rPr>
        <w:t xml:space="preserve">Under the assumption that </w:t>
      </w:r>
      <m:oMath>
        <m:acc>
          <m:accPr>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e>
        </m:acc>
        <m:r>
          <w:rPr>
            <w:rFonts w:ascii="Cambria Math" w:hAnsi="Cambria Math"/>
            <w:highlight w:val="yellow"/>
          </w:rPr>
          <m:t xml:space="preserve">,  </m:t>
        </m:r>
        <m:acc>
          <m:accPr>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2</m:t>
                </m:r>
              </m:sub>
            </m:sSub>
          </m:e>
        </m:acc>
      </m:oMath>
      <w:r w:rsidRPr="00FE28FF">
        <w:rPr>
          <w:rFonts w:eastAsiaTheme="minorEastAsia"/>
          <w:highlight w:val="yellow"/>
        </w:rPr>
        <w:t xml:space="preserve"> are unbiased estimates of</w:t>
      </w:r>
      <m:oMath>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2</m:t>
            </m:r>
          </m:sub>
        </m:sSub>
      </m:oMath>
      <w:r w:rsidRPr="00FE28FF">
        <w:rPr>
          <w:rFonts w:eastAsiaTheme="minorEastAsia"/>
          <w:highlight w:val="yellow"/>
        </w:rPr>
        <w:t>, then:</w:t>
      </w:r>
    </w:p>
    <w:p w14:paraId="789E64C9" w14:textId="0A3D24AD" w:rsidR="00334C98" w:rsidRPr="00FE28FF" w:rsidRDefault="00DC3F55" w:rsidP="00645BAC">
      <w:pPr>
        <w:pStyle w:val="BodyText"/>
        <w:ind w:firstLine="0"/>
        <w:rPr>
          <w:rFonts w:eastAsiaTheme="minorEastAsia"/>
          <w:highlight w:val="yellow"/>
        </w:rPr>
      </w:pPr>
      <m:oMath>
        <m:r>
          <w:rPr>
            <w:rFonts w:ascii="Cambria Math" w:eastAsiaTheme="minorEastAsia" w:hAnsi="Cambria Math"/>
            <w:highlight w:val="yellow"/>
          </w:rPr>
          <m:t>E</m:t>
        </m:r>
        <m:d>
          <m:dPr>
            <m:ctrlPr>
              <w:rPr>
                <w:rFonts w:ascii="Cambria Math" w:eastAsiaTheme="minorEastAsia" w:hAnsi="Cambria Math"/>
                <w:i/>
                <w:highlight w:val="yellow"/>
              </w:rPr>
            </m:ctrlPr>
          </m:dPr>
          <m:e>
            <m:acc>
              <m:accPr>
                <m:chr m:val="̃"/>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e>
            </m:acc>
            <m:ctrlPr>
              <w:rPr>
                <w:rFonts w:ascii="Cambria Math" w:hAnsi="Cambria Math"/>
                <w:i/>
                <w:highlight w:val="yellow"/>
              </w:rPr>
            </m:ctrlPr>
          </m:e>
        </m:d>
        <m:r>
          <w:rPr>
            <w:rFonts w:ascii="Cambria Math" w:hAnsi="Cambria Math"/>
            <w:highlight w:val="yellow"/>
          </w:rPr>
          <m:t>=E(</m:t>
        </m:r>
        <m:acc>
          <m:accPr>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e>
        </m:acc>
        <m:r>
          <w:rPr>
            <w:rFonts w:ascii="Cambria Math" w:hAnsi="Cambria Math"/>
            <w:highlight w:val="yellow"/>
          </w:rPr>
          <m:t>+</m:t>
        </m:r>
        <m:acc>
          <m:accPr>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2</m:t>
                </m:r>
              </m:sub>
            </m:sSub>
          </m:e>
        </m:acc>
        <m:acc>
          <m:accPr>
            <m:chr m:val="̃"/>
            <m:ctrlPr>
              <w:rPr>
                <w:rFonts w:ascii="Cambria Math" w:hAnsi="Cambria Math"/>
                <w:i/>
                <w:highlight w:val="yellow"/>
              </w:rPr>
            </m:ctrlPr>
          </m:accPr>
          <m:e>
            <m:r>
              <w:rPr>
                <w:rFonts w:ascii="Cambria Math" w:hAnsi="Cambria Math"/>
                <w:highlight w:val="yellow"/>
              </w:rPr>
              <m:t>δ</m:t>
            </m:r>
          </m:e>
        </m:acc>
        <m:r>
          <w:rPr>
            <w:rFonts w:ascii="Cambria Math" w:hAnsi="Cambria Math"/>
            <w:highlight w:val="yellow"/>
          </w:rPr>
          <m:t>)</m:t>
        </m:r>
      </m:oMath>
      <w:r w:rsidRPr="00FE28FF">
        <w:rPr>
          <w:rFonts w:eastAsiaTheme="minorEastAsia"/>
          <w:highlight w:val="yellow"/>
        </w:rPr>
        <w:t xml:space="preserve"> </w:t>
      </w:r>
    </w:p>
    <w:p w14:paraId="3B623434" w14:textId="147F0FAB" w:rsidR="00DC3F55" w:rsidRPr="00FE28FF" w:rsidRDefault="00DC3F55" w:rsidP="00DC3F55">
      <w:pPr>
        <w:pStyle w:val="BodyText"/>
        <w:ind w:firstLine="0"/>
        <w:rPr>
          <w:rFonts w:eastAsiaTheme="minorEastAsia"/>
          <w:highlight w:val="yellow"/>
        </w:rPr>
      </w:pPr>
      <m:oMath>
        <m:r>
          <w:rPr>
            <w:rFonts w:ascii="Cambria Math" w:eastAsiaTheme="minorEastAsia" w:hAnsi="Cambria Math"/>
            <w:highlight w:val="yellow"/>
          </w:rPr>
          <m:t>E</m:t>
        </m:r>
        <m:d>
          <m:dPr>
            <m:ctrlPr>
              <w:rPr>
                <w:rFonts w:ascii="Cambria Math" w:eastAsiaTheme="minorEastAsia" w:hAnsi="Cambria Math"/>
                <w:i/>
                <w:highlight w:val="yellow"/>
              </w:rPr>
            </m:ctrlPr>
          </m:dPr>
          <m:e>
            <m:acc>
              <m:accPr>
                <m:chr m:val="̃"/>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e>
            </m:acc>
            <m:ctrlPr>
              <w:rPr>
                <w:rFonts w:ascii="Cambria Math" w:hAnsi="Cambria Math"/>
                <w:i/>
                <w:highlight w:val="yellow"/>
              </w:rPr>
            </m:ctrlPr>
          </m:e>
        </m:d>
        <m:r>
          <w:rPr>
            <w:rFonts w:ascii="Cambria Math" w:hAnsi="Cambria Math"/>
            <w:highlight w:val="yellow"/>
          </w:rPr>
          <m:t>=E(</m:t>
        </m:r>
        <m:acc>
          <m:accPr>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r>
              <w:rPr>
                <w:rFonts w:ascii="Cambria Math" w:hAnsi="Cambria Math"/>
                <w:highlight w:val="yellow"/>
              </w:rPr>
              <m:t>)</m:t>
            </m:r>
          </m:e>
        </m:acc>
        <m:r>
          <w:rPr>
            <w:rFonts w:ascii="Cambria Math" w:hAnsi="Cambria Math"/>
            <w:highlight w:val="yellow"/>
          </w:rPr>
          <m:t>+E</m:t>
        </m:r>
        <m:d>
          <m:dPr>
            <m:ctrlPr>
              <w:rPr>
                <w:rFonts w:ascii="Cambria Math" w:hAnsi="Cambria Math"/>
                <w:i/>
                <w:highlight w:val="yellow"/>
              </w:rPr>
            </m:ctrlPr>
          </m:dPr>
          <m:e>
            <m:acc>
              <m:accPr>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2</m:t>
                    </m:r>
                  </m:sub>
                </m:sSub>
              </m:e>
            </m:acc>
          </m:e>
        </m:d>
        <m:acc>
          <m:accPr>
            <m:chr m:val="̃"/>
            <m:ctrlPr>
              <w:rPr>
                <w:rFonts w:ascii="Cambria Math" w:hAnsi="Cambria Math"/>
                <w:i/>
                <w:highlight w:val="yellow"/>
              </w:rPr>
            </m:ctrlPr>
          </m:accPr>
          <m:e>
            <m:r>
              <w:rPr>
                <w:rFonts w:ascii="Cambria Math" w:hAnsi="Cambria Math"/>
                <w:highlight w:val="yellow"/>
              </w:rPr>
              <m:t>δ</m:t>
            </m:r>
          </m:e>
        </m:acc>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2</m:t>
            </m:r>
          </m:sub>
        </m:sSub>
        <m:acc>
          <m:accPr>
            <m:chr m:val="̃"/>
            <m:ctrlPr>
              <w:rPr>
                <w:rFonts w:ascii="Cambria Math" w:hAnsi="Cambria Math"/>
                <w:i/>
                <w:highlight w:val="yellow"/>
              </w:rPr>
            </m:ctrlPr>
          </m:accPr>
          <m:e>
            <m:r>
              <w:rPr>
                <w:rFonts w:ascii="Cambria Math" w:hAnsi="Cambria Math"/>
                <w:highlight w:val="yellow"/>
              </w:rPr>
              <m:t>δ</m:t>
            </m:r>
          </m:e>
        </m:acc>
        <m:r>
          <w:rPr>
            <w:rFonts w:ascii="Cambria Math" w:hAnsi="Cambria Math"/>
            <w:highlight w:val="yellow"/>
          </w:rPr>
          <m:t xml:space="preserve"> </m:t>
        </m:r>
      </m:oMath>
      <w:r w:rsidRPr="00FE28FF">
        <w:rPr>
          <w:rFonts w:eastAsiaTheme="minorEastAsia"/>
          <w:highlight w:val="yellow"/>
        </w:rPr>
        <w:t xml:space="preserve"> </w:t>
      </w:r>
    </w:p>
    <w:p w14:paraId="6988DAD3" w14:textId="08A618E9" w:rsidR="00DC3F55" w:rsidRPr="00645BAC" w:rsidRDefault="00DC3F55" w:rsidP="00DC3F55">
      <w:pPr>
        <w:pStyle w:val="BodyText"/>
        <w:ind w:firstLine="0"/>
        <w:rPr>
          <w:rFonts w:eastAsiaTheme="minorEastAsia"/>
        </w:rPr>
      </w:pPr>
      <m:oMathPara>
        <m:oMath>
          <m:r>
            <w:rPr>
              <w:rFonts w:ascii="Cambria Math" w:eastAsiaTheme="minorEastAsia" w:hAnsi="Cambria Math"/>
              <w:highlight w:val="yellow"/>
            </w:rPr>
            <m:t>⟹ Bias</m:t>
          </m:r>
          <m:d>
            <m:dPr>
              <m:ctrlPr>
                <w:rPr>
                  <w:rFonts w:ascii="Cambria Math" w:eastAsiaTheme="minorEastAsia" w:hAnsi="Cambria Math"/>
                  <w:i/>
                  <w:highlight w:val="yellow"/>
                </w:rPr>
              </m:ctrlPr>
            </m:dPr>
            <m:e>
              <m:acc>
                <m:accPr>
                  <m:chr m:val="̃"/>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e>
              </m:acc>
              <m:ctrlPr>
                <w:rPr>
                  <w:rFonts w:ascii="Cambria Math" w:hAnsi="Cambria Math"/>
                  <w:i/>
                  <w:highlight w:val="yellow"/>
                </w:rPr>
              </m:ctrlPr>
            </m:e>
          </m:d>
          <m:r>
            <w:rPr>
              <w:rFonts w:ascii="Cambria Math" w:hAnsi="Cambria Math"/>
              <w:highlight w:val="yellow"/>
            </w:rPr>
            <m:t xml:space="preserve">= </m:t>
          </m:r>
          <m:r>
            <w:rPr>
              <w:rFonts w:ascii="Cambria Math" w:eastAsiaTheme="minorEastAsia" w:hAnsi="Cambria Math"/>
              <w:highlight w:val="yellow"/>
            </w:rPr>
            <m:t>E</m:t>
          </m:r>
          <m:d>
            <m:dPr>
              <m:ctrlPr>
                <w:rPr>
                  <w:rFonts w:ascii="Cambria Math" w:eastAsiaTheme="minorEastAsia" w:hAnsi="Cambria Math"/>
                  <w:i/>
                  <w:highlight w:val="yellow"/>
                </w:rPr>
              </m:ctrlPr>
            </m:dPr>
            <m:e>
              <m:acc>
                <m:accPr>
                  <m:chr m:val="̃"/>
                  <m:ctrlPr>
                    <w:rPr>
                      <w:rFonts w:ascii="Cambria Math" w:hAnsi="Cambria Math"/>
                      <w:i/>
                      <w:highlight w:val="yellow"/>
                    </w:rPr>
                  </m:ctrlPr>
                </m:accPr>
                <m:e>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e>
              </m:acc>
              <m:ctrlPr>
                <w:rPr>
                  <w:rFonts w:ascii="Cambria Math" w:hAnsi="Cambria Math"/>
                  <w:i/>
                  <w:highlight w:val="yellow"/>
                </w:rPr>
              </m:ctrlPr>
            </m:e>
          </m:d>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1</m:t>
              </m:r>
            </m:sub>
          </m:sSub>
          <m:r>
            <w:rPr>
              <w:rFonts w:ascii="Cambria Math" w:hAnsi="Cambria Math"/>
              <w:highlight w:val="yellow"/>
            </w:rPr>
            <m:t xml:space="preserve">=  </m:t>
          </m:r>
          <m:sSub>
            <m:sSubPr>
              <m:ctrlPr>
                <w:rPr>
                  <w:rFonts w:ascii="Cambria Math" w:hAnsi="Cambria Math"/>
                  <w:i/>
                  <w:highlight w:val="yellow"/>
                </w:rPr>
              </m:ctrlPr>
            </m:sSubPr>
            <m:e>
              <m:r>
                <w:rPr>
                  <w:rFonts w:ascii="Cambria Math" w:hAnsi="Cambria Math"/>
                  <w:highlight w:val="yellow"/>
                </w:rPr>
                <m:t>β</m:t>
              </m:r>
            </m:e>
            <m:sub>
              <m:r>
                <w:rPr>
                  <w:rFonts w:ascii="Cambria Math" w:hAnsi="Cambria Math"/>
                  <w:highlight w:val="yellow"/>
                </w:rPr>
                <m:t>2</m:t>
              </m:r>
            </m:sub>
          </m:sSub>
          <m:acc>
            <m:accPr>
              <m:chr m:val="̃"/>
              <m:ctrlPr>
                <w:rPr>
                  <w:rFonts w:ascii="Cambria Math" w:hAnsi="Cambria Math"/>
                  <w:i/>
                  <w:highlight w:val="yellow"/>
                </w:rPr>
              </m:ctrlPr>
            </m:accPr>
            <m:e>
              <m:r>
                <w:rPr>
                  <w:rFonts w:ascii="Cambria Math" w:hAnsi="Cambria Math"/>
                  <w:highlight w:val="yellow"/>
                </w:rPr>
                <m:t>δ</m:t>
              </m:r>
            </m:e>
          </m:acc>
          <m:r>
            <w:rPr>
              <w:rFonts w:ascii="Cambria Math" w:hAnsi="Cambria Math"/>
            </w:rPr>
            <m:t xml:space="preserve"> </m:t>
          </m:r>
        </m:oMath>
      </m:oMathPara>
    </w:p>
    <w:p w14:paraId="305AE726" w14:textId="77777777" w:rsidR="00645BAC" w:rsidRPr="00645BAC" w:rsidRDefault="00645BAC" w:rsidP="00645BAC">
      <w:pPr>
        <w:pStyle w:val="BodyText"/>
        <w:ind w:firstLine="0"/>
      </w:pPr>
    </w:p>
    <w:p w14:paraId="3FD717AD" w14:textId="30CD465C" w:rsidR="0041058B" w:rsidRPr="00645BAC" w:rsidRDefault="00FA72DA">
      <w:pPr>
        <w:pStyle w:val="Heading1"/>
        <w:rPr>
          <w:sz w:val="24"/>
          <w:szCs w:val="24"/>
        </w:rPr>
      </w:pPr>
      <w:bookmarkStart w:id="7" w:name="appendix-2"/>
      <w:r w:rsidRPr="00645BAC">
        <w:rPr>
          <w:sz w:val="24"/>
          <w:szCs w:val="24"/>
        </w:rPr>
        <w:t xml:space="preserve">Appendix </w:t>
      </w:r>
      <w:bookmarkEnd w:id="7"/>
      <w:r w:rsidR="00645BAC">
        <w:rPr>
          <w:sz w:val="24"/>
          <w:szCs w:val="24"/>
        </w:rPr>
        <w:t>3</w:t>
      </w:r>
    </w:p>
    <w:p w14:paraId="39B40BA9" w14:textId="7CC3D43D" w:rsidR="0041058B" w:rsidRDefault="00FA72DA">
      <w:pPr>
        <w:pStyle w:val="Heading2"/>
        <w:rPr>
          <w:szCs w:val="24"/>
        </w:rPr>
      </w:pPr>
      <w:bookmarkStart w:id="8" w:name="Xeb319394b12d3381a9ce5eb9af4123dfa0eca20"/>
      <w:r w:rsidRPr="00645BAC">
        <w:rPr>
          <w:szCs w:val="24"/>
        </w:rPr>
        <w:t>Projected changes in coffee productivity for selected municipalities, 2041-2060</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3876"/>
        <w:gridCol w:w="1425"/>
        <w:gridCol w:w="1425"/>
        <w:gridCol w:w="1425"/>
      </w:tblGrid>
      <w:tr w:rsidR="00AD201E" w:rsidRPr="00AD201E" w14:paraId="62E727F4" w14:textId="77777777" w:rsidTr="00AD201E">
        <w:trPr>
          <w:trHeight w:val="300"/>
        </w:trPr>
        <w:tc>
          <w:tcPr>
            <w:tcW w:w="744" w:type="pct"/>
            <w:shd w:val="clear" w:color="auto" w:fill="auto"/>
            <w:noWrap/>
            <w:vAlign w:val="bottom"/>
            <w:hideMark/>
          </w:tcPr>
          <w:p w14:paraId="053F21B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Zip code</w:t>
            </w:r>
          </w:p>
        </w:tc>
        <w:tc>
          <w:tcPr>
            <w:tcW w:w="2024" w:type="pct"/>
            <w:shd w:val="clear" w:color="auto" w:fill="auto"/>
            <w:noWrap/>
            <w:vAlign w:val="bottom"/>
            <w:hideMark/>
          </w:tcPr>
          <w:p w14:paraId="61FD64E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Municipality</w:t>
            </w:r>
          </w:p>
        </w:tc>
        <w:tc>
          <w:tcPr>
            <w:tcW w:w="744" w:type="pct"/>
            <w:shd w:val="clear" w:color="auto" w:fill="auto"/>
            <w:noWrap/>
            <w:vAlign w:val="bottom"/>
            <w:hideMark/>
          </w:tcPr>
          <w:p w14:paraId="51143886"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RCP 2.6</w:t>
            </w:r>
          </w:p>
        </w:tc>
        <w:tc>
          <w:tcPr>
            <w:tcW w:w="744" w:type="pct"/>
            <w:shd w:val="clear" w:color="auto" w:fill="auto"/>
            <w:noWrap/>
            <w:vAlign w:val="bottom"/>
            <w:hideMark/>
          </w:tcPr>
          <w:p w14:paraId="0FC94147"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RCP 4.5</w:t>
            </w:r>
          </w:p>
        </w:tc>
        <w:tc>
          <w:tcPr>
            <w:tcW w:w="744" w:type="pct"/>
            <w:shd w:val="clear" w:color="auto" w:fill="auto"/>
            <w:noWrap/>
            <w:vAlign w:val="bottom"/>
            <w:hideMark/>
          </w:tcPr>
          <w:p w14:paraId="36D9F70B"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RCP 6.0</w:t>
            </w:r>
          </w:p>
        </w:tc>
      </w:tr>
      <w:tr w:rsidR="00AD201E" w:rsidRPr="00AD201E" w14:paraId="24F68039" w14:textId="77777777" w:rsidTr="00AD201E">
        <w:trPr>
          <w:trHeight w:val="300"/>
        </w:trPr>
        <w:tc>
          <w:tcPr>
            <w:tcW w:w="744" w:type="pct"/>
            <w:shd w:val="clear" w:color="auto" w:fill="auto"/>
            <w:noWrap/>
            <w:vAlign w:val="bottom"/>
            <w:hideMark/>
          </w:tcPr>
          <w:p w14:paraId="58F4960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5001</w:t>
            </w:r>
          </w:p>
        </w:tc>
        <w:tc>
          <w:tcPr>
            <w:tcW w:w="2024" w:type="pct"/>
            <w:shd w:val="clear" w:color="auto" w:fill="auto"/>
            <w:noWrap/>
            <w:vAlign w:val="bottom"/>
            <w:hideMark/>
          </w:tcPr>
          <w:p w14:paraId="3A2B807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Medellin</w:t>
            </w:r>
          </w:p>
        </w:tc>
        <w:tc>
          <w:tcPr>
            <w:tcW w:w="744" w:type="pct"/>
            <w:shd w:val="clear" w:color="auto" w:fill="auto"/>
            <w:noWrap/>
            <w:vAlign w:val="bottom"/>
            <w:hideMark/>
          </w:tcPr>
          <w:p w14:paraId="31EB9EA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0.634</w:t>
            </w:r>
          </w:p>
        </w:tc>
        <w:tc>
          <w:tcPr>
            <w:tcW w:w="744" w:type="pct"/>
            <w:shd w:val="clear" w:color="auto" w:fill="auto"/>
            <w:noWrap/>
            <w:vAlign w:val="bottom"/>
            <w:hideMark/>
          </w:tcPr>
          <w:p w14:paraId="3733706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0.587</w:t>
            </w:r>
          </w:p>
        </w:tc>
        <w:tc>
          <w:tcPr>
            <w:tcW w:w="744" w:type="pct"/>
            <w:shd w:val="clear" w:color="auto" w:fill="auto"/>
            <w:noWrap/>
            <w:vAlign w:val="bottom"/>
            <w:hideMark/>
          </w:tcPr>
          <w:p w14:paraId="4B6CB8B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0.645</w:t>
            </w:r>
          </w:p>
        </w:tc>
      </w:tr>
      <w:tr w:rsidR="00AD201E" w:rsidRPr="00AD201E" w14:paraId="3429D85A" w14:textId="77777777" w:rsidTr="00AD201E">
        <w:trPr>
          <w:trHeight w:val="300"/>
        </w:trPr>
        <w:tc>
          <w:tcPr>
            <w:tcW w:w="744" w:type="pct"/>
            <w:shd w:val="clear" w:color="auto" w:fill="auto"/>
            <w:noWrap/>
            <w:vAlign w:val="bottom"/>
            <w:hideMark/>
          </w:tcPr>
          <w:p w14:paraId="1FA1D25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5002</w:t>
            </w:r>
          </w:p>
        </w:tc>
        <w:tc>
          <w:tcPr>
            <w:tcW w:w="2024" w:type="pct"/>
            <w:shd w:val="clear" w:color="auto" w:fill="auto"/>
            <w:noWrap/>
            <w:vAlign w:val="bottom"/>
            <w:hideMark/>
          </w:tcPr>
          <w:p w14:paraId="1E0F1FF6"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Abejorral</w:t>
            </w:r>
            <w:proofErr w:type="spellEnd"/>
          </w:p>
        </w:tc>
        <w:tc>
          <w:tcPr>
            <w:tcW w:w="744" w:type="pct"/>
            <w:shd w:val="clear" w:color="auto" w:fill="auto"/>
            <w:noWrap/>
            <w:vAlign w:val="bottom"/>
            <w:hideMark/>
          </w:tcPr>
          <w:p w14:paraId="4549D75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0.707</w:t>
            </w:r>
          </w:p>
        </w:tc>
        <w:tc>
          <w:tcPr>
            <w:tcW w:w="744" w:type="pct"/>
            <w:shd w:val="clear" w:color="auto" w:fill="auto"/>
            <w:noWrap/>
            <w:vAlign w:val="bottom"/>
            <w:hideMark/>
          </w:tcPr>
          <w:p w14:paraId="3CD7F11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0.673</w:t>
            </w:r>
          </w:p>
        </w:tc>
        <w:tc>
          <w:tcPr>
            <w:tcW w:w="744" w:type="pct"/>
            <w:shd w:val="clear" w:color="auto" w:fill="auto"/>
            <w:noWrap/>
            <w:vAlign w:val="bottom"/>
            <w:hideMark/>
          </w:tcPr>
          <w:p w14:paraId="4347CA5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0.755</w:t>
            </w:r>
          </w:p>
        </w:tc>
      </w:tr>
      <w:tr w:rsidR="00AD201E" w:rsidRPr="00AD201E" w14:paraId="02958F7E" w14:textId="77777777" w:rsidTr="00AD201E">
        <w:trPr>
          <w:trHeight w:val="300"/>
        </w:trPr>
        <w:tc>
          <w:tcPr>
            <w:tcW w:w="744" w:type="pct"/>
            <w:shd w:val="clear" w:color="auto" w:fill="auto"/>
            <w:noWrap/>
            <w:vAlign w:val="bottom"/>
            <w:hideMark/>
          </w:tcPr>
          <w:p w14:paraId="445DB46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5004</w:t>
            </w:r>
          </w:p>
        </w:tc>
        <w:tc>
          <w:tcPr>
            <w:tcW w:w="2024" w:type="pct"/>
            <w:shd w:val="clear" w:color="auto" w:fill="auto"/>
            <w:noWrap/>
            <w:vAlign w:val="bottom"/>
            <w:hideMark/>
          </w:tcPr>
          <w:p w14:paraId="59DDFC9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Abriaqui</w:t>
            </w:r>
            <w:proofErr w:type="spellEnd"/>
          </w:p>
        </w:tc>
        <w:tc>
          <w:tcPr>
            <w:tcW w:w="744" w:type="pct"/>
            <w:shd w:val="clear" w:color="auto" w:fill="auto"/>
            <w:noWrap/>
            <w:vAlign w:val="bottom"/>
            <w:hideMark/>
          </w:tcPr>
          <w:p w14:paraId="342F7F9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0.631</w:t>
            </w:r>
          </w:p>
        </w:tc>
        <w:tc>
          <w:tcPr>
            <w:tcW w:w="744" w:type="pct"/>
            <w:shd w:val="clear" w:color="auto" w:fill="auto"/>
            <w:noWrap/>
            <w:vAlign w:val="bottom"/>
            <w:hideMark/>
          </w:tcPr>
          <w:p w14:paraId="1D3EF58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0.529</w:t>
            </w:r>
          </w:p>
        </w:tc>
        <w:tc>
          <w:tcPr>
            <w:tcW w:w="744" w:type="pct"/>
            <w:shd w:val="clear" w:color="auto" w:fill="auto"/>
            <w:noWrap/>
            <w:vAlign w:val="bottom"/>
            <w:hideMark/>
          </w:tcPr>
          <w:p w14:paraId="135D6FC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w:t>
            </w:r>
          </w:p>
        </w:tc>
      </w:tr>
      <w:tr w:rsidR="00AD201E" w:rsidRPr="00AD201E" w14:paraId="062C5AAE" w14:textId="77777777" w:rsidTr="00AD201E">
        <w:trPr>
          <w:trHeight w:val="300"/>
        </w:trPr>
        <w:tc>
          <w:tcPr>
            <w:tcW w:w="744" w:type="pct"/>
            <w:shd w:val="clear" w:color="auto" w:fill="auto"/>
            <w:noWrap/>
            <w:vAlign w:val="bottom"/>
            <w:hideMark/>
          </w:tcPr>
          <w:p w14:paraId="3EAE8DB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5021</w:t>
            </w:r>
          </w:p>
        </w:tc>
        <w:tc>
          <w:tcPr>
            <w:tcW w:w="2024" w:type="pct"/>
            <w:shd w:val="clear" w:color="auto" w:fill="auto"/>
            <w:noWrap/>
            <w:vAlign w:val="bottom"/>
            <w:hideMark/>
          </w:tcPr>
          <w:p w14:paraId="497FA77C"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Alejandria</w:t>
            </w:r>
            <w:proofErr w:type="spellEnd"/>
          </w:p>
        </w:tc>
        <w:tc>
          <w:tcPr>
            <w:tcW w:w="744" w:type="pct"/>
            <w:shd w:val="clear" w:color="auto" w:fill="auto"/>
            <w:noWrap/>
            <w:vAlign w:val="bottom"/>
            <w:hideMark/>
          </w:tcPr>
          <w:p w14:paraId="4149102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1.006</w:t>
            </w:r>
          </w:p>
        </w:tc>
        <w:tc>
          <w:tcPr>
            <w:tcW w:w="744" w:type="pct"/>
            <w:shd w:val="clear" w:color="auto" w:fill="auto"/>
            <w:noWrap/>
            <w:vAlign w:val="bottom"/>
            <w:hideMark/>
          </w:tcPr>
          <w:p w14:paraId="2AFD3BF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0.883</w:t>
            </w:r>
          </w:p>
        </w:tc>
        <w:tc>
          <w:tcPr>
            <w:tcW w:w="744" w:type="pct"/>
            <w:shd w:val="clear" w:color="auto" w:fill="auto"/>
            <w:noWrap/>
            <w:vAlign w:val="bottom"/>
            <w:hideMark/>
          </w:tcPr>
          <w:p w14:paraId="4FF1B15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1.003</w:t>
            </w:r>
          </w:p>
        </w:tc>
      </w:tr>
      <w:tr w:rsidR="00AD201E" w:rsidRPr="00AD201E" w14:paraId="40D854C1" w14:textId="77777777" w:rsidTr="00AD201E">
        <w:trPr>
          <w:trHeight w:val="300"/>
        </w:trPr>
        <w:tc>
          <w:tcPr>
            <w:tcW w:w="744" w:type="pct"/>
            <w:shd w:val="clear" w:color="auto" w:fill="auto"/>
            <w:noWrap/>
            <w:vAlign w:val="bottom"/>
            <w:hideMark/>
          </w:tcPr>
          <w:p w14:paraId="6E9F680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5030</w:t>
            </w:r>
          </w:p>
        </w:tc>
        <w:tc>
          <w:tcPr>
            <w:tcW w:w="2024" w:type="pct"/>
            <w:shd w:val="clear" w:color="auto" w:fill="auto"/>
            <w:noWrap/>
            <w:vAlign w:val="bottom"/>
            <w:hideMark/>
          </w:tcPr>
          <w:p w14:paraId="7467A651"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Amaga</w:t>
            </w:r>
            <w:proofErr w:type="spellEnd"/>
          </w:p>
        </w:tc>
        <w:tc>
          <w:tcPr>
            <w:tcW w:w="744" w:type="pct"/>
            <w:shd w:val="clear" w:color="auto" w:fill="auto"/>
            <w:noWrap/>
            <w:vAlign w:val="bottom"/>
            <w:hideMark/>
          </w:tcPr>
          <w:p w14:paraId="47646B5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w:t>
            </w:r>
          </w:p>
        </w:tc>
        <w:tc>
          <w:tcPr>
            <w:tcW w:w="744" w:type="pct"/>
            <w:shd w:val="clear" w:color="auto" w:fill="auto"/>
            <w:noWrap/>
            <w:vAlign w:val="bottom"/>
            <w:hideMark/>
          </w:tcPr>
          <w:p w14:paraId="72768A1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0.755</w:t>
            </w:r>
          </w:p>
        </w:tc>
        <w:tc>
          <w:tcPr>
            <w:tcW w:w="744" w:type="pct"/>
            <w:shd w:val="clear" w:color="auto" w:fill="auto"/>
            <w:noWrap/>
            <w:vAlign w:val="bottom"/>
            <w:hideMark/>
          </w:tcPr>
          <w:p w14:paraId="489CC25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0.833</w:t>
            </w:r>
          </w:p>
        </w:tc>
      </w:tr>
      <w:tr w:rsidR="00AD201E" w:rsidRPr="00AD201E" w14:paraId="6BB3CD76" w14:textId="77777777" w:rsidTr="00AD201E">
        <w:trPr>
          <w:trHeight w:val="300"/>
        </w:trPr>
        <w:tc>
          <w:tcPr>
            <w:tcW w:w="744" w:type="pct"/>
            <w:shd w:val="clear" w:color="auto" w:fill="auto"/>
            <w:noWrap/>
            <w:vAlign w:val="bottom"/>
            <w:hideMark/>
          </w:tcPr>
          <w:p w14:paraId="46383F1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5031</w:t>
            </w:r>
          </w:p>
        </w:tc>
        <w:tc>
          <w:tcPr>
            <w:tcW w:w="2024" w:type="pct"/>
            <w:shd w:val="clear" w:color="auto" w:fill="auto"/>
            <w:noWrap/>
            <w:vAlign w:val="bottom"/>
            <w:hideMark/>
          </w:tcPr>
          <w:p w14:paraId="76D91A10"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Amalfi</w:t>
            </w:r>
          </w:p>
        </w:tc>
        <w:tc>
          <w:tcPr>
            <w:tcW w:w="744" w:type="pct"/>
            <w:shd w:val="clear" w:color="auto" w:fill="auto"/>
            <w:noWrap/>
            <w:vAlign w:val="bottom"/>
            <w:hideMark/>
          </w:tcPr>
          <w:p w14:paraId="01C9C74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0.852</w:t>
            </w:r>
          </w:p>
        </w:tc>
        <w:tc>
          <w:tcPr>
            <w:tcW w:w="744" w:type="pct"/>
            <w:shd w:val="clear" w:color="auto" w:fill="auto"/>
            <w:noWrap/>
            <w:vAlign w:val="bottom"/>
            <w:hideMark/>
          </w:tcPr>
          <w:p w14:paraId="34EFDFF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0.816</w:t>
            </w:r>
          </w:p>
        </w:tc>
        <w:tc>
          <w:tcPr>
            <w:tcW w:w="744" w:type="pct"/>
            <w:shd w:val="clear" w:color="auto" w:fill="auto"/>
            <w:noWrap/>
            <w:vAlign w:val="bottom"/>
            <w:hideMark/>
          </w:tcPr>
          <w:p w14:paraId="716FDE6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0.93</w:t>
            </w:r>
          </w:p>
        </w:tc>
      </w:tr>
      <w:tr w:rsidR="00AD201E" w:rsidRPr="00AD201E" w14:paraId="7C79676A" w14:textId="77777777" w:rsidTr="00AD201E">
        <w:trPr>
          <w:trHeight w:val="300"/>
        </w:trPr>
        <w:tc>
          <w:tcPr>
            <w:tcW w:w="744" w:type="pct"/>
            <w:shd w:val="clear" w:color="auto" w:fill="auto"/>
            <w:noWrap/>
            <w:vAlign w:val="bottom"/>
            <w:hideMark/>
          </w:tcPr>
          <w:p w14:paraId="6BDE22F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5034</w:t>
            </w:r>
          </w:p>
        </w:tc>
        <w:tc>
          <w:tcPr>
            <w:tcW w:w="2024" w:type="pct"/>
            <w:shd w:val="clear" w:color="auto" w:fill="auto"/>
            <w:noWrap/>
            <w:vAlign w:val="bottom"/>
            <w:hideMark/>
          </w:tcPr>
          <w:p w14:paraId="43F09515"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Andes</w:t>
            </w:r>
          </w:p>
        </w:tc>
        <w:tc>
          <w:tcPr>
            <w:tcW w:w="744" w:type="pct"/>
            <w:shd w:val="clear" w:color="auto" w:fill="auto"/>
            <w:noWrap/>
            <w:vAlign w:val="bottom"/>
            <w:hideMark/>
          </w:tcPr>
          <w:p w14:paraId="7F940C6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0.784</w:t>
            </w:r>
          </w:p>
        </w:tc>
        <w:tc>
          <w:tcPr>
            <w:tcW w:w="744" w:type="pct"/>
            <w:shd w:val="clear" w:color="auto" w:fill="auto"/>
            <w:noWrap/>
            <w:vAlign w:val="bottom"/>
            <w:hideMark/>
          </w:tcPr>
          <w:p w14:paraId="6DAC0FE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0.685</w:t>
            </w:r>
          </w:p>
        </w:tc>
        <w:tc>
          <w:tcPr>
            <w:tcW w:w="744" w:type="pct"/>
            <w:shd w:val="clear" w:color="auto" w:fill="auto"/>
            <w:noWrap/>
            <w:vAlign w:val="bottom"/>
            <w:hideMark/>
          </w:tcPr>
          <w:p w14:paraId="7CEBC88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0.795</w:t>
            </w:r>
          </w:p>
        </w:tc>
      </w:tr>
      <w:tr w:rsidR="00AD201E" w:rsidRPr="00AD201E" w14:paraId="168F6812" w14:textId="77777777" w:rsidTr="00AD201E">
        <w:trPr>
          <w:trHeight w:val="300"/>
        </w:trPr>
        <w:tc>
          <w:tcPr>
            <w:tcW w:w="744" w:type="pct"/>
            <w:shd w:val="clear" w:color="auto" w:fill="auto"/>
            <w:noWrap/>
            <w:vAlign w:val="bottom"/>
            <w:hideMark/>
          </w:tcPr>
          <w:p w14:paraId="5881558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5036</w:t>
            </w:r>
          </w:p>
        </w:tc>
        <w:tc>
          <w:tcPr>
            <w:tcW w:w="2024" w:type="pct"/>
            <w:shd w:val="clear" w:color="auto" w:fill="auto"/>
            <w:noWrap/>
            <w:vAlign w:val="bottom"/>
            <w:hideMark/>
          </w:tcPr>
          <w:p w14:paraId="74BA036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Angelopolis</w:t>
            </w:r>
            <w:proofErr w:type="spellEnd"/>
          </w:p>
        </w:tc>
        <w:tc>
          <w:tcPr>
            <w:tcW w:w="744" w:type="pct"/>
            <w:shd w:val="clear" w:color="auto" w:fill="auto"/>
            <w:noWrap/>
            <w:vAlign w:val="bottom"/>
            <w:hideMark/>
          </w:tcPr>
          <w:p w14:paraId="1F21D34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w:t>
            </w:r>
          </w:p>
        </w:tc>
        <w:tc>
          <w:tcPr>
            <w:tcW w:w="744" w:type="pct"/>
            <w:shd w:val="clear" w:color="auto" w:fill="auto"/>
            <w:noWrap/>
            <w:vAlign w:val="bottom"/>
            <w:hideMark/>
          </w:tcPr>
          <w:p w14:paraId="6FB2EF4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0.618</w:t>
            </w:r>
          </w:p>
        </w:tc>
        <w:tc>
          <w:tcPr>
            <w:tcW w:w="744" w:type="pct"/>
            <w:shd w:val="clear" w:color="auto" w:fill="auto"/>
            <w:noWrap/>
            <w:vAlign w:val="bottom"/>
            <w:hideMark/>
          </w:tcPr>
          <w:p w14:paraId="3E92889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0.677</w:t>
            </w:r>
          </w:p>
        </w:tc>
      </w:tr>
      <w:tr w:rsidR="00AD201E" w:rsidRPr="00AD201E" w14:paraId="62B9DEB6" w14:textId="77777777" w:rsidTr="00AD201E">
        <w:trPr>
          <w:trHeight w:val="300"/>
        </w:trPr>
        <w:tc>
          <w:tcPr>
            <w:tcW w:w="744" w:type="pct"/>
            <w:shd w:val="clear" w:color="auto" w:fill="auto"/>
            <w:noWrap/>
            <w:vAlign w:val="bottom"/>
            <w:hideMark/>
          </w:tcPr>
          <w:p w14:paraId="1698322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5038</w:t>
            </w:r>
          </w:p>
        </w:tc>
        <w:tc>
          <w:tcPr>
            <w:tcW w:w="2024" w:type="pct"/>
            <w:shd w:val="clear" w:color="auto" w:fill="auto"/>
            <w:noWrap/>
            <w:vAlign w:val="bottom"/>
            <w:hideMark/>
          </w:tcPr>
          <w:p w14:paraId="67C83A0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Angostura</w:t>
            </w:r>
          </w:p>
        </w:tc>
        <w:tc>
          <w:tcPr>
            <w:tcW w:w="744" w:type="pct"/>
            <w:shd w:val="clear" w:color="auto" w:fill="auto"/>
            <w:noWrap/>
            <w:vAlign w:val="bottom"/>
            <w:hideMark/>
          </w:tcPr>
          <w:p w14:paraId="0766620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0.957</w:t>
            </w:r>
          </w:p>
        </w:tc>
        <w:tc>
          <w:tcPr>
            <w:tcW w:w="744" w:type="pct"/>
            <w:shd w:val="clear" w:color="auto" w:fill="auto"/>
            <w:noWrap/>
            <w:vAlign w:val="bottom"/>
            <w:hideMark/>
          </w:tcPr>
          <w:p w14:paraId="7DCA7CD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0.701</w:t>
            </w:r>
          </w:p>
        </w:tc>
        <w:tc>
          <w:tcPr>
            <w:tcW w:w="744" w:type="pct"/>
            <w:shd w:val="clear" w:color="auto" w:fill="auto"/>
            <w:noWrap/>
            <w:vAlign w:val="bottom"/>
            <w:hideMark/>
          </w:tcPr>
          <w:p w14:paraId="5C23C1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0.773</w:t>
            </w:r>
          </w:p>
        </w:tc>
      </w:tr>
      <w:tr w:rsidR="00AD201E" w:rsidRPr="00AD201E" w14:paraId="0C8F3EB1" w14:textId="77777777" w:rsidTr="00AD201E">
        <w:trPr>
          <w:trHeight w:val="300"/>
        </w:trPr>
        <w:tc>
          <w:tcPr>
            <w:tcW w:w="744" w:type="pct"/>
            <w:shd w:val="clear" w:color="auto" w:fill="auto"/>
            <w:noWrap/>
            <w:vAlign w:val="bottom"/>
            <w:hideMark/>
          </w:tcPr>
          <w:p w14:paraId="0FA1CEE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5040</w:t>
            </w:r>
          </w:p>
        </w:tc>
        <w:tc>
          <w:tcPr>
            <w:tcW w:w="2024" w:type="pct"/>
            <w:shd w:val="clear" w:color="auto" w:fill="auto"/>
            <w:noWrap/>
            <w:vAlign w:val="bottom"/>
            <w:hideMark/>
          </w:tcPr>
          <w:p w14:paraId="4D8A2A4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Anori</w:t>
            </w:r>
            <w:proofErr w:type="spellEnd"/>
          </w:p>
        </w:tc>
        <w:tc>
          <w:tcPr>
            <w:tcW w:w="744" w:type="pct"/>
            <w:shd w:val="clear" w:color="auto" w:fill="auto"/>
            <w:noWrap/>
            <w:vAlign w:val="bottom"/>
            <w:hideMark/>
          </w:tcPr>
          <w:p w14:paraId="4885143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0.93</w:t>
            </w:r>
          </w:p>
        </w:tc>
        <w:tc>
          <w:tcPr>
            <w:tcW w:w="744" w:type="pct"/>
            <w:shd w:val="clear" w:color="auto" w:fill="auto"/>
            <w:noWrap/>
            <w:vAlign w:val="bottom"/>
            <w:hideMark/>
          </w:tcPr>
          <w:p w14:paraId="3465C98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0.856</w:t>
            </w:r>
          </w:p>
        </w:tc>
        <w:tc>
          <w:tcPr>
            <w:tcW w:w="744" w:type="pct"/>
            <w:shd w:val="clear" w:color="auto" w:fill="auto"/>
            <w:noWrap/>
            <w:vAlign w:val="bottom"/>
            <w:hideMark/>
          </w:tcPr>
          <w:p w14:paraId="3FF09BA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0.996</w:t>
            </w:r>
          </w:p>
        </w:tc>
      </w:tr>
      <w:tr w:rsidR="00AD201E" w:rsidRPr="00AD201E" w14:paraId="17D32BB9" w14:textId="77777777" w:rsidTr="00AD201E">
        <w:trPr>
          <w:trHeight w:val="300"/>
        </w:trPr>
        <w:tc>
          <w:tcPr>
            <w:tcW w:w="744" w:type="pct"/>
            <w:shd w:val="clear" w:color="auto" w:fill="auto"/>
            <w:noWrap/>
            <w:vAlign w:val="bottom"/>
            <w:hideMark/>
          </w:tcPr>
          <w:p w14:paraId="6E64BF8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5042</w:t>
            </w:r>
          </w:p>
        </w:tc>
        <w:tc>
          <w:tcPr>
            <w:tcW w:w="2024" w:type="pct"/>
            <w:shd w:val="clear" w:color="auto" w:fill="auto"/>
            <w:noWrap/>
            <w:vAlign w:val="bottom"/>
            <w:hideMark/>
          </w:tcPr>
          <w:p w14:paraId="2A15675B"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Santa </w:t>
            </w:r>
            <w:proofErr w:type="spellStart"/>
            <w:r w:rsidRPr="00AD201E">
              <w:rPr>
                <w:rFonts w:ascii="Garamond" w:eastAsia="Times New Roman" w:hAnsi="Garamond" w:cs="Calibri"/>
                <w:color w:val="000000"/>
                <w:sz w:val="22"/>
                <w:szCs w:val="22"/>
              </w:rPr>
              <w:t>fe</w:t>
            </w:r>
            <w:proofErr w:type="spellEnd"/>
            <w:r w:rsidRPr="00AD201E">
              <w:rPr>
                <w:rFonts w:ascii="Garamond" w:eastAsia="Times New Roman" w:hAnsi="Garamond" w:cs="Calibri"/>
                <w:color w:val="000000"/>
                <w:sz w:val="22"/>
                <w:szCs w:val="22"/>
              </w:rPr>
              <w:t xml:space="preserve"> de </w:t>
            </w:r>
            <w:proofErr w:type="spellStart"/>
            <w:r w:rsidRPr="00AD201E">
              <w:rPr>
                <w:rFonts w:ascii="Garamond" w:eastAsia="Times New Roman" w:hAnsi="Garamond" w:cs="Calibri"/>
                <w:color w:val="000000"/>
                <w:sz w:val="22"/>
                <w:szCs w:val="22"/>
              </w:rPr>
              <w:t>antioquia</w:t>
            </w:r>
            <w:proofErr w:type="spellEnd"/>
          </w:p>
        </w:tc>
        <w:tc>
          <w:tcPr>
            <w:tcW w:w="744" w:type="pct"/>
            <w:shd w:val="clear" w:color="auto" w:fill="auto"/>
            <w:noWrap/>
            <w:vAlign w:val="bottom"/>
            <w:hideMark/>
          </w:tcPr>
          <w:p w14:paraId="122ACD8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1.161</w:t>
            </w:r>
          </w:p>
        </w:tc>
        <w:tc>
          <w:tcPr>
            <w:tcW w:w="744" w:type="pct"/>
            <w:shd w:val="clear" w:color="auto" w:fill="auto"/>
            <w:noWrap/>
            <w:vAlign w:val="bottom"/>
            <w:hideMark/>
          </w:tcPr>
          <w:p w14:paraId="0F1B61C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1.116</w:t>
            </w:r>
          </w:p>
        </w:tc>
        <w:tc>
          <w:tcPr>
            <w:tcW w:w="744" w:type="pct"/>
            <w:shd w:val="clear" w:color="auto" w:fill="auto"/>
            <w:noWrap/>
            <w:vAlign w:val="bottom"/>
            <w:hideMark/>
          </w:tcPr>
          <w:p w14:paraId="2881D4F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1.255</w:t>
            </w:r>
          </w:p>
        </w:tc>
      </w:tr>
      <w:tr w:rsidR="00AD201E" w:rsidRPr="00AD201E" w14:paraId="51EAF8A3" w14:textId="77777777" w:rsidTr="00AD201E">
        <w:trPr>
          <w:trHeight w:val="300"/>
        </w:trPr>
        <w:tc>
          <w:tcPr>
            <w:tcW w:w="744" w:type="pct"/>
            <w:shd w:val="clear" w:color="auto" w:fill="auto"/>
            <w:noWrap/>
            <w:vAlign w:val="bottom"/>
            <w:hideMark/>
          </w:tcPr>
          <w:p w14:paraId="1B41099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5044</w:t>
            </w:r>
          </w:p>
        </w:tc>
        <w:tc>
          <w:tcPr>
            <w:tcW w:w="2024" w:type="pct"/>
            <w:shd w:val="clear" w:color="auto" w:fill="auto"/>
            <w:noWrap/>
            <w:vAlign w:val="bottom"/>
            <w:hideMark/>
          </w:tcPr>
          <w:p w14:paraId="29198DD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Anza</w:t>
            </w:r>
          </w:p>
        </w:tc>
        <w:tc>
          <w:tcPr>
            <w:tcW w:w="744" w:type="pct"/>
            <w:shd w:val="clear" w:color="auto" w:fill="auto"/>
            <w:noWrap/>
            <w:vAlign w:val="bottom"/>
            <w:hideMark/>
          </w:tcPr>
          <w:p w14:paraId="5464575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1.087</w:t>
            </w:r>
          </w:p>
        </w:tc>
        <w:tc>
          <w:tcPr>
            <w:tcW w:w="744" w:type="pct"/>
            <w:shd w:val="clear" w:color="auto" w:fill="auto"/>
            <w:noWrap/>
            <w:vAlign w:val="bottom"/>
            <w:hideMark/>
          </w:tcPr>
          <w:p w14:paraId="2877685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1.054</w:t>
            </w:r>
          </w:p>
        </w:tc>
        <w:tc>
          <w:tcPr>
            <w:tcW w:w="744" w:type="pct"/>
            <w:shd w:val="clear" w:color="auto" w:fill="auto"/>
            <w:noWrap/>
            <w:vAlign w:val="bottom"/>
            <w:hideMark/>
          </w:tcPr>
          <w:p w14:paraId="07EAB33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1.185</w:t>
            </w:r>
          </w:p>
        </w:tc>
      </w:tr>
      <w:tr w:rsidR="00AD201E" w:rsidRPr="00AD201E" w14:paraId="6476ABC2" w14:textId="77777777" w:rsidTr="00AD201E">
        <w:trPr>
          <w:trHeight w:val="300"/>
        </w:trPr>
        <w:tc>
          <w:tcPr>
            <w:tcW w:w="744" w:type="pct"/>
            <w:shd w:val="clear" w:color="auto" w:fill="auto"/>
            <w:noWrap/>
            <w:vAlign w:val="bottom"/>
            <w:hideMark/>
          </w:tcPr>
          <w:p w14:paraId="3E51580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5055</w:t>
            </w:r>
          </w:p>
        </w:tc>
        <w:tc>
          <w:tcPr>
            <w:tcW w:w="2024" w:type="pct"/>
            <w:shd w:val="clear" w:color="auto" w:fill="auto"/>
            <w:noWrap/>
            <w:vAlign w:val="bottom"/>
            <w:hideMark/>
          </w:tcPr>
          <w:p w14:paraId="51AA39E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Argelia</w:t>
            </w:r>
          </w:p>
        </w:tc>
        <w:tc>
          <w:tcPr>
            <w:tcW w:w="744" w:type="pct"/>
            <w:shd w:val="clear" w:color="auto" w:fill="auto"/>
            <w:noWrap/>
            <w:vAlign w:val="bottom"/>
            <w:hideMark/>
          </w:tcPr>
          <w:p w14:paraId="0A7CA32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0.373</w:t>
            </w:r>
          </w:p>
        </w:tc>
        <w:tc>
          <w:tcPr>
            <w:tcW w:w="744" w:type="pct"/>
            <w:shd w:val="clear" w:color="auto" w:fill="auto"/>
            <w:noWrap/>
            <w:vAlign w:val="bottom"/>
            <w:hideMark/>
          </w:tcPr>
          <w:p w14:paraId="6A8B93D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0.436</w:t>
            </w:r>
          </w:p>
        </w:tc>
        <w:tc>
          <w:tcPr>
            <w:tcW w:w="744" w:type="pct"/>
            <w:shd w:val="clear" w:color="auto" w:fill="auto"/>
            <w:noWrap/>
            <w:vAlign w:val="bottom"/>
            <w:hideMark/>
          </w:tcPr>
          <w:p w14:paraId="07B2767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0.482</w:t>
            </w:r>
          </w:p>
        </w:tc>
      </w:tr>
      <w:tr w:rsidR="00AD201E" w:rsidRPr="00AD201E" w14:paraId="07BB5E8E" w14:textId="77777777" w:rsidTr="00AD201E">
        <w:trPr>
          <w:trHeight w:val="300"/>
        </w:trPr>
        <w:tc>
          <w:tcPr>
            <w:tcW w:w="744" w:type="pct"/>
            <w:shd w:val="clear" w:color="auto" w:fill="auto"/>
            <w:noWrap/>
            <w:vAlign w:val="bottom"/>
            <w:hideMark/>
          </w:tcPr>
          <w:p w14:paraId="37A8221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5059</w:t>
            </w:r>
          </w:p>
        </w:tc>
        <w:tc>
          <w:tcPr>
            <w:tcW w:w="2024" w:type="pct"/>
            <w:shd w:val="clear" w:color="auto" w:fill="auto"/>
            <w:noWrap/>
            <w:vAlign w:val="bottom"/>
            <w:hideMark/>
          </w:tcPr>
          <w:p w14:paraId="4830CCC8"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Armenia</w:t>
            </w:r>
          </w:p>
        </w:tc>
        <w:tc>
          <w:tcPr>
            <w:tcW w:w="744" w:type="pct"/>
            <w:shd w:val="clear" w:color="auto" w:fill="auto"/>
            <w:noWrap/>
            <w:vAlign w:val="bottom"/>
            <w:hideMark/>
          </w:tcPr>
          <w:p w14:paraId="132CFB3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0.379</w:t>
            </w:r>
          </w:p>
        </w:tc>
        <w:tc>
          <w:tcPr>
            <w:tcW w:w="744" w:type="pct"/>
            <w:shd w:val="clear" w:color="auto" w:fill="auto"/>
            <w:noWrap/>
            <w:vAlign w:val="bottom"/>
            <w:hideMark/>
          </w:tcPr>
          <w:p w14:paraId="3FAEF9D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0.507</w:t>
            </w:r>
          </w:p>
        </w:tc>
        <w:tc>
          <w:tcPr>
            <w:tcW w:w="744" w:type="pct"/>
            <w:shd w:val="clear" w:color="auto" w:fill="auto"/>
            <w:noWrap/>
            <w:vAlign w:val="bottom"/>
            <w:hideMark/>
          </w:tcPr>
          <w:p w14:paraId="36B2E30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0.541</w:t>
            </w:r>
          </w:p>
        </w:tc>
      </w:tr>
      <w:tr w:rsidR="00AD201E" w:rsidRPr="00AD201E" w14:paraId="6E54F981" w14:textId="77777777" w:rsidTr="00AD201E">
        <w:trPr>
          <w:trHeight w:val="300"/>
        </w:trPr>
        <w:tc>
          <w:tcPr>
            <w:tcW w:w="744" w:type="pct"/>
            <w:shd w:val="clear" w:color="auto" w:fill="auto"/>
            <w:noWrap/>
            <w:vAlign w:val="bottom"/>
            <w:hideMark/>
          </w:tcPr>
          <w:p w14:paraId="3A27221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lastRenderedPageBreak/>
              <w:t>5079</w:t>
            </w:r>
          </w:p>
        </w:tc>
        <w:tc>
          <w:tcPr>
            <w:tcW w:w="2024" w:type="pct"/>
            <w:shd w:val="clear" w:color="auto" w:fill="auto"/>
            <w:noWrap/>
            <w:vAlign w:val="bottom"/>
            <w:hideMark/>
          </w:tcPr>
          <w:p w14:paraId="0A5472A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Barbosa</w:t>
            </w:r>
          </w:p>
        </w:tc>
        <w:tc>
          <w:tcPr>
            <w:tcW w:w="744" w:type="pct"/>
            <w:shd w:val="clear" w:color="auto" w:fill="auto"/>
            <w:noWrap/>
            <w:vAlign w:val="bottom"/>
            <w:hideMark/>
          </w:tcPr>
          <w:p w14:paraId="64C01CE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0.924</w:t>
            </w:r>
          </w:p>
        </w:tc>
        <w:tc>
          <w:tcPr>
            <w:tcW w:w="744" w:type="pct"/>
            <w:shd w:val="clear" w:color="auto" w:fill="auto"/>
            <w:noWrap/>
            <w:vAlign w:val="bottom"/>
            <w:hideMark/>
          </w:tcPr>
          <w:p w14:paraId="3921C3C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0.848</w:t>
            </w:r>
          </w:p>
        </w:tc>
        <w:tc>
          <w:tcPr>
            <w:tcW w:w="744" w:type="pct"/>
            <w:shd w:val="clear" w:color="auto" w:fill="auto"/>
            <w:noWrap/>
            <w:vAlign w:val="bottom"/>
            <w:hideMark/>
          </w:tcPr>
          <w:p w14:paraId="5F5F83E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0.951</w:t>
            </w:r>
          </w:p>
        </w:tc>
      </w:tr>
      <w:tr w:rsidR="00AD201E" w:rsidRPr="00AD201E" w14:paraId="54649479" w14:textId="77777777" w:rsidTr="00AD201E">
        <w:trPr>
          <w:trHeight w:val="300"/>
        </w:trPr>
        <w:tc>
          <w:tcPr>
            <w:tcW w:w="744" w:type="pct"/>
            <w:shd w:val="clear" w:color="auto" w:fill="auto"/>
            <w:noWrap/>
            <w:vAlign w:val="bottom"/>
            <w:hideMark/>
          </w:tcPr>
          <w:p w14:paraId="4CF4C4F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5088</w:t>
            </w:r>
          </w:p>
        </w:tc>
        <w:tc>
          <w:tcPr>
            <w:tcW w:w="2024" w:type="pct"/>
            <w:shd w:val="clear" w:color="auto" w:fill="auto"/>
            <w:noWrap/>
            <w:vAlign w:val="bottom"/>
            <w:hideMark/>
          </w:tcPr>
          <w:p w14:paraId="653548B7"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Bello</w:t>
            </w:r>
          </w:p>
        </w:tc>
        <w:tc>
          <w:tcPr>
            <w:tcW w:w="744" w:type="pct"/>
            <w:shd w:val="clear" w:color="auto" w:fill="auto"/>
            <w:noWrap/>
            <w:vAlign w:val="bottom"/>
            <w:hideMark/>
          </w:tcPr>
          <w:p w14:paraId="4833808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0.528</w:t>
            </w:r>
          </w:p>
        </w:tc>
        <w:tc>
          <w:tcPr>
            <w:tcW w:w="744" w:type="pct"/>
            <w:shd w:val="clear" w:color="auto" w:fill="auto"/>
            <w:noWrap/>
            <w:vAlign w:val="bottom"/>
            <w:hideMark/>
          </w:tcPr>
          <w:p w14:paraId="7AD6920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0.456</w:t>
            </w:r>
          </w:p>
        </w:tc>
        <w:tc>
          <w:tcPr>
            <w:tcW w:w="744" w:type="pct"/>
            <w:shd w:val="clear" w:color="auto" w:fill="auto"/>
            <w:noWrap/>
            <w:vAlign w:val="bottom"/>
            <w:hideMark/>
          </w:tcPr>
          <w:p w14:paraId="14AD38B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0.492</w:t>
            </w:r>
          </w:p>
        </w:tc>
      </w:tr>
      <w:tr w:rsidR="00AD201E" w:rsidRPr="00AD201E" w14:paraId="41228632" w14:textId="77777777" w:rsidTr="00AD201E">
        <w:trPr>
          <w:trHeight w:val="300"/>
        </w:trPr>
        <w:tc>
          <w:tcPr>
            <w:tcW w:w="744" w:type="pct"/>
            <w:shd w:val="clear" w:color="auto" w:fill="auto"/>
            <w:noWrap/>
            <w:vAlign w:val="bottom"/>
            <w:hideMark/>
          </w:tcPr>
          <w:p w14:paraId="31A0CC4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5091</w:t>
            </w:r>
          </w:p>
        </w:tc>
        <w:tc>
          <w:tcPr>
            <w:tcW w:w="2024" w:type="pct"/>
            <w:shd w:val="clear" w:color="auto" w:fill="auto"/>
            <w:noWrap/>
            <w:vAlign w:val="bottom"/>
            <w:hideMark/>
          </w:tcPr>
          <w:p w14:paraId="00CAD130"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Betania</w:t>
            </w:r>
            <w:proofErr w:type="spellEnd"/>
          </w:p>
        </w:tc>
        <w:tc>
          <w:tcPr>
            <w:tcW w:w="744" w:type="pct"/>
            <w:shd w:val="clear" w:color="auto" w:fill="auto"/>
            <w:noWrap/>
            <w:vAlign w:val="bottom"/>
            <w:hideMark/>
          </w:tcPr>
          <w:p w14:paraId="7FC7D3C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1.415</w:t>
            </w:r>
          </w:p>
        </w:tc>
        <w:tc>
          <w:tcPr>
            <w:tcW w:w="744" w:type="pct"/>
            <w:shd w:val="clear" w:color="auto" w:fill="auto"/>
            <w:noWrap/>
            <w:vAlign w:val="bottom"/>
            <w:hideMark/>
          </w:tcPr>
          <w:p w14:paraId="3014AC7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1.229</w:t>
            </w:r>
          </w:p>
        </w:tc>
        <w:tc>
          <w:tcPr>
            <w:tcW w:w="744" w:type="pct"/>
            <w:shd w:val="clear" w:color="auto" w:fill="auto"/>
            <w:noWrap/>
            <w:vAlign w:val="bottom"/>
            <w:hideMark/>
          </w:tcPr>
          <w:p w14:paraId="2428827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1.434</w:t>
            </w:r>
          </w:p>
        </w:tc>
      </w:tr>
      <w:tr w:rsidR="00AD201E" w:rsidRPr="00AD201E" w14:paraId="38D56EE7" w14:textId="77777777" w:rsidTr="00AD201E">
        <w:trPr>
          <w:trHeight w:val="300"/>
        </w:trPr>
        <w:tc>
          <w:tcPr>
            <w:tcW w:w="744" w:type="pct"/>
            <w:shd w:val="clear" w:color="auto" w:fill="auto"/>
            <w:noWrap/>
            <w:vAlign w:val="bottom"/>
            <w:hideMark/>
          </w:tcPr>
          <w:p w14:paraId="6482FA0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5093</w:t>
            </w:r>
          </w:p>
        </w:tc>
        <w:tc>
          <w:tcPr>
            <w:tcW w:w="2024" w:type="pct"/>
            <w:shd w:val="clear" w:color="auto" w:fill="auto"/>
            <w:noWrap/>
            <w:vAlign w:val="bottom"/>
            <w:hideMark/>
          </w:tcPr>
          <w:p w14:paraId="0FBE3AB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Betulia</w:t>
            </w:r>
            <w:proofErr w:type="spellEnd"/>
          </w:p>
        </w:tc>
        <w:tc>
          <w:tcPr>
            <w:tcW w:w="744" w:type="pct"/>
            <w:shd w:val="clear" w:color="auto" w:fill="auto"/>
            <w:noWrap/>
            <w:vAlign w:val="bottom"/>
            <w:hideMark/>
          </w:tcPr>
          <w:p w14:paraId="0FDFD22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1.013</w:t>
            </w:r>
          </w:p>
        </w:tc>
        <w:tc>
          <w:tcPr>
            <w:tcW w:w="744" w:type="pct"/>
            <w:shd w:val="clear" w:color="auto" w:fill="auto"/>
            <w:noWrap/>
            <w:vAlign w:val="bottom"/>
            <w:hideMark/>
          </w:tcPr>
          <w:p w14:paraId="188E012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0.957</w:t>
            </w:r>
          </w:p>
        </w:tc>
        <w:tc>
          <w:tcPr>
            <w:tcW w:w="744" w:type="pct"/>
            <w:shd w:val="clear" w:color="auto" w:fill="auto"/>
            <w:noWrap/>
            <w:vAlign w:val="bottom"/>
            <w:hideMark/>
          </w:tcPr>
          <w:p w14:paraId="1AD0017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1.078</w:t>
            </w:r>
          </w:p>
        </w:tc>
      </w:tr>
      <w:tr w:rsidR="00AD201E" w:rsidRPr="00AD201E" w14:paraId="17B3E1BC" w14:textId="77777777" w:rsidTr="00AD201E">
        <w:trPr>
          <w:trHeight w:val="300"/>
        </w:trPr>
        <w:tc>
          <w:tcPr>
            <w:tcW w:w="744" w:type="pct"/>
            <w:shd w:val="clear" w:color="auto" w:fill="auto"/>
            <w:noWrap/>
            <w:vAlign w:val="bottom"/>
            <w:hideMark/>
          </w:tcPr>
          <w:p w14:paraId="6F0C55A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5101</w:t>
            </w:r>
          </w:p>
        </w:tc>
        <w:tc>
          <w:tcPr>
            <w:tcW w:w="2024" w:type="pct"/>
            <w:shd w:val="clear" w:color="auto" w:fill="auto"/>
            <w:noWrap/>
            <w:vAlign w:val="bottom"/>
            <w:hideMark/>
          </w:tcPr>
          <w:p w14:paraId="473DE6CB"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Ciudad bolivar</w:t>
            </w:r>
          </w:p>
        </w:tc>
        <w:tc>
          <w:tcPr>
            <w:tcW w:w="744" w:type="pct"/>
            <w:shd w:val="clear" w:color="auto" w:fill="auto"/>
            <w:noWrap/>
            <w:vAlign w:val="bottom"/>
            <w:hideMark/>
          </w:tcPr>
          <w:p w14:paraId="2CCBC36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1.113</w:t>
            </w:r>
          </w:p>
        </w:tc>
        <w:tc>
          <w:tcPr>
            <w:tcW w:w="744" w:type="pct"/>
            <w:shd w:val="clear" w:color="auto" w:fill="auto"/>
            <w:noWrap/>
            <w:vAlign w:val="bottom"/>
            <w:hideMark/>
          </w:tcPr>
          <w:p w14:paraId="20140F1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1.012</w:t>
            </w:r>
          </w:p>
        </w:tc>
        <w:tc>
          <w:tcPr>
            <w:tcW w:w="744" w:type="pct"/>
            <w:shd w:val="clear" w:color="auto" w:fill="auto"/>
            <w:noWrap/>
            <w:vAlign w:val="bottom"/>
            <w:hideMark/>
          </w:tcPr>
          <w:p w14:paraId="3C94134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1.163</w:t>
            </w:r>
          </w:p>
        </w:tc>
      </w:tr>
      <w:tr w:rsidR="00AD201E" w:rsidRPr="00AD201E" w14:paraId="065BCEA4" w14:textId="77777777" w:rsidTr="00AD201E">
        <w:trPr>
          <w:trHeight w:val="300"/>
        </w:trPr>
        <w:tc>
          <w:tcPr>
            <w:tcW w:w="744" w:type="pct"/>
            <w:shd w:val="clear" w:color="auto" w:fill="auto"/>
            <w:noWrap/>
            <w:vAlign w:val="bottom"/>
            <w:hideMark/>
          </w:tcPr>
          <w:p w14:paraId="6AE7AE7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5107</w:t>
            </w:r>
          </w:p>
        </w:tc>
        <w:tc>
          <w:tcPr>
            <w:tcW w:w="2024" w:type="pct"/>
            <w:shd w:val="clear" w:color="auto" w:fill="auto"/>
            <w:noWrap/>
            <w:vAlign w:val="bottom"/>
            <w:hideMark/>
          </w:tcPr>
          <w:p w14:paraId="551C8B14"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Briceno</w:t>
            </w:r>
          </w:p>
        </w:tc>
        <w:tc>
          <w:tcPr>
            <w:tcW w:w="744" w:type="pct"/>
            <w:shd w:val="clear" w:color="auto" w:fill="auto"/>
            <w:noWrap/>
            <w:vAlign w:val="bottom"/>
            <w:hideMark/>
          </w:tcPr>
          <w:p w14:paraId="431070A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1.033</w:t>
            </w:r>
          </w:p>
        </w:tc>
        <w:tc>
          <w:tcPr>
            <w:tcW w:w="744" w:type="pct"/>
            <w:shd w:val="clear" w:color="auto" w:fill="auto"/>
            <w:noWrap/>
            <w:vAlign w:val="bottom"/>
            <w:hideMark/>
          </w:tcPr>
          <w:p w14:paraId="68BFAB0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0.938</w:t>
            </w:r>
          </w:p>
        </w:tc>
        <w:tc>
          <w:tcPr>
            <w:tcW w:w="744" w:type="pct"/>
            <w:shd w:val="clear" w:color="auto" w:fill="auto"/>
            <w:noWrap/>
            <w:vAlign w:val="bottom"/>
            <w:hideMark/>
          </w:tcPr>
          <w:p w14:paraId="1C12553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1.063</w:t>
            </w:r>
          </w:p>
        </w:tc>
      </w:tr>
      <w:tr w:rsidR="00AD201E" w:rsidRPr="00AD201E" w14:paraId="61B9A7A1" w14:textId="77777777" w:rsidTr="00AD201E">
        <w:trPr>
          <w:trHeight w:val="300"/>
        </w:trPr>
        <w:tc>
          <w:tcPr>
            <w:tcW w:w="744" w:type="pct"/>
            <w:shd w:val="clear" w:color="auto" w:fill="auto"/>
            <w:noWrap/>
            <w:vAlign w:val="bottom"/>
            <w:hideMark/>
          </w:tcPr>
          <w:p w14:paraId="0B130AC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5113</w:t>
            </w:r>
          </w:p>
        </w:tc>
        <w:tc>
          <w:tcPr>
            <w:tcW w:w="2024" w:type="pct"/>
            <w:shd w:val="clear" w:color="auto" w:fill="auto"/>
            <w:noWrap/>
            <w:vAlign w:val="bottom"/>
            <w:hideMark/>
          </w:tcPr>
          <w:p w14:paraId="7491134F"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Buritica</w:t>
            </w:r>
            <w:proofErr w:type="spellEnd"/>
          </w:p>
        </w:tc>
        <w:tc>
          <w:tcPr>
            <w:tcW w:w="744" w:type="pct"/>
            <w:shd w:val="clear" w:color="auto" w:fill="auto"/>
            <w:noWrap/>
            <w:vAlign w:val="bottom"/>
            <w:hideMark/>
          </w:tcPr>
          <w:p w14:paraId="7C9EC58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1.416</w:t>
            </w:r>
          </w:p>
        </w:tc>
        <w:tc>
          <w:tcPr>
            <w:tcW w:w="744" w:type="pct"/>
            <w:shd w:val="clear" w:color="auto" w:fill="auto"/>
            <w:noWrap/>
            <w:vAlign w:val="bottom"/>
            <w:hideMark/>
          </w:tcPr>
          <w:p w14:paraId="720D4B7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1.283</w:t>
            </w:r>
          </w:p>
        </w:tc>
        <w:tc>
          <w:tcPr>
            <w:tcW w:w="744" w:type="pct"/>
            <w:shd w:val="clear" w:color="auto" w:fill="auto"/>
            <w:noWrap/>
            <w:vAlign w:val="bottom"/>
            <w:hideMark/>
          </w:tcPr>
          <w:p w14:paraId="0315430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1.453</w:t>
            </w:r>
          </w:p>
        </w:tc>
      </w:tr>
      <w:tr w:rsidR="00AD201E" w:rsidRPr="00AD201E" w14:paraId="68864831" w14:textId="77777777" w:rsidTr="00AD201E">
        <w:trPr>
          <w:trHeight w:val="300"/>
        </w:trPr>
        <w:tc>
          <w:tcPr>
            <w:tcW w:w="744" w:type="pct"/>
            <w:shd w:val="clear" w:color="auto" w:fill="auto"/>
            <w:noWrap/>
            <w:vAlign w:val="bottom"/>
            <w:hideMark/>
          </w:tcPr>
          <w:p w14:paraId="2A60B2E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5125</w:t>
            </w:r>
          </w:p>
        </w:tc>
        <w:tc>
          <w:tcPr>
            <w:tcW w:w="2024" w:type="pct"/>
            <w:shd w:val="clear" w:color="auto" w:fill="auto"/>
            <w:noWrap/>
            <w:vAlign w:val="bottom"/>
            <w:hideMark/>
          </w:tcPr>
          <w:p w14:paraId="5ABBB8C8"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Caicedo</w:t>
            </w:r>
            <w:proofErr w:type="spellEnd"/>
          </w:p>
        </w:tc>
        <w:tc>
          <w:tcPr>
            <w:tcW w:w="744" w:type="pct"/>
            <w:shd w:val="clear" w:color="auto" w:fill="auto"/>
            <w:noWrap/>
            <w:vAlign w:val="bottom"/>
            <w:hideMark/>
          </w:tcPr>
          <w:p w14:paraId="6EACB65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0.511</w:t>
            </w:r>
          </w:p>
        </w:tc>
        <w:tc>
          <w:tcPr>
            <w:tcW w:w="744" w:type="pct"/>
            <w:shd w:val="clear" w:color="auto" w:fill="auto"/>
            <w:noWrap/>
            <w:vAlign w:val="bottom"/>
            <w:hideMark/>
          </w:tcPr>
          <w:p w14:paraId="72DBC75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0.421</w:t>
            </w:r>
          </w:p>
        </w:tc>
        <w:tc>
          <w:tcPr>
            <w:tcW w:w="744" w:type="pct"/>
            <w:shd w:val="clear" w:color="auto" w:fill="auto"/>
            <w:noWrap/>
            <w:vAlign w:val="bottom"/>
            <w:hideMark/>
          </w:tcPr>
          <w:p w14:paraId="747C885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0.46</w:t>
            </w:r>
          </w:p>
        </w:tc>
      </w:tr>
      <w:tr w:rsidR="00AD201E" w:rsidRPr="00AD201E" w14:paraId="5AF50F2B" w14:textId="77777777" w:rsidTr="00AD201E">
        <w:trPr>
          <w:trHeight w:val="300"/>
        </w:trPr>
        <w:tc>
          <w:tcPr>
            <w:tcW w:w="744" w:type="pct"/>
            <w:shd w:val="clear" w:color="auto" w:fill="auto"/>
            <w:noWrap/>
            <w:vAlign w:val="bottom"/>
            <w:hideMark/>
          </w:tcPr>
          <w:p w14:paraId="028C65A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5129</w:t>
            </w:r>
          </w:p>
        </w:tc>
        <w:tc>
          <w:tcPr>
            <w:tcW w:w="2024" w:type="pct"/>
            <w:shd w:val="clear" w:color="auto" w:fill="auto"/>
            <w:noWrap/>
            <w:vAlign w:val="bottom"/>
            <w:hideMark/>
          </w:tcPr>
          <w:p w14:paraId="5F23A58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Caldas</w:t>
            </w:r>
          </w:p>
        </w:tc>
        <w:tc>
          <w:tcPr>
            <w:tcW w:w="744" w:type="pct"/>
            <w:shd w:val="clear" w:color="auto" w:fill="auto"/>
            <w:noWrap/>
            <w:vAlign w:val="bottom"/>
            <w:hideMark/>
          </w:tcPr>
          <w:p w14:paraId="7593312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0.554</w:t>
            </w:r>
          </w:p>
        </w:tc>
        <w:tc>
          <w:tcPr>
            <w:tcW w:w="744" w:type="pct"/>
            <w:shd w:val="clear" w:color="auto" w:fill="auto"/>
            <w:noWrap/>
            <w:vAlign w:val="bottom"/>
            <w:hideMark/>
          </w:tcPr>
          <w:p w14:paraId="2AD1534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0.514</w:t>
            </w:r>
          </w:p>
        </w:tc>
        <w:tc>
          <w:tcPr>
            <w:tcW w:w="744" w:type="pct"/>
            <w:shd w:val="clear" w:color="auto" w:fill="auto"/>
            <w:noWrap/>
            <w:vAlign w:val="bottom"/>
            <w:hideMark/>
          </w:tcPr>
          <w:p w14:paraId="3B738D0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0.566</w:t>
            </w:r>
          </w:p>
        </w:tc>
      </w:tr>
      <w:tr w:rsidR="00AD201E" w:rsidRPr="00AD201E" w14:paraId="3BCAC7AD" w14:textId="77777777" w:rsidTr="00AD201E">
        <w:trPr>
          <w:trHeight w:val="300"/>
        </w:trPr>
        <w:tc>
          <w:tcPr>
            <w:tcW w:w="744" w:type="pct"/>
            <w:shd w:val="clear" w:color="auto" w:fill="auto"/>
            <w:noWrap/>
            <w:vAlign w:val="bottom"/>
            <w:hideMark/>
          </w:tcPr>
          <w:p w14:paraId="0653BA1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5134</w:t>
            </w:r>
          </w:p>
        </w:tc>
        <w:tc>
          <w:tcPr>
            <w:tcW w:w="2024" w:type="pct"/>
            <w:shd w:val="clear" w:color="auto" w:fill="auto"/>
            <w:noWrap/>
            <w:vAlign w:val="bottom"/>
            <w:hideMark/>
          </w:tcPr>
          <w:p w14:paraId="5517CE0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Campamento</w:t>
            </w:r>
            <w:proofErr w:type="spellEnd"/>
          </w:p>
        </w:tc>
        <w:tc>
          <w:tcPr>
            <w:tcW w:w="744" w:type="pct"/>
            <w:shd w:val="clear" w:color="auto" w:fill="auto"/>
            <w:noWrap/>
            <w:vAlign w:val="bottom"/>
            <w:hideMark/>
          </w:tcPr>
          <w:p w14:paraId="0D4837D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1.348</w:t>
            </w:r>
          </w:p>
        </w:tc>
        <w:tc>
          <w:tcPr>
            <w:tcW w:w="744" w:type="pct"/>
            <w:shd w:val="clear" w:color="auto" w:fill="auto"/>
            <w:noWrap/>
            <w:vAlign w:val="bottom"/>
            <w:hideMark/>
          </w:tcPr>
          <w:p w14:paraId="2693F82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1.128</w:t>
            </w:r>
          </w:p>
        </w:tc>
        <w:tc>
          <w:tcPr>
            <w:tcW w:w="744" w:type="pct"/>
            <w:shd w:val="clear" w:color="auto" w:fill="auto"/>
            <w:noWrap/>
            <w:vAlign w:val="bottom"/>
            <w:hideMark/>
          </w:tcPr>
          <w:p w14:paraId="15A37BA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1.286</w:t>
            </w:r>
          </w:p>
        </w:tc>
      </w:tr>
      <w:tr w:rsidR="00AD201E" w:rsidRPr="00AD201E" w14:paraId="53427069" w14:textId="77777777" w:rsidTr="00AD201E">
        <w:trPr>
          <w:trHeight w:val="300"/>
        </w:trPr>
        <w:tc>
          <w:tcPr>
            <w:tcW w:w="744" w:type="pct"/>
            <w:shd w:val="clear" w:color="auto" w:fill="auto"/>
            <w:noWrap/>
            <w:vAlign w:val="bottom"/>
            <w:hideMark/>
          </w:tcPr>
          <w:p w14:paraId="6D5AF8C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5138</w:t>
            </w:r>
          </w:p>
        </w:tc>
        <w:tc>
          <w:tcPr>
            <w:tcW w:w="2024" w:type="pct"/>
            <w:shd w:val="clear" w:color="auto" w:fill="auto"/>
            <w:noWrap/>
            <w:vAlign w:val="bottom"/>
            <w:hideMark/>
          </w:tcPr>
          <w:p w14:paraId="5608098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Canasgordas</w:t>
            </w:r>
            <w:proofErr w:type="spellEnd"/>
          </w:p>
        </w:tc>
        <w:tc>
          <w:tcPr>
            <w:tcW w:w="744" w:type="pct"/>
            <w:shd w:val="clear" w:color="auto" w:fill="auto"/>
            <w:noWrap/>
            <w:vAlign w:val="bottom"/>
            <w:hideMark/>
          </w:tcPr>
          <w:p w14:paraId="0D630C8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0.814</w:t>
            </w:r>
          </w:p>
        </w:tc>
        <w:tc>
          <w:tcPr>
            <w:tcW w:w="744" w:type="pct"/>
            <w:shd w:val="clear" w:color="auto" w:fill="auto"/>
            <w:noWrap/>
            <w:vAlign w:val="bottom"/>
            <w:hideMark/>
          </w:tcPr>
          <w:p w14:paraId="2BE3D07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0.762</w:t>
            </w:r>
          </w:p>
        </w:tc>
        <w:tc>
          <w:tcPr>
            <w:tcW w:w="744" w:type="pct"/>
            <w:shd w:val="clear" w:color="auto" w:fill="auto"/>
            <w:noWrap/>
            <w:vAlign w:val="bottom"/>
            <w:hideMark/>
          </w:tcPr>
          <w:p w14:paraId="5DC114A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0.841</w:t>
            </w:r>
          </w:p>
        </w:tc>
      </w:tr>
      <w:tr w:rsidR="00AD201E" w:rsidRPr="00AD201E" w14:paraId="2398957C" w14:textId="77777777" w:rsidTr="00AD201E">
        <w:trPr>
          <w:trHeight w:val="300"/>
        </w:trPr>
        <w:tc>
          <w:tcPr>
            <w:tcW w:w="744" w:type="pct"/>
            <w:shd w:val="clear" w:color="auto" w:fill="auto"/>
            <w:noWrap/>
            <w:vAlign w:val="bottom"/>
            <w:hideMark/>
          </w:tcPr>
          <w:p w14:paraId="36DF3DE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5142</w:t>
            </w:r>
          </w:p>
        </w:tc>
        <w:tc>
          <w:tcPr>
            <w:tcW w:w="2024" w:type="pct"/>
            <w:shd w:val="clear" w:color="auto" w:fill="auto"/>
            <w:noWrap/>
            <w:vAlign w:val="bottom"/>
            <w:hideMark/>
          </w:tcPr>
          <w:p w14:paraId="2D563430"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Caracoli</w:t>
            </w:r>
            <w:proofErr w:type="spellEnd"/>
          </w:p>
        </w:tc>
        <w:tc>
          <w:tcPr>
            <w:tcW w:w="744" w:type="pct"/>
            <w:shd w:val="clear" w:color="auto" w:fill="auto"/>
            <w:noWrap/>
            <w:vAlign w:val="bottom"/>
            <w:hideMark/>
          </w:tcPr>
          <w:p w14:paraId="5F1CDF8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71B8A39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0.016</w:t>
            </w:r>
          </w:p>
        </w:tc>
        <w:tc>
          <w:tcPr>
            <w:tcW w:w="744" w:type="pct"/>
            <w:shd w:val="clear" w:color="auto" w:fill="auto"/>
            <w:noWrap/>
            <w:vAlign w:val="bottom"/>
            <w:hideMark/>
          </w:tcPr>
          <w:p w14:paraId="5369F99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0.023</w:t>
            </w:r>
          </w:p>
        </w:tc>
      </w:tr>
      <w:tr w:rsidR="00AD201E" w:rsidRPr="00AD201E" w14:paraId="6A6556A9" w14:textId="77777777" w:rsidTr="00AD201E">
        <w:trPr>
          <w:trHeight w:val="300"/>
        </w:trPr>
        <w:tc>
          <w:tcPr>
            <w:tcW w:w="744" w:type="pct"/>
            <w:shd w:val="clear" w:color="auto" w:fill="auto"/>
            <w:noWrap/>
            <w:vAlign w:val="bottom"/>
            <w:hideMark/>
          </w:tcPr>
          <w:p w14:paraId="2FAB6D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5145</w:t>
            </w:r>
          </w:p>
        </w:tc>
        <w:tc>
          <w:tcPr>
            <w:tcW w:w="2024" w:type="pct"/>
            <w:shd w:val="clear" w:color="auto" w:fill="auto"/>
            <w:noWrap/>
            <w:vAlign w:val="bottom"/>
            <w:hideMark/>
          </w:tcPr>
          <w:p w14:paraId="5E832546"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Caramanta</w:t>
            </w:r>
            <w:proofErr w:type="spellEnd"/>
          </w:p>
        </w:tc>
        <w:tc>
          <w:tcPr>
            <w:tcW w:w="744" w:type="pct"/>
            <w:shd w:val="clear" w:color="auto" w:fill="auto"/>
            <w:noWrap/>
            <w:vAlign w:val="bottom"/>
            <w:hideMark/>
          </w:tcPr>
          <w:p w14:paraId="6839C5F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0.955</w:t>
            </w:r>
          </w:p>
        </w:tc>
        <w:tc>
          <w:tcPr>
            <w:tcW w:w="744" w:type="pct"/>
            <w:shd w:val="clear" w:color="auto" w:fill="auto"/>
            <w:noWrap/>
            <w:vAlign w:val="bottom"/>
            <w:hideMark/>
          </w:tcPr>
          <w:p w14:paraId="0B6BB4C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0.924</w:t>
            </w:r>
          </w:p>
        </w:tc>
        <w:tc>
          <w:tcPr>
            <w:tcW w:w="744" w:type="pct"/>
            <w:shd w:val="clear" w:color="auto" w:fill="auto"/>
            <w:noWrap/>
            <w:vAlign w:val="bottom"/>
            <w:hideMark/>
          </w:tcPr>
          <w:p w14:paraId="3E01E97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1.047</w:t>
            </w:r>
          </w:p>
        </w:tc>
      </w:tr>
      <w:tr w:rsidR="00AD201E" w:rsidRPr="00AD201E" w14:paraId="355A3380" w14:textId="77777777" w:rsidTr="00AD201E">
        <w:trPr>
          <w:trHeight w:val="300"/>
        </w:trPr>
        <w:tc>
          <w:tcPr>
            <w:tcW w:w="744" w:type="pct"/>
            <w:shd w:val="clear" w:color="auto" w:fill="auto"/>
            <w:noWrap/>
            <w:vAlign w:val="bottom"/>
            <w:hideMark/>
          </w:tcPr>
          <w:p w14:paraId="4CBA7D9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5148</w:t>
            </w:r>
          </w:p>
        </w:tc>
        <w:tc>
          <w:tcPr>
            <w:tcW w:w="2024" w:type="pct"/>
            <w:shd w:val="clear" w:color="auto" w:fill="auto"/>
            <w:noWrap/>
            <w:vAlign w:val="bottom"/>
            <w:hideMark/>
          </w:tcPr>
          <w:p w14:paraId="2970EEC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El carmen de </w:t>
            </w:r>
            <w:proofErr w:type="spellStart"/>
            <w:r w:rsidRPr="00AD201E">
              <w:rPr>
                <w:rFonts w:ascii="Garamond" w:eastAsia="Times New Roman" w:hAnsi="Garamond" w:cs="Calibri"/>
                <w:color w:val="000000"/>
                <w:sz w:val="22"/>
                <w:szCs w:val="22"/>
              </w:rPr>
              <w:t>viboral</w:t>
            </w:r>
            <w:proofErr w:type="spellEnd"/>
          </w:p>
        </w:tc>
        <w:tc>
          <w:tcPr>
            <w:tcW w:w="744" w:type="pct"/>
            <w:shd w:val="clear" w:color="auto" w:fill="auto"/>
            <w:noWrap/>
            <w:vAlign w:val="bottom"/>
            <w:hideMark/>
          </w:tcPr>
          <w:p w14:paraId="6C85623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0.764</w:t>
            </w:r>
          </w:p>
        </w:tc>
        <w:tc>
          <w:tcPr>
            <w:tcW w:w="744" w:type="pct"/>
            <w:shd w:val="clear" w:color="auto" w:fill="auto"/>
            <w:noWrap/>
            <w:vAlign w:val="bottom"/>
            <w:hideMark/>
          </w:tcPr>
          <w:p w14:paraId="5414F57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0.677</w:t>
            </w:r>
          </w:p>
        </w:tc>
        <w:tc>
          <w:tcPr>
            <w:tcW w:w="744" w:type="pct"/>
            <w:shd w:val="clear" w:color="auto" w:fill="auto"/>
            <w:noWrap/>
            <w:vAlign w:val="bottom"/>
            <w:hideMark/>
          </w:tcPr>
          <w:p w14:paraId="43191C2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0.777</w:t>
            </w:r>
          </w:p>
        </w:tc>
      </w:tr>
      <w:tr w:rsidR="00AD201E" w:rsidRPr="00AD201E" w14:paraId="6881C6AD" w14:textId="77777777" w:rsidTr="00AD201E">
        <w:trPr>
          <w:trHeight w:val="300"/>
        </w:trPr>
        <w:tc>
          <w:tcPr>
            <w:tcW w:w="744" w:type="pct"/>
            <w:shd w:val="clear" w:color="auto" w:fill="auto"/>
            <w:noWrap/>
            <w:vAlign w:val="bottom"/>
            <w:hideMark/>
          </w:tcPr>
          <w:p w14:paraId="607690D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5190</w:t>
            </w:r>
          </w:p>
        </w:tc>
        <w:tc>
          <w:tcPr>
            <w:tcW w:w="2024" w:type="pct"/>
            <w:shd w:val="clear" w:color="auto" w:fill="auto"/>
            <w:noWrap/>
            <w:vAlign w:val="bottom"/>
            <w:hideMark/>
          </w:tcPr>
          <w:p w14:paraId="3F9F4BB1"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Cisneros</w:t>
            </w:r>
          </w:p>
        </w:tc>
        <w:tc>
          <w:tcPr>
            <w:tcW w:w="744" w:type="pct"/>
            <w:shd w:val="clear" w:color="auto" w:fill="auto"/>
            <w:noWrap/>
            <w:vAlign w:val="bottom"/>
            <w:hideMark/>
          </w:tcPr>
          <w:p w14:paraId="5D2798F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0.921</w:t>
            </w:r>
          </w:p>
        </w:tc>
        <w:tc>
          <w:tcPr>
            <w:tcW w:w="744" w:type="pct"/>
            <w:shd w:val="clear" w:color="auto" w:fill="auto"/>
            <w:noWrap/>
            <w:vAlign w:val="bottom"/>
            <w:hideMark/>
          </w:tcPr>
          <w:p w14:paraId="5325445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0.868</w:t>
            </w:r>
          </w:p>
        </w:tc>
        <w:tc>
          <w:tcPr>
            <w:tcW w:w="744" w:type="pct"/>
            <w:shd w:val="clear" w:color="auto" w:fill="auto"/>
            <w:noWrap/>
            <w:vAlign w:val="bottom"/>
            <w:hideMark/>
          </w:tcPr>
          <w:p w14:paraId="57BC291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0.981</w:t>
            </w:r>
          </w:p>
        </w:tc>
      </w:tr>
      <w:tr w:rsidR="00AD201E" w:rsidRPr="00AD201E" w14:paraId="6A18EA45" w14:textId="77777777" w:rsidTr="00AD201E">
        <w:trPr>
          <w:trHeight w:val="300"/>
        </w:trPr>
        <w:tc>
          <w:tcPr>
            <w:tcW w:w="744" w:type="pct"/>
            <w:shd w:val="clear" w:color="auto" w:fill="auto"/>
            <w:noWrap/>
            <w:vAlign w:val="bottom"/>
            <w:hideMark/>
          </w:tcPr>
          <w:p w14:paraId="55AFBAD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5197</w:t>
            </w:r>
          </w:p>
        </w:tc>
        <w:tc>
          <w:tcPr>
            <w:tcW w:w="2024" w:type="pct"/>
            <w:shd w:val="clear" w:color="auto" w:fill="auto"/>
            <w:noWrap/>
            <w:vAlign w:val="bottom"/>
            <w:hideMark/>
          </w:tcPr>
          <w:p w14:paraId="519F4B01"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Cocorna</w:t>
            </w:r>
            <w:proofErr w:type="spellEnd"/>
          </w:p>
        </w:tc>
        <w:tc>
          <w:tcPr>
            <w:tcW w:w="744" w:type="pct"/>
            <w:shd w:val="clear" w:color="auto" w:fill="auto"/>
            <w:noWrap/>
            <w:vAlign w:val="bottom"/>
            <w:hideMark/>
          </w:tcPr>
          <w:p w14:paraId="670D461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0.606</w:t>
            </w:r>
          </w:p>
        </w:tc>
        <w:tc>
          <w:tcPr>
            <w:tcW w:w="744" w:type="pct"/>
            <w:shd w:val="clear" w:color="auto" w:fill="auto"/>
            <w:noWrap/>
            <w:vAlign w:val="bottom"/>
            <w:hideMark/>
          </w:tcPr>
          <w:p w14:paraId="0346F3A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0.646</w:t>
            </w:r>
          </w:p>
        </w:tc>
        <w:tc>
          <w:tcPr>
            <w:tcW w:w="744" w:type="pct"/>
            <w:shd w:val="clear" w:color="auto" w:fill="auto"/>
            <w:noWrap/>
            <w:vAlign w:val="bottom"/>
            <w:hideMark/>
          </w:tcPr>
          <w:p w14:paraId="53FE9EA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0.72</w:t>
            </w:r>
          </w:p>
        </w:tc>
      </w:tr>
      <w:tr w:rsidR="00AD201E" w:rsidRPr="00AD201E" w14:paraId="44F8C915" w14:textId="77777777" w:rsidTr="00AD201E">
        <w:trPr>
          <w:trHeight w:val="300"/>
        </w:trPr>
        <w:tc>
          <w:tcPr>
            <w:tcW w:w="744" w:type="pct"/>
            <w:shd w:val="clear" w:color="auto" w:fill="auto"/>
            <w:noWrap/>
            <w:vAlign w:val="bottom"/>
            <w:hideMark/>
          </w:tcPr>
          <w:p w14:paraId="58E0511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5206</w:t>
            </w:r>
          </w:p>
        </w:tc>
        <w:tc>
          <w:tcPr>
            <w:tcW w:w="2024" w:type="pct"/>
            <w:shd w:val="clear" w:color="auto" w:fill="auto"/>
            <w:noWrap/>
            <w:vAlign w:val="bottom"/>
            <w:hideMark/>
          </w:tcPr>
          <w:p w14:paraId="30942BD6"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Concepcion</w:t>
            </w:r>
          </w:p>
        </w:tc>
        <w:tc>
          <w:tcPr>
            <w:tcW w:w="744" w:type="pct"/>
            <w:shd w:val="clear" w:color="auto" w:fill="auto"/>
            <w:noWrap/>
            <w:vAlign w:val="bottom"/>
            <w:hideMark/>
          </w:tcPr>
          <w:p w14:paraId="3F627EF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0.75</w:t>
            </w:r>
          </w:p>
        </w:tc>
        <w:tc>
          <w:tcPr>
            <w:tcW w:w="744" w:type="pct"/>
            <w:shd w:val="clear" w:color="auto" w:fill="auto"/>
            <w:noWrap/>
            <w:vAlign w:val="bottom"/>
            <w:hideMark/>
          </w:tcPr>
          <w:p w14:paraId="40ADBBD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0.584</w:t>
            </w:r>
          </w:p>
        </w:tc>
        <w:tc>
          <w:tcPr>
            <w:tcW w:w="744" w:type="pct"/>
            <w:shd w:val="clear" w:color="auto" w:fill="auto"/>
            <w:noWrap/>
            <w:vAlign w:val="bottom"/>
            <w:hideMark/>
          </w:tcPr>
          <w:p w14:paraId="640C3FC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0.651</w:t>
            </w:r>
          </w:p>
        </w:tc>
      </w:tr>
      <w:tr w:rsidR="00AD201E" w:rsidRPr="00AD201E" w14:paraId="7E96A9BD" w14:textId="77777777" w:rsidTr="00AD201E">
        <w:trPr>
          <w:trHeight w:val="300"/>
        </w:trPr>
        <w:tc>
          <w:tcPr>
            <w:tcW w:w="744" w:type="pct"/>
            <w:shd w:val="clear" w:color="auto" w:fill="auto"/>
            <w:noWrap/>
            <w:vAlign w:val="bottom"/>
            <w:hideMark/>
          </w:tcPr>
          <w:p w14:paraId="1746FF2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5209</w:t>
            </w:r>
          </w:p>
        </w:tc>
        <w:tc>
          <w:tcPr>
            <w:tcW w:w="2024" w:type="pct"/>
            <w:shd w:val="clear" w:color="auto" w:fill="auto"/>
            <w:noWrap/>
            <w:vAlign w:val="bottom"/>
            <w:hideMark/>
          </w:tcPr>
          <w:p w14:paraId="19B72A7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Concordia</w:t>
            </w:r>
          </w:p>
        </w:tc>
        <w:tc>
          <w:tcPr>
            <w:tcW w:w="744" w:type="pct"/>
            <w:shd w:val="clear" w:color="auto" w:fill="auto"/>
            <w:noWrap/>
            <w:vAlign w:val="bottom"/>
            <w:hideMark/>
          </w:tcPr>
          <w:p w14:paraId="22E448D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0.946</w:t>
            </w:r>
          </w:p>
        </w:tc>
        <w:tc>
          <w:tcPr>
            <w:tcW w:w="744" w:type="pct"/>
            <w:shd w:val="clear" w:color="auto" w:fill="auto"/>
            <w:noWrap/>
            <w:vAlign w:val="bottom"/>
            <w:hideMark/>
          </w:tcPr>
          <w:p w14:paraId="2ACBD38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0.929</w:t>
            </w:r>
          </w:p>
        </w:tc>
        <w:tc>
          <w:tcPr>
            <w:tcW w:w="744" w:type="pct"/>
            <w:shd w:val="clear" w:color="auto" w:fill="auto"/>
            <w:noWrap/>
            <w:vAlign w:val="bottom"/>
            <w:hideMark/>
          </w:tcPr>
          <w:p w14:paraId="687F817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1.045</w:t>
            </w:r>
          </w:p>
        </w:tc>
      </w:tr>
      <w:tr w:rsidR="00AD201E" w:rsidRPr="00AD201E" w14:paraId="6C56921B" w14:textId="77777777" w:rsidTr="00AD201E">
        <w:trPr>
          <w:trHeight w:val="300"/>
        </w:trPr>
        <w:tc>
          <w:tcPr>
            <w:tcW w:w="744" w:type="pct"/>
            <w:shd w:val="clear" w:color="auto" w:fill="auto"/>
            <w:noWrap/>
            <w:vAlign w:val="bottom"/>
            <w:hideMark/>
          </w:tcPr>
          <w:p w14:paraId="74FAACF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5212</w:t>
            </w:r>
          </w:p>
        </w:tc>
        <w:tc>
          <w:tcPr>
            <w:tcW w:w="2024" w:type="pct"/>
            <w:shd w:val="clear" w:color="auto" w:fill="auto"/>
            <w:noWrap/>
            <w:vAlign w:val="bottom"/>
            <w:hideMark/>
          </w:tcPr>
          <w:p w14:paraId="4FCB9DDC"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Copacabana</w:t>
            </w:r>
          </w:p>
        </w:tc>
        <w:tc>
          <w:tcPr>
            <w:tcW w:w="744" w:type="pct"/>
            <w:shd w:val="clear" w:color="auto" w:fill="auto"/>
            <w:noWrap/>
            <w:vAlign w:val="bottom"/>
            <w:hideMark/>
          </w:tcPr>
          <w:p w14:paraId="5173D81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0.753</w:t>
            </w:r>
          </w:p>
        </w:tc>
        <w:tc>
          <w:tcPr>
            <w:tcW w:w="744" w:type="pct"/>
            <w:shd w:val="clear" w:color="auto" w:fill="auto"/>
            <w:noWrap/>
            <w:vAlign w:val="bottom"/>
            <w:hideMark/>
          </w:tcPr>
          <w:p w14:paraId="6434C12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0.718</w:t>
            </w:r>
          </w:p>
        </w:tc>
        <w:tc>
          <w:tcPr>
            <w:tcW w:w="744" w:type="pct"/>
            <w:shd w:val="clear" w:color="auto" w:fill="auto"/>
            <w:noWrap/>
            <w:vAlign w:val="bottom"/>
            <w:hideMark/>
          </w:tcPr>
          <w:p w14:paraId="56E362E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0.795</w:t>
            </w:r>
          </w:p>
        </w:tc>
      </w:tr>
      <w:tr w:rsidR="00AD201E" w:rsidRPr="00AD201E" w14:paraId="1CEFE405" w14:textId="77777777" w:rsidTr="00AD201E">
        <w:trPr>
          <w:trHeight w:val="300"/>
        </w:trPr>
        <w:tc>
          <w:tcPr>
            <w:tcW w:w="744" w:type="pct"/>
            <w:shd w:val="clear" w:color="auto" w:fill="auto"/>
            <w:noWrap/>
            <w:vAlign w:val="bottom"/>
            <w:hideMark/>
          </w:tcPr>
          <w:p w14:paraId="5030139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5237</w:t>
            </w:r>
          </w:p>
        </w:tc>
        <w:tc>
          <w:tcPr>
            <w:tcW w:w="2024" w:type="pct"/>
            <w:shd w:val="clear" w:color="auto" w:fill="auto"/>
            <w:noWrap/>
            <w:vAlign w:val="bottom"/>
            <w:hideMark/>
          </w:tcPr>
          <w:p w14:paraId="5F6D46F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Don </w:t>
            </w:r>
            <w:proofErr w:type="spellStart"/>
            <w:r w:rsidRPr="00AD201E">
              <w:rPr>
                <w:rFonts w:ascii="Garamond" w:eastAsia="Times New Roman" w:hAnsi="Garamond" w:cs="Calibri"/>
                <w:color w:val="000000"/>
                <w:sz w:val="22"/>
                <w:szCs w:val="22"/>
              </w:rPr>
              <w:t>matias</w:t>
            </w:r>
            <w:proofErr w:type="spellEnd"/>
          </w:p>
        </w:tc>
        <w:tc>
          <w:tcPr>
            <w:tcW w:w="744" w:type="pct"/>
            <w:shd w:val="clear" w:color="auto" w:fill="auto"/>
            <w:noWrap/>
            <w:vAlign w:val="bottom"/>
            <w:hideMark/>
          </w:tcPr>
          <w:p w14:paraId="7E48AF9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0.776</w:t>
            </w:r>
          </w:p>
        </w:tc>
        <w:tc>
          <w:tcPr>
            <w:tcW w:w="744" w:type="pct"/>
            <w:shd w:val="clear" w:color="auto" w:fill="auto"/>
            <w:noWrap/>
            <w:vAlign w:val="bottom"/>
            <w:hideMark/>
          </w:tcPr>
          <w:p w14:paraId="4585651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0.646</w:t>
            </w:r>
          </w:p>
        </w:tc>
        <w:tc>
          <w:tcPr>
            <w:tcW w:w="744" w:type="pct"/>
            <w:shd w:val="clear" w:color="auto" w:fill="auto"/>
            <w:noWrap/>
            <w:vAlign w:val="bottom"/>
            <w:hideMark/>
          </w:tcPr>
          <w:p w14:paraId="2982E09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0.714</w:t>
            </w:r>
          </w:p>
        </w:tc>
      </w:tr>
      <w:tr w:rsidR="00AD201E" w:rsidRPr="00AD201E" w14:paraId="7D56E68F" w14:textId="77777777" w:rsidTr="00AD201E">
        <w:trPr>
          <w:trHeight w:val="300"/>
        </w:trPr>
        <w:tc>
          <w:tcPr>
            <w:tcW w:w="744" w:type="pct"/>
            <w:shd w:val="clear" w:color="auto" w:fill="auto"/>
            <w:noWrap/>
            <w:vAlign w:val="bottom"/>
            <w:hideMark/>
          </w:tcPr>
          <w:p w14:paraId="3A0B466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5240</w:t>
            </w:r>
          </w:p>
        </w:tc>
        <w:tc>
          <w:tcPr>
            <w:tcW w:w="2024" w:type="pct"/>
            <w:shd w:val="clear" w:color="auto" w:fill="auto"/>
            <w:noWrap/>
            <w:vAlign w:val="bottom"/>
            <w:hideMark/>
          </w:tcPr>
          <w:p w14:paraId="5D985B78"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Ebejico</w:t>
            </w:r>
            <w:proofErr w:type="spellEnd"/>
          </w:p>
        </w:tc>
        <w:tc>
          <w:tcPr>
            <w:tcW w:w="744" w:type="pct"/>
            <w:shd w:val="clear" w:color="auto" w:fill="auto"/>
            <w:noWrap/>
            <w:vAlign w:val="bottom"/>
            <w:hideMark/>
          </w:tcPr>
          <w:p w14:paraId="38F9EF1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0.566</w:t>
            </w:r>
          </w:p>
        </w:tc>
        <w:tc>
          <w:tcPr>
            <w:tcW w:w="744" w:type="pct"/>
            <w:shd w:val="clear" w:color="auto" w:fill="auto"/>
            <w:noWrap/>
            <w:vAlign w:val="bottom"/>
            <w:hideMark/>
          </w:tcPr>
          <w:p w14:paraId="675575A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0.723</w:t>
            </w:r>
          </w:p>
        </w:tc>
        <w:tc>
          <w:tcPr>
            <w:tcW w:w="744" w:type="pct"/>
            <w:shd w:val="clear" w:color="auto" w:fill="auto"/>
            <w:noWrap/>
            <w:vAlign w:val="bottom"/>
            <w:hideMark/>
          </w:tcPr>
          <w:p w14:paraId="548E978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0.713</w:t>
            </w:r>
          </w:p>
        </w:tc>
      </w:tr>
      <w:tr w:rsidR="00AD201E" w:rsidRPr="00AD201E" w14:paraId="255609C1" w14:textId="77777777" w:rsidTr="00AD201E">
        <w:trPr>
          <w:trHeight w:val="300"/>
        </w:trPr>
        <w:tc>
          <w:tcPr>
            <w:tcW w:w="744" w:type="pct"/>
            <w:shd w:val="clear" w:color="auto" w:fill="auto"/>
            <w:noWrap/>
            <w:vAlign w:val="bottom"/>
            <w:hideMark/>
          </w:tcPr>
          <w:p w14:paraId="09D7ECB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5282</w:t>
            </w:r>
          </w:p>
        </w:tc>
        <w:tc>
          <w:tcPr>
            <w:tcW w:w="2024" w:type="pct"/>
            <w:shd w:val="clear" w:color="auto" w:fill="auto"/>
            <w:noWrap/>
            <w:vAlign w:val="bottom"/>
            <w:hideMark/>
          </w:tcPr>
          <w:p w14:paraId="3BA1108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Fredonia</w:t>
            </w:r>
          </w:p>
        </w:tc>
        <w:tc>
          <w:tcPr>
            <w:tcW w:w="744" w:type="pct"/>
            <w:shd w:val="clear" w:color="auto" w:fill="auto"/>
            <w:noWrap/>
            <w:vAlign w:val="bottom"/>
            <w:hideMark/>
          </w:tcPr>
          <w:p w14:paraId="2D04FCE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0.456</w:t>
            </w:r>
          </w:p>
        </w:tc>
        <w:tc>
          <w:tcPr>
            <w:tcW w:w="744" w:type="pct"/>
            <w:shd w:val="clear" w:color="auto" w:fill="auto"/>
            <w:noWrap/>
            <w:vAlign w:val="bottom"/>
            <w:hideMark/>
          </w:tcPr>
          <w:p w14:paraId="3366807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0.554</w:t>
            </w:r>
          </w:p>
        </w:tc>
        <w:tc>
          <w:tcPr>
            <w:tcW w:w="744" w:type="pct"/>
            <w:shd w:val="clear" w:color="auto" w:fill="auto"/>
            <w:noWrap/>
            <w:vAlign w:val="bottom"/>
            <w:hideMark/>
          </w:tcPr>
          <w:p w14:paraId="7E5BDDB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0.603</w:t>
            </w:r>
          </w:p>
        </w:tc>
      </w:tr>
      <w:tr w:rsidR="00AD201E" w:rsidRPr="00AD201E" w14:paraId="0613668C" w14:textId="77777777" w:rsidTr="00AD201E">
        <w:trPr>
          <w:trHeight w:val="300"/>
        </w:trPr>
        <w:tc>
          <w:tcPr>
            <w:tcW w:w="744" w:type="pct"/>
            <w:shd w:val="clear" w:color="auto" w:fill="auto"/>
            <w:noWrap/>
            <w:vAlign w:val="bottom"/>
            <w:hideMark/>
          </w:tcPr>
          <w:p w14:paraId="70C0FB3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5306</w:t>
            </w:r>
          </w:p>
        </w:tc>
        <w:tc>
          <w:tcPr>
            <w:tcW w:w="2024" w:type="pct"/>
            <w:shd w:val="clear" w:color="auto" w:fill="auto"/>
            <w:noWrap/>
            <w:vAlign w:val="bottom"/>
            <w:hideMark/>
          </w:tcPr>
          <w:p w14:paraId="36725F7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Giraldo</w:t>
            </w:r>
            <w:proofErr w:type="spellEnd"/>
          </w:p>
        </w:tc>
        <w:tc>
          <w:tcPr>
            <w:tcW w:w="744" w:type="pct"/>
            <w:shd w:val="clear" w:color="auto" w:fill="auto"/>
            <w:noWrap/>
            <w:vAlign w:val="bottom"/>
            <w:hideMark/>
          </w:tcPr>
          <w:p w14:paraId="5CC56D6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1.076</w:t>
            </w:r>
          </w:p>
        </w:tc>
        <w:tc>
          <w:tcPr>
            <w:tcW w:w="744" w:type="pct"/>
            <w:shd w:val="clear" w:color="auto" w:fill="auto"/>
            <w:noWrap/>
            <w:vAlign w:val="bottom"/>
            <w:hideMark/>
          </w:tcPr>
          <w:p w14:paraId="1D0347C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w:t>
            </w:r>
          </w:p>
        </w:tc>
        <w:tc>
          <w:tcPr>
            <w:tcW w:w="744" w:type="pct"/>
            <w:shd w:val="clear" w:color="auto" w:fill="auto"/>
            <w:noWrap/>
            <w:vAlign w:val="bottom"/>
            <w:hideMark/>
          </w:tcPr>
          <w:p w14:paraId="21E5C06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1.037</w:t>
            </w:r>
          </w:p>
        </w:tc>
      </w:tr>
      <w:tr w:rsidR="00AD201E" w:rsidRPr="00AD201E" w14:paraId="36691011" w14:textId="77777777" w:rsidTr="00AD201E">
        <w:trPr>
          <w:trHeight w:val="300"/>
        </w:trPr>
        <w:tc>
          <w:tcPr>
            <w:tcW w:w="744" w:type="pct"/>
            <w:shd w:val="clear" w:color="auto" w:fill="auto"/>
            <w:noWrap/>
            <w:vAlign w:val="bottom"/>
            <w:hideMark/>
          </w:tcPr>
          <w:p w14:paraId="3151B9A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5308</w:t>
            </w:r>
          </w:p>
        </w:tc>
        <w:tc>
          <w:tcPr>
            <w:tcW w:w="2024" w:type="pct"/>
            <w:shd w:val="clear" w:color="auto" w:fill="auto"/>
            <w:noWrap/>
            <w:vAlign w:val="bottom"/>
            <w:hideMark/>
          </w:tcPr>
          <w:p w14:paraId="274B859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Girardota</w:t>
            </w:r>
            <w:proofErr w:type="spellEnd"/>
          </w:p>
        </w:tc>
        <w:tc>
          <w:tcPr>
            <w:tcW w:w="744" w:type="pct"/>
            <w:shd w:val="clear" w:color="auto" w:fill="auto"/>
            <w:noWrap/>
            <w:vAlign w:val="bottom"/>
            <w:hideMark/>
          </w:tcPr>
          <w:p w14:paraId="1750065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0.775</w:t>
            </w:r>
          </w:p>
        </w:tc>
        <w:tc>
          <w:tcPr>
            <w:tcW w:w="744" w:type="pct"/>
            <w:shd w:val="clear" w:color="auto" w:fill="auto"/>
            <w:noWrap/>
            <w:vAlign w:val="bottom"/>
            <w:hideMark/>
          </w:tcPr>
          <w:p w14:paraId="740FD1F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0.734</w:t>
            </w:r>
          </w:p>
        </w:tc>
        <w:tc>
          <w:tcPr>
            <w:tcW w:w="744" w:type="pct"/>
            <w:shd w:val="clear" w:color="auto" w:fill="auto"/>
            <w:noWrap/>
            <w:vAlign w:val="bottom"/>
            <w:hideMark/>
          </w:tcPr>
          <w:p w14:paraId="1DF761A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0.812</w:t>
            </w:r>
          </w:p>
        </w:tc>
      </w:tr>
      <w:tr w:rsidR="00AD201E" w:rsidRPr="00AD201E" w14:paraId="2ACB189C" w14:textId="77777777" w:rsidTr="00AD201E">
        <w:trPr>
          <w:trHeight w:val="300"/>
        </w:trPr>
        <w:tc>
          <w:tcPr>
            <w:tcW w:w="744" w:type="pct"/>
            <w:shd w:val="clear" w:color="auto" w:fill="auto"/>
            <w:noWrap/>
            <w:vAlign w:val="bottom"/>
            <w:hideMark/>
          </w:tcPr>
          <w:p w14:paraId="779A26F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5310</w:t>
            </w:r>
          </w:p>
        </w:tc>
        <w:tc>
          <w:tcPr>
            <w:tcW w:w="2024" w:type="pct"/>
            <w:shd w:val="clear" w:color="auto" w:fill="auto"/>
            <w:noWrap/>
            <w:vAlign w:val="bottom"/>
            <w:hideMark/>
          </w:tcPr>
          <w:p w14:paraId="6FD5431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Gomez </w:t>
            </w:r>
            <w:proofErr w:type="spellStart"/>
            <w:r w:rsidRPr="00AD201E">
              <w:rPr>
                <w:rFonts w:ascii="Garamond" w:eastAsia="Times New Roman" w:hAnsi="Garamond" w:cs="Calibri"/>
                <w:color w:val="000000"/>
                <w:sz w:val="22"/>
                <w:szCs w:val="22"/>
              </w:rPr>
              <w:t>plata</w:t>
            </w:r>
            <w:proofErr w:type="spellEnd"/>
          </w:p>
        </w:tc>
        <w:tc>
          <w:tcPr>
            <w:tcW w:w="744" w:type="pct"/>
            <w:shd w:val="clear" w:color="auto" w:fill="auto"/>
            <w:noWrap/>
            <w:vAlign w:val="bottom"/>
            <w:hideMark/>
          </w:tcPr>
          <w:p w14:paraId="637CC61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1.024</w:t>
            </w:r>
          </w:p>
        </w:tc>
        <w:tc>
          <w:tcPr>
            <w:tcW w:w="744" w:type="pct"/>
            <w:shd w:val="clear" w:color="auto" w:fill="auto"/>
            <w:noWrap/>
            <w:vAlign w:val="bottom"/>
            <w:hideMark/>
          </w:tcPr>
          <w:p w14:paraId="44C750D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0.919</w:t>
            </w:r>
          </w:p>
        </w:tc>
        <w:tc>
          <w:tcPr>
            <w:tcW w:w="744" w:type="pct"/>
            <w:shd w:val="clear" w:color="auto" w:fill="auto"/>
            <w:noWrap/>
            <w:vAlign w:val="bottom"/>
            <w:hideMark/>
          </w:tcPr>
          <w:p w14:paraId="2D76348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1.037</w:t>
            </w:r>
          </w:p>
        </w:tc>
      </w:tr>
      <w:tr w:rsidR="00AD201E" w:rsidRPr="00AD201E" w14:paraId="10704796" w14:textId="77777777" w:rsidTr="00AD201E">
        <w:trPr>
          <w:trHeight w:val="300"/>
        </w:trPr>
        <w:tc>
          <w:tcPr>
            <w:tcW w:w="744" w:type="pct"/>
            <w:shd w:val="clear" w:color="auto" w:fill="auto"/>
            <w:noWrap/>
            <w:vAlign w:val="bottom"/>
            <w:hideMark/>
          </w:tcPr>
          <w:p w14:paraId="4C7BD72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5313</w:t>
            </w:r>
          </w:p>
        </w:tc>
        <w:tc>
          <w:tcPr>
            <w:tcW w:w="2024" w:type="pct"/>
            <w:shd w:val="clear" w:color="auto" w:fill="auto"/>
            <w:noWrap/>
            <w:vAlign w:val="bottom"/>
            <w:hideMark/>
          </w:tcPr>
          <w:p w14:paraId="45FA2C77"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Granada</w:t>
            </w:r>
          </w:p>
        </w:tc>
        <w:tc>
          <w:tcPr>
            <w:tcW w:w="744" w:type="pct"/>
            <w:shd w:val="clear" w:color="auto" w:fill="auto"/>
            <w:noWrap/>
            <w:vAlign w:val="bottom"/>
            <w:hideMark/>
          </w:tcPr>
          <w:p w14:paraId="2988B2A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0.876</w:t>
            </w:r>
          </w:p>
        </w:tc>
        <w:tc>
          <w:tcPr>
            <w:tcW w:w="744" w:type="pct"/>
            <w:shd w:val="clear" w:color="auto" w:fill="auto"/>
            <w:noWrap/>
            <w:vAlign w:val="bottom"/>
            <w:hideMark/>
          </w:tcPr>
          <w:p w14:paraId="7C39F62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0.707</w:t>
            </w:r>
          </w:p>
        </w:tc>
        <w:tc>
          <w:tcPr>
            <w:tcW w:w="744" w:type="pct"/>
            <w:shd w:val="clear" w:color="auto" w:fill="auto"/>
            <w:noWrap/>
            <w:vAlign w:val="bottom"/>
            <w:hideMark/>
          </w:tcPr>
          <w:p w14:paraId="56A4EEF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0.807</w:t>
            </w:r>
          </w:p>
        </w:tc>
      </w:tr>
      <w:tr w:rsidR="00AD201E" w:rsidRPr="00AD201E" w14:paraId="6093B8CA" w14:textId="77777777" w:rsidTr="00AD201E">
        <w:trPr>
          <w:trHeight w:val="300"/>
        </w:trPr>
        <w:tc>
          <w:tcPr>
            <w:tcW w:w="744" w:type="pct"/>
            <w:shd w:val="clear" w:color="auto" w:fill="auto"/>
            <w:noWrap/>
            <w:vAlign w:val="bottom"/>
            <w:hideMark/>
          </w:tcPr>
          <w:p w14:paraId="3E76EE6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5315</w:t>
            </w:r>
          </w:p>
        </w:tc>
        <w:tc>
          <w:tcPr>
            <w:tcW w:w="2024" w:type="pct"/>
            <w:shd w:val="clear" w:color="auto" w:fill="auto"/>
            <w:noWrap/>
            <w:vAlign w:val="bottom"/>
            <w:hideMark/>
          </w:tcPr>
          <w:p w14:paraId="73A4C5F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Guadalupe</w:t>
            </w:r>
          </w:p>
        </w:tc>
        <w:tc>
          <w:tcPr>
            <w:tcW w:w="744" w:type="pct"/>
            <w:shd w:val="clear" w:color="auto" w:fill="auto"/>
            <w:noWrap/>
            <w:vAlign w:val="bottom"/>
            <w:hideMark/>
          </w:tcPr>
          <w:p w14:paraId="134CCD0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1.17</w:t>
            </w:r>
          </w:p>
        </w:tc>
        <w:tc>
          <w:tcPr>
            <w:tcW w:w="744" w:type="pct"/>
            <w:shd w:val="clear" w:color="auto" w:fill="auto"/>
            <w:noWrap/>
            <w:vAlign w:val="bottom"/>
            <w:hideMark/>
          </w:tcPr>
          <w:p w14:paraId="0461ABD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0.986</w:t>
            </w:r>
          </w:p>
        </w:tc>
        <w:tc>
          <w:tcPr>
            <w:tcW w:w="744" w:type="pct"/>
            <w:shd w:val="clear" w:color="auto" w:fill="auto"/>
            <w:noWrap/>
            <w:vAlign w:val="bottom"/>
            <w:hideMark/>
          </w:tcPr>
          <w:p w14:paraId="320ABA2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1.112</w:t>
            </w:r>
          </w:p>
        </w:tc>
      </w:tr>
      <w:tr w:rsidR="00AD201E" w:rsidRPr="00AD201E" w14:paraId="31FEAD76" w14:textId="77777777" w:rsidTr="00AD201E">
        <w:trPr>
          <w:trHeight w:val="300"/>
        </w:trPr>
        <w:tc>
          <w:tcPr>
            <w:tcW w:w="744" w:type="pct"/>
            <w:shd w:val="clear" w:color="auto" w:fill="auto"/>
            <w:noWrap/>
            <w:vAlign w:val="bottom"/>
            <w:hideMark/>
          </w:tcPr>
          <w:p w14:paraId="1E2502B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5321</w:t>
            </w:r>
          </w:p>
        </w:tc>
        <w:tc>
          <w:tcPr>
            <w:tcW w:w="2024" w:type="pct"/>
            <w:shd w:val="clear" w:color="auto" w:fill="auto"/>
            <w:noWrap/>
            <w:vAlign w:val="bottom"/>
            <w:hideMark/>
          </w:tcPr>
          <w:p w14:paraId="0CE4E398"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Guatape</w:t>
            </w:r>
            <w:proofErr w:type="spellEnd"/>
          </w:p>
        </w:tc>
        <w:tc>
          <w:tcPr>
            <w:tcW w:w="744" w:type="pct"/>
            <w:shd w:val="clear" w:color="auto" w:fill="auto"/>
            <w:noWrap/>
            <w:vAlign w:val="bottom"/>
            <w:hideMark/>
          </w:tcPr>
          <w:p w14:paraId="43FC06E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0.97</w:t>
            </w:r>
          </w:p>
        </w:tc>
        <w:tc>
          <w:tcPr>
            <w:tcW w:w="744" w:type="pct"/>
            <w:shd w:val="clear" w:color="auto" w:fill="auto"/>
            <w:noWrap/>
            <w:vAlign w:val="bottom"/>
            <w:hideMark/>
          </w:tcPr>
          <w:p w14:paraId="36A186B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0.805</w:t>
            </w:r>
          </w:p>
        </w:tc>
        <w:tc>
          <w:tcPr>
            <w:tcW w:w="744" w:type="pct"/>
            <w:shd w:val="clear" w:color="auto" w:fill="auto"/>
            <w:noWrap/>
            <w:vAlign w:val="bottom"/>
            <w:hideMark/>
          </w:tcPr>
          <w:p w14:paraId="6DBACAB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0.944</w:t>
            </w:r>
          </w:p>
        </w:tc>
      </w:tr>
      <w:tr w:rsidR="00AD201E" w:rsidRPr="00AD201E" w14:paraId="2E2C560A" w14:textId="77777777" w:rsidTr="00AD201E">
        <w:trPr>
          <w:trHeight w:val="300"/>
        </w:trPr>
        <w:tc>
          <w:tcPr>
            <w:tcW w:w="744" w:type="pct"/>
            <w:shd w:val="clear" w:color="auto" w:fill="auto"/>
            <w:noWrap/>
            <w:vAlign w:val="bottom"/>
            <w:hideMark/>
          </w:tcPr>
          <w:p w14:paraId="1251548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5347</w:t>
            </w:r>
          </w:p>
        </w:tc>
        <w:tc>
          <w:tcPr>
            <w:tcW w:w="2024" w:type="pct"/>
            <w:shd w:val="clear" w:color="auto" w:fill="auto"/>
            <w:noWrap/>
            <w:vAlign w:val="bottom"/>
            <w:hideMark/>
          </w:tcPr>
          <w:p w14:paraId="55244530"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Heliconia</w:t>
            </w:r>
          </w:p>
        </w:tc>
        <w:tc>
          <w:tcPr>
            <w:tcW w:w="744" w:type="pct"/>
            <w:shd w:val="clear" w:color="auto" w:fill="auto"/>
            <w:noWrap/>
            <w:vAlign w:val="bottom"/>
            <w:hideMark/>
          </w:tcPr>
          <w:p w14:paraId="6B7F183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0.763</w:t>
            </w:r>
          </w:p>
        </w:tc>
        <w:tc>
          <w:tcPr>
            <w:tcW w:w="744" w:type="pct"/>
            <w:shd w:val="clear" w:color="auto" w:fill="auto"/>
            <w:noWrap/>
            <w:vAlign w:val="bottom"/>
            <w:hideMark/>
          </w:tcPr>
          <w:p w14:paraId="05D1687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0.764</w:t>
            </w:r>
          </w:p>
        </w:tc>
        <w:tc>
          <w:tcPr>
            <w:tcW w:w="744" w:type="pct"/>
            <w:shd w:val="clear" w:color="auto" w:fill="auto"/>
            <w:noWrap/>
            <w:vAlign w:val="bottom"/>
            <w:hideMark/>
          </w:tcPr>
          <w:p w14:paraId="4DA0D58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0.842</w:t>
            </w:r>
          </w:p>
        </w:tc>
      </w:tr>
      <w:tr w:rsidR="00AD201E" w:rsidRPr="00AD201E" w14:paraId="4EE929AC" w14:textId="77777777" w:rsidTr="00AD201E">
        <w:trPr>
          <w:trHeight w:val="300"/>
        </w:trPr>
        <w:tc>
          <w:tcPr>
            <w:tcW w:w="744" w:type="pct"/>
            <w:shd w:val="clear" w:color="auto" w:fill="auto"/>
            <w:noWrap/>
            <w:vAlign w:val="bottom"/>
            <w:hideMark/>
          </w:tcPr>
          <w:p w14:paraId="75ED87B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5353</w:t>
            </w:r>
          </w:p>
        </w:tc>
        <w:tc>
          <w:tcPr>
            <w:tcW w:w="2024" w:type="pct"/>
            <w:shd w:val="clear" w:color="auto" w:fill="auto"/>
            <w:noWrap/>
            <w:vAlign w:val="bottom"/>
            <w:hideMark/>
          </w:tcPr>
          <w:p w14:paraId="347D29C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Hispania</w:t>
            </w:r>
          </w:p>
        </w:tc>
        <w:tc>
          <w:tcPr>
            <w:tcW w:w="744" w:type="pct"/>
            <w:shd w:val="clear" w:color="auto" w:fill="auto"/>
            <w:noWrap/>
            <w:vAlign w:val="bottom"/>
            <w:hideMark/>
          </w:tcPr>
          <w:p w14:paraId="40B8F2D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0.505</w:t>
            </w:r>
          </w:p>
        </w:tc>
        <w:tc>
          <w:tcPr>
            <w:tcW w:w="744" w:type="pct"/>
            <w:shd w:val="clear" w:color="auto" w:fill="auto"/>
            <w:noWrap/>
            <w:vAlign w:val="bottom"/>
            <w:hideMark/>
          </w:tcPr>
          <w:p w14:paraId="1248EE6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0.606</w:t>
            </w:r>
          </w:p>
        </w:tc>
        <w:tc>
          <w:tcPr>
            <w:tcW w:w="744" w:type="pct"/>
            <w:shd w:val="clear" w:color="auto" w:fill="auto"/>
            <w:noWrap/>
            <w:vAlign w:val="bottom"/>
            <w:hideMark/>
          </w:tcPr>
          <w:p w14:paraId="12EDFBF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0.659</w:t>
            </w:r>
          </w:p>
        </w:tc>
      </w:tr>
      <w:tr w:rsidR="00AD201E" w:rsidRPr="00AD201E" w14:paraId="2DF8EE4A" w14:textId="77777777" w:rsidTr="00AD201E">
        <w:trPr>
          <w:trHeight w:val="300"/>
        </w:trPr>
        <w:tc>
          <w:tcPr>
            <w:tcW w:w="744" w:type="pct"/>
            <w:shd w:val="clear" w:color="auto" w:fill="auto"/>
            <w:noWrap/>
            <w:vAlign w:val="bottom"/>
            <w:hideMark/>
          </w:tcPr>
          <w:p w14:paraId="61F082A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5364</w:t>
            </w:r>
          </w:p>
        </w:tc>
        <w:tc>
          <w:tcPr>
            <w:tcW w:w="2024" w:type="pct"/>
            <w:shd w:val="clear" w:color="auto" w:fill="auto"/>
            <w:noWrap/>
            <w:vAlign w:val="bottom"/>
            <w:hideMark/>
          </w:tcPr>
          <w:p w14:paraId="62D0177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Jardin</w:t>
            </w:r>
          </w:p>
        </w:tc>
        <w:tc>
          <w:tcPr>
            <w:tcW w:w="744" w:type="pct"/>
            <w:shd w:val="clear" w:color="auto" w:fill="auto"/>
            <w:noWrap/>
            <w:vAlign w:val="bottom"/>
            <w:hideMark/>
          </w:tcPr>
          <w:p w14:paraId="64219DF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0.487</w:t>
            </w:r>
          </w:p>
        </w:tc>
        <w:tc>
          <w:tcPr>
            <w:tcW w:w="744" w:type="pct"/>
            <w:shd w:val="clear" w:color="auto" w:fill="auto"/>
            <w:noWrap/>
            <w:vAlign w:val="bottom"/>
            <w:hideMark/>
          </w:tcPr>
          <w:p w14:paraId="78B666E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0.433</w:t>
            </w:r>
          </w:p>
        </w:tc>
        <w:tc>
          <w:tcPr>
            <w:tcW w:w="744" w:type="pct"/>
            <w:shd w:val="clear" w:color="auto" w:fill="auto"/>
            <w:noWrap/>
            <w:vAlign w:val="bottom"/>
            <w:hideMark/>
          </w:tcPr>
          <w:p w14:paraId="0897432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0.491</w:t>
            </w:r>
          </w:p>
        </w:tc>
      </w:tr>
      <w:tr w:rsidR="00AD201E" w:rsidRPr="00AD201E" w14:paraId="2A734207" w14:textId="77777777" w:rsidTr="00AD201E">
        <w:trPr>
          <w:trHeight w:val="300"/>
        </w:trPr>
        <w:tc>
          <w:tcPr>
            <w:tcW w:w="744" w:type="pct"/>
            <w:shd w:val="clear" w:color="auto" w:fill="auto"/>
            <w:noWrap/>
            <w:vAlign w:val="bottom"/>
            <w:hideMark/>
          </w:tcPr>
          <w:p w14:paraId="41DA57A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5368</w:t>
            </w:r>
          </w:p>
        </w:tc>
        <w:tc>
          <w:tcPr>
            <w:tcW w:w="2024" w:type="pct"/>
            <w:shd w:val="clear" w:color="auto" w:fill="auto"/>
            <w:noWrap/>
            <w:vAlign w:val="bottom"/>
            <w:hideMark/>
          </w:tcPr>
          <w:p w14:paraId="7061D2DF"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Jerico</w:t>
            </w:r>
            <w:proofErr w:type="spellEnd"/>
          </w:p>
        </w:tc>
        <w:tc>
          <w:tcPr>
            <w:tcW w:w="744" w:type="pct"/>
            <w:shd w:val="clear" w:color="auto" w:fill="auto"/>
            <w:noWrap/>
            <w:vAlign w:val="bottom"/>
            <w:hideMark/>
          </w:tcPr>
          <w:p w14:paraId="73E3A51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0.853</w:t>
            </w:r>
          </w:p>
        </w:tc>
        <w:tc>
          <w:tcPr>
            <w:tcW w:w="744" w:type="pct"/>
            <w:shd w:val="clear" w:color="auto" w:fill="auto"/>
            <w:noWrap/>
            <w:vAlign w:val="bottom"/>
            <w:hideMark/>
          </w:tcPr>
          <w:p w14:paraId="7F41CC7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0.839</w:t>
            </w:r>
          </w:p>
        </w:tc>
        <w:tc>
          <w:tcPr>
            <w:tcW w:w="744" w:type="pct"/>
            <w:shd w:val="clear" w:color="auto" w:fill="auto"/>
            <w:noWrap/>
            <w:vAlign w:val="bottom"/>
            <w:hideMark/>
          </w:tcPr>
          <w:p w14:paraId="1A4D81A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0.945</w:t>
            </w:r>
          </w:p>
        </w:tc>
      </w:tr>
      <w:tr w:rsidR="00AD201E" w:rsidRPr="00AD201E" w14:paraId="120F2B66" w14:textId="77777777" w:rsidTr="00AD201E">
        <w:trPr>
          <w:trHeight w:val="300"/>
        </w:trPr>
        <w:tc>
          <w:tcPr>
            <w:tcW w:w="744" w:type="pct"/>
            <w:shd w:val="clear" w:color="auto" w:fill="auto"/>
            <w:noWrap/>
            <w:vAlign w:val="bottom"/>
            <w:hideMark/>
          </w:tcPr>
          <w:p w14:paraId="22B8CB0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5376</w:t>
            </w:r>
          </w:p>
        </w:tc>
        <w:tc>
          <w:tcPr>
            <w:tcW w:w="2024" w:type="pct"/>
            <w:shd w:val="clear" w:color="auto" w:fill="auto"/>
            <w:noWrap/>
            <w:vAlign w:val="bottom"/>
            <w:hideMark/>
          </w:tcPr>
          <w:p w14:paraId="2651A62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ceja</w:t>
            </w:r>
            <w:proofErr w:type="spellEnd"/>
          </w:p>
        </w:tc>
        <w:tc>
          <w:tcPr>
            <w:tcW w:w="744" w:type="pct"/>
            <w:shd w:val="clear" w:color="auto" w:fill="auto"/>
            <w:noWrap/>
            <w:vAlign w:val="bottom"/>
            <w:hideMark/>
          </w:tcPr>
          <w:p w14:paraId="255F30F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0.652</w:t>
            </w:r>
          </w:p>
        </w:tc>
        <w:tc>
          <w:tcPr>
            <w:tcW w:w="744" w:type="pct"/>
            <w:shd w:val="clear" w:color="auto" w:fill="auto"/>
            <w:noWrap/>
            <w:vAlign w:val="bottom"/>
            <w:hideMark/>
          </w:tcPr>
          <w:p w14:paraId="4FE6E3B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0.569</w:t>
            </w:r>
          </w:p>
        </w:tc>
        <w:tc>
          <w:tcPr>
            <w:tcW w:w="744" w:type="pct"/>
            <w:shd w:val="clear" w:color="auto" w:fill="auto"/>
            <w:noWrap/>
            <w:vAlign w:val="bottom"/>
            <w:hideMark/>
          </w:tcPr>
          <w:p w14:paraId="67BB288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0.641</w:t>
            </w:r>
          </w:p>
        </w:tc>
      </w:tr>
      <w:tr w:rsidR="00AD201E" w:rsidRPr="00AD201E" w14:paraId="5F9A074C" w14:textId="77777777" w:rsidTr="00AD201E">
        <w:trPr>
          <w:trHeight w:val="300"/>
        </w:trPr>
        <w:tc>
          <w:tcPr>
            <w:tcW w:w="744" w:type="pct"/>
            <w:shd w:val="clear" w:color="auto" w:fill="auto"/>
            <w:noWrap/>
            <w:vAlign w:val="bottom"/>
            <w:hideMark/>
          </w:tcPr>
          <w:p w14:paraId="6B00A5C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5380</w:t>
            </w:r>
          </w:p>
        </w:tc>
        <w:tc>
          <w:tcPr>
            <w:tcW w:w="2024" w:type="pct"/>
            <w:shd w:val="clear" w:color="auto" w:fill="auto"/>
            <w:noWrap/>
            <w:vAlign w:val="bottom"/>
            <w:hideMark/>
          </w:tcPr>
          <w:p w14:paraId="12E5505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estrella</w:t>
            </w:r>
            <w:proofErr w:type="spellEnd"/>
          </w:p>
        </w:tc>
        <w:tc>
          <w:tcPr>
            <w:tcW w:w="744" w:type="pct"/>
            <w:shd w:val="clear" w:color="auto" w:fill="auto"/>
            <w:noWrap/>
            <w:vAlign w:val="bottom"/>
            <w:hideMark/>
          </w:tcPr>
          <w:p w14:paraId="0248BDC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0.548</w:t>
            </w:r>
          </w:p>
        </w:tc>
        <w:tc>
          <w:tcPr>
            <w:tcW w:w="744" w:type="pct"/>
            <w:shd w:val="clear" w:color="auto" w:fill="auto"/>
            <w:noWrap/>
            <w:vAlign w:val="bottom"/>
            <w:hideMark/>
          </w:tcPr>
          <w:p w14:paraId="3BA450E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0.521</w:t>
            </w:r>
          </w:p>
        </w:tc>
        <w:tc>
          <w:tcPr>
            <w:tcW w:w="744" w:type="pct"/>
            <w:shd w:val="clear" w:color="auto" w:fill="auto"/>
            <w:noWrap/>
            <w:vAlign w:val="bottom"/>
            <w:hideMark/>
          </w:tcPr>
          <w:p w14:paraId="29C0AC2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0.581</w:t>
            </w:r>
          </w:p>
        </w:tc>
      </w:tr>
      <w:tr w:rsidR="00AD201E" w:rsidRPr="00AD201E" w14:paraId="3D44E65E" w14:textId="77777777" w:rsidTr="00AD201E">
        <w:trPr>
          <w:trHeight w:val="300"/>
        </w:trPr>
        <w:tc>
          <w:tcPr>
            <w:tcW w:w="744" w:type="pct"/>
            <w:shd w:val="clear" w:color="auto" w:fill="auto"/>
            <w:noWrap/>
            <w:vAlign w:val="bottom"/>
            <w:hideMark/>
          </w:tcPr>
          <w:p w14:paraId="3316DD5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5411</w:t>
            </w:r>
          </w:p>
        </w:tc>
        <w:tc>
          <w:tcPr>
            <w:tcW w:w="2024" w:type="pct"/>
            <w:shd w:val="clear" w:color="auto" w:fill="auto"/>
            <w:noWrap/>
            <w:vAlign w:val="bottom"/>
            <w:hideMark/>
          </w:tcPr>
          <w:p w14:paraId="0F36B15F"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Liborina</w:t>
            </w:r>
            <w:proofErr w:type="spellEnd"/>
          </w:p>
        </w:tc>
        <w:tc>
          <w:tcPr>
            <w:tcW w:w="744" w:type="pct"/>
            <w:shd w:val="clear" w:color="auto" w:fill="auto"/>
            <w:noWrap/>
            <w:vAlign w:val="bottom"/>
            <w:hideMark/>
          </w:tcPr>
          <w:p w14:paraId="403F3DA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w:t>
            </w:r>
          </w:p>
        </w:tc>
        <w:tc>
          <w:tcPr>
            <w:tcW w:w="744" w:type="pct"/>
            <w:shd w:val="clear" w:color="auto" w:fill="auto"/>
            <w:noWrap/>
            <w:vAlign w:val="bottom"/>
            <w:hideMark/>
          </w:tcPr>
          <w:p w14:paraId="552D666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0.565</w:t>
            </w:r>
          </w:p>
        </w:tc>
        <w:tc>
          <w:tcPr>
            <w:tcW w:w="744" w:type="pct"/>
            <w:shd w:val="clear" w:color="auto" w:fill="auto"/>
            <w:noWrap/>
            <w:vAlign w:val="bottom"/>
            <w:hideMark/>
          </w:tcPr>
          <w:p w14:paraId="49BEF18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0.608</w:t>
            </w:r>
          </w:p>
        </w:tc>
      </w:tr>
      <w:tr w:rsidR="00AD201E" w:rsidRPr="00AD201E" w14:paraId="0D91645D" w14:textId="77777777" w:rsidTr="00AD201E">
        <w:trPr>
          <w:trHeight w:val="300"/>
        </w:trPr>
        <w:tc>
          <w:tcPr>
            <w:tcW w:w="744" w:type="pct"/>
            <w:shd w:val="clear" w:color="auto" w:fill="auto"/>
            <w:noWrap/>
            <w:vAlign w:val="bottom"/>
            <w:hideMark/>
          </w:tcPr>
          <w:p w14:paraId="1746769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5425</w:t>
            </w:r>
          </w:p>
        </w:tc>
        <w:tc>
          <w:tcPr>
            <w:tcW w:w="2024" w:type="pct"/>
            <w:shd w:val="clear" w:color="auto" w:fill="auto"/>
            <w:noWrap/>
            <w:vAlign w:val="bottom"/>
            <w:hideMark/>
          </w:tcPr>
          <w:p w14:paraId="053F916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Maceo</w:t>
            </w:r>
            <w:proofErr w:type="spellEnd"/>
          </w:p>
        </w:tc>
        <w:tc>
          <w:tcPr>
            <w:tcW w:w="744" w:type="pct"/>
            <w:shd w:val="clear" w:color="auto" w:fill="auto"/>
            <w:noWrap/>
            <w:vAlign w:val="bottom"/>
            <w:hideMark/>
          </w:tcPr>
          <w:p w14:paraId="72B94E5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0.136</w:t>
            </w:r>
          </w:p>
        </w:tc>
        <w:tc>
          <w:tcPr>
            <w:tcW w:w="744" w:type="pct"/>
            <w:shd w:val="clear" w:color="auto" w:fill="auto"/>
            <w:noWrap/>
            <w:vAlign w:val="bottom"/>
            <w:hideMark/>
          </w:tcPr>
          <w:p w14:paraId="49FF557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0.265</w:t>
            </w:r>
          </w:p>
        </w:tc>
        <w:tc>
          <w:tcPr>
            <w:tcW w:w="744" w:type="pct"/>
            <w:shd w:val="clear" w:color="auto" w:fill="auto"/>
            <w:noWrap/>
            <w:vAlign w:val="bottom"/>
            <w:hideMark/>
          </w:tcPr>
          <w:p w14:paraId="637EABC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0.299</w:t>
            </w:r>
          </w:p>
        </w:tc>
      </w:tr>
      <w:tr w:rsidR="00AD201E" w:rsidRPr="00AD201E" w14:paraId="796F7A6D" w14:textId="77777777" w:rsidTr="00AD201E">
        <w:trPr>
          <w:trHeight w:val="300"/>
        </w:trPr>
        <w:tc>
          <w:tcPr>
            <w:tcW w:w="744" w:type="pct"/>
            <w:shd w:val="clear" w:color="auto" w:fill="auto"/>
            <w:noWrap/>
            <w:vAlign w:val="bottom"/>
            <w:hideMark/>
          </w:tcPr>
          <w:p w14:paraId="1DC4008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5440</w:t>
            </w:r>
          </w:p>
        </w:tc>
        <w:tc>
          <w:tcPr>
            <w:tcW w:w="2024" w:type="pct"/>
            <w:shd w:val="clear" w:color="auto" w:fill="auto"/>
            <w:noWrap/>
            <w:vAlign w:val="bottom"/>
            <w:hideMark/>
          </w:tcPr>
          <w:p w14:paraId="035606F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Marinilla</w:t>
            </w:r>
            <w:proofErr w:type="spellEnd"/>
          </w:p>
        </w:tc>
        <w:tc>
          <w:tcPr>
            <w:tcW w:w="744" w:type="pct"/>
            <w:shd w:val="clear" w:color="auto" w:fill="auto"/>
            <w:noWrap/>
            <w:vAlign w:val="bottom"/>
            <w:hideMark/>
          </w:tcPr>
          <w:p w14:paraId="165671E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0.725</w:t>
            </w:r>
          </w:p>
        </w:tc>
        <w:tc>
          <w:tcPr>
            <w:tcW w:w="744" w:type="pct"/>
            <w:shd w:val="clear" w:color="auto" w:fill="auto"/>
            <w:noWrap/>
            <w:vAlign w:val="bottom"/>
            <w:hideMark/>
          </w:tcPr>
          <w:p w14:paraId="0D5D410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0.627</w:t>
            </w:r>
          </w:p>
        </w:tc>
        <w:tc>
          <w:tcPr>
            <w:tcW w:w="744" w:type="pct"/>
            <w:shd w:val="clear" w:color="auto" w:fill="auto"/>
            <w:noWrap/>
            <w:vAlign w:val="bottom"/>
            <w:hideMark/>
          </w:tcPr>
          <w:p w14:paraId="4D95732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0.711</w:t>
            </w:r>
          </w:p>
        </w:tc>
      </w:tr>
      <w:tr w:rsidR="00AD201E" w:rsidRPr="00AD201E" w14:paraId="393C93BF" w14:textId="77777777" w:rsidTr="00AD201E">
        <w:trPr>
          <w:trHeight w:val="300"/>
        </w:trPr>
        <w:tc>
          <w:tcPr>
            <w:tcW w:w="744" w:type="pct"/>
            <w:shd w:val="clear" w:color="auto" w:fill="auto"/>
            <w:noWrap/>
            <w:vAlign w:val="bottom"/>
            <w:hideMark/>
          </w:tcPr>
          <w:p w14:paraId="44B8B0F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5467</w:t>
            </w:r>
          </w:p>
        </w:tc>
        <w:tc>
          <w:tcPr>
            <w:tcW w:w="2024" w:type="pct"/>
            <w:shd w:val="clear" w:color="auto" w:fill="auto"/>
            <w:noWrap/>
            <w:vAlign w:val="bottom"/>
            <w:hideMark/>
          </w:tcPr>
          <w:p w14:paraId="7C68E570"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Montebello</w:t>
            </w:r>
          </w:p>
        </w:tc>
        <w:tc>
          <w:tcPr>
            <w:tcW w:w="744" w:type="pct"/>
            <w:shd w:val="clear" w:color="auto" w:fill="auto"/>
            <w:noWrap/>
            <w:vAlign w:val="bottom"/>
            <w:hideMark/>
          </w:tcPr>
          <w:p w14:paraId="5F36FC5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0.674</w:t>
            </w:r>
          </w:p>
        </w:tc>
        <w:tc>
          <w:tcPr>
            <w:tcW w:w="744" w:type="pct"/>
            <w:shd w:val="clear" w:color="auto" w:fill="auto"/>
            <w:noWrap/>
            <w:vAlign w:val="bottom"/>
            <w:hideMark/>
          </w:tcPr>
          <w:p w14:paraId="5B7C4D3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0.681</w:t>
            </w:r>
          </w:p>
        </w:tc>
        <w:tc>
          <w:tcPr>
            <w:tcW w:w="744" w:type="pct"/>
            <w:shd w:val="clear" w:color="auto" w:fill="auto"/>
            <w:noWrap/>
            <w:vAlign w:val="bottom"/>
            <w:hideMark/>
          </w:tcPr>
          <w:p w14:paraId="4AABBB4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0.752</w:t>
            </w:r>
          </w:p>
        </w:tc>
      </w:tr>
      <w:tr w:rsidR="00AD201E" w:rsidRPr="00AD201E" w14:paraId="3803E87A" w14:textId="77777777" w:rsidTr="00AD201E">
        <w:trPr>
          <w:trHeight w:val="300"/>
        </w:trPr>
        <w:tc>
          <w:tcPr>
            <w:tcW w:w="744" w:type="pct"/>
            <w:shd w:val="clear" w:color="auto" w:fill="auto"/>
            <w:noWrap/>
            <w:vAlign w:val="bottom"/>
            <w:hideMark/>
          </w:tcPr>
          <w:p w14:paraId="63FCD10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5483</w:t>
            </w:r>
          </w:p>
        </w:tc>
        <w:tc>
          <w:tcPr>
            <w:tcW w:w="2024" w:type="pct"/>
            <w:shd w:val="clear" w:color="auto" w:fill="auto"/>
            <w:noWrap/>
            <w:vAlign w:val="bottom"/>
            <w:hideMark/>
          </w:tcPr>
          <w:p w14:paraId="74EB5CFE"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Narino</w:t>
            </w:r>
            <w:proofErr w:type="spellEnd"/>
          </w:p>
        </w:tc>
        <w:tc>
          <w:tcPr>
            <w:tcW w:w="744" w:type="pct"/>
            <w:shd w:val="clear" w:color="auto" w:fill="auto"/>
            <w:noWrap/>
            <w:vAlign w:val="bottom"/>
            <w:hideMark/>
          </w:tcPr>
          <w:p w14:paraId="045B749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0.477</w:t>
            </w:r>
          </w:p>
        </w:tc>
        <w:tc>
          <w:tcPr>
            <w:tcW w:w="744" w:type="pct"/>
            <w:shd w:val="clear" w:color="auto" w:fill="auto"/>
            <w:noWrap/>
            <w:vAlign w:val="bottom"/>
            <w:hideMark/>
          </w:tcPr>
          <w:p w14:paraId="439553B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0.536</w:t>
            </w:r>
          </w:p>
        </w:tc>
        <w:tc>
          <w:tcPr>
            <w:tcW w:w="744" w:type="pct"/>
            <w:shd w:val="clear" w:color="auto" w:fill="auto"/>
            <w:noWrap/>
            <w:vAlign w:val="bottom"/>
            <w:hideMark/>
          </w:tcPr>
          <w:p w14:paraId="52B9ABE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0.606</w:t>
            </w:r>
          </w:p>
        </w:tc>
      </w:tr>
      <w:tr w:rsidR="00AD201E" w:rsidRPr="00AD201E" w14:paraId="7B0379EC" w14:textId="77777777" w:rsidTr="00AD201E">
        <w:trPr>
          <w:trHeight w:val="300"/>
        </w:trPr>
        <w:tc>
          <w:tcPr>
            <w:tcW w:w="744" w:type="pct"/>
            <w:shd w:val="clear" w:color="auto" w:fill="auto"/>
            <w:noWrap/>
            <w:vAlign w:val="bottom"/>
            <w:hideMark/>
          </w:tcPr>
          <w:p w14:paraId="08FA4EF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5501</w:t>
            </w:r>
          </w:p>
        </w:tc>
        <w:tc>
          <w:tcPr>
            <w:tcW w:w="2024" w:type="pct"/>
            <w:shd w:val="clear" w:color="auto" w:fill="auto"/>
            <w:noWrap/>
            <w:vAlign w:val="bottom"/>
            <w:hideMark/>
          </w:tcPr>
          <w:p w14:paraId="05B4078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Olaya</w:t>
            </w:r>
            <w:proofErr w:type="spellEnd"/>
          </w:p>
        </w:tc>
        <w:tc>
          <w:tcPr>
            <w:tcW w:w="744" w:type="pct"/>
            <w:shd w:val="clear" w:color="auto" w:fill="auto"/>
            <w:noWrap/>
            <w:vAlign w:val="bottom"/>
            <w:hideMark/>
          </w:tcPr>
          <w:p w14:paraId="669105C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0.289</w:t>
            </w:r>
          </w:p>
        </w:tc>
        <w:tc>
          <w:tcPr>
            <w:tcW w:w="744" w:type="pct"/>
            <w:shd w:val="clear" w:color="auto" w:fill="auto"/>
            <w:noWrap/>
            <w:vAlign w:val="bottom"/>
            <w:hideMark/>
          </w:tcPr>
          <w:p w14:paraId="64969CC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0.397</w:t>
            </w:r>
          </w:p>
        </w:tc>
        <w:tc>
          <w:tcPr>
            <w:tcW w:w="744" w:type="pct"/>
            <w:shd w:val="clear" w:color="auto" w:fill="auto"/>
            <w:noWrap/>
            <w:vAlign w:val="bottom"/>
            <w:hideMark/>
          </w:tcPr>
          <w:p w14:paraId="010A163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0.415</w:t>
            </w:r>
          </w:p>
        </w:tc>
      </w:tr>
      <w:tr w:rsidR="00AD201E" w:rsidRPr="00AD201E" w14:paraId="300126EF" w14:textId="77777777" w:rsidTr="00AD201E">
        <w:trPr>
          <w:trHeight w:val="300"/>
        </w:trPr>
        <w:tc>
          <w:tcPr>
            <w:tcW w:w="744" w:type="pct"/>
            <w:shd w:val="clear" w:color="auto" w:fill="auto"/>
            <w:noWrap/>
            <w:vAlign w:val="bottom"/>
            <w:hideMark/>
          </w:tcPr>
          <w:p w14:paraId="4F693E2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5541</w:t>
            </w:r>
          </w:p>
        </w:tc>
        <w:tc>
          <w:tcPr>
            <w:tcW w:w="2024" w:type="pct"/>
            <w:shd w:val="clear" w:color="auto" w:fill="auto"/>
            <w:noWrap/>
            <w:vAlign w:val="bottom"/>
            <w:hideMark/>
          </w:tcPr>
          <w:p w14:paraId="1383623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Penol</w:t>
            </w:r>
            <w:proofErr w:type="spellEnd"/>
          </w:p>
        </w:tc>
        <w:tc>
          <w:tcPr>
            <w:tcW w:w="744" w:type="pct"/>
            <w:shd w:val="clear" w:color="auto" w:fill="auto"/>
            <w:noWrap/>
            <w:vAlign w:val="bottom"/>
            <w:hideMark/>
          </w:tcPr>
          <w:p w14:paraId="325BF3A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0.867</w:t>
            </w:r>
          </w:p>
        </w:tc>
        <w:tc>
          <w:tcPr>
            <w:tcW w:w="744" w:type="pct"/>
            <w:shd w:val="clear" w:color="auto" w:fill="auto"/>
            <w:noWrap/>
            <w:vAlign w:val="bottom"/>
            <w:hideMark/>
          </w:tcPr>
          <w:p w14:paraId="0CA0454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0.739</w:t>
            </w:r>
          </w:p>
        </w:tc>
        <w:tc>
          <w:tcPr>
            <w:tcW w:w="744" w:type="pct"/>
            <w:shd w:val="clear" w:color="auto" w:fill="auto"/>
            <w:noWrap/>
            <w:vAlign w:val="bottom"/>
            <w:hideMark/>
          </w:tcPr>
          <w:p w14:paraId="7B8ECAA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0.846</w:t>
            </w:r>
          </w:p>
        </w:tc>
      </w:tr>
      <w:tr w:rsidR="00AD201E" w:rsidRPr="00AD201E" w14:paraId="62183101" w14:textId="77777777" w:rsidTr="00AD201E">
        <w:trPr>
          <w:trHeight w:val="300"/>
        </w:trPr>
        <w:tc>
          <w:tcPr>
            <w:tcW w:w="744" w:type="pct"/>
            <w:shd w:val="clear" w:color="auto" w:fill="auto"/>
            <w:noWrap/>
            <w:vAlign w:val="bottom"/>
            <w:hideMark/>
          </w:tcPr>
          <w:p w14:paraId="373F769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lastRenderedPageBreak/>
              <w:t>5543</w:t>
            </w:r>
          </w:p>
        </w:tc>
        <w:tc>
          <w:tcPr>
            <w:tcW w:w="2024" w:type="pct"/>
            <w:shd w:val="clear" w:color="auto" w:fill="auto"/>
            <w:noWrap/>
            <w:vAlign w:val="bottom"/>
            <w:hideMark/>
          </w:tcPr>
          <w:p w14:paraId="18B4670E"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Peque</w:t>
            </w:r>
            <w:proofErr w:type="spellEnd"/>
          </w:p>
        </w:tc>
        <w:tc>
          <w:tcPr>
            <w:tcW w:w="744" w:type="pct"/>
            <w:shd w:val="clear" w:color="auto" w:fill="auto"/>
            <w:noWrap/>
            <w:vAlign w:val="bottom"/>
            <w:hideMark/>
          </w:tcPr>
          <w:p w14:paraId="5BE2376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1.27</w:t>
            </w:r>
          </w:p>
        </w:tc>
        <w:tc>
          <w:tcPr>
            <w:tcW w:w="744" w:type="pct"/>
            <w:shd w:val="clear" w:color="auto" w:fill="auto"/>
            <w:noWrap/>
            <w:vAlign w:val="bottom"/>
            <w:hideMark/>
          </w:tcPr>
          <w:p w14:paraId="1074A13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1.044</w:t>
            </w:r>
          </w:p>
        </w:tc>
        <w:tc>
          <w:tcPr>
            <w:tcW w:w="744" w:type="pct"/>
            <w:shd w:val="clear" w:color="auto" w:fill="auto"/>
            <w:noWrap/>
            <w:vAlign w:val="bottom"/>
            <w:hideMark/>
          </w:tcPr>
          <w:p w14:paraId="655AA92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1.166</w:t>
            </w:r>
          </w:p>
        </w:tc>
      </w:tr>
      <w:tr w:rsidR="00AD201E" w:rsidRPr="00AD201E" w14:paraId="34095D1D" w14:textId="77777777" w:rsidTr="00AD201E">
        <w:trPr>
          <w:trHeight w:val="300"/>
        </w:trPr>
        <w:tc>
          <w:tcPr>
            <w:tcW w:w="744" w:type="pct"/>
            <w:shd w:val="clear" w:color="auto" w:fill="auto"/>
            <w:noWrap/>
            <w:vAlign w:val="bottom"/>
            <w:hideMark/>
          </w:tcPr>
          <w:p w14:paraId="551CEC8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5576</w:t>
            </w:r>
          </w:p>
        </w:tc>
        <w:tc>
          <w:tcPr>
            <w:tcW w:w="2024" w:type="pct"/>
            <w:shd w:val="clear" w:color="auto" w:fill="auto"/>
            <w:noWrap/>
            <w:vAlign w:val="bottom"/>
            <w:hideMark/>
          </w:tcPr>
          <w:p w14:paraId="51AA9F81"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Pueblorrico</w:t>
            </w:r>
            <w:proofErr w:type="spellEnd"/>
          </w:p>
        </w:tc>
        <w:tc>
          <w:tcPr>
            <w:tcW w:w="744" w:type="pct"/>
            <w:shd w:val="clear" w:color="auto" w:fill="auto"/>
            <w:noWrap/>
            <w:vAlign w:val="bottom"/>
            <w:hideMark/>
          </w:tcPr>
          <w:p w14:paraId="19B5F50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0.835</w:t>
            </w:r>
          </w:p>
        </w:tc>
        <w:tc>
          <w:tcPr>
            <w:tcW w:w="744" w:type="pct"/>
            <w:shd w:val="clear" w:color="auto" w:fill="auto"/>
            <w:noWrap/>
            <w:vAlign w:val="bottom"/>
            <w:hideMark/>
          </w:tcPr>
          <w:p w14:paraId="7484D25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0.823</w:t>
            </w:r>
          </w:p>
        </w:tc>
        <w:tc>
          <w:tcPr>
            <w:tcW w:w="744" w:type="pct"/>
            <w:shd w:val="clear" w:color="auto" w:fill="auto"/>
            <w:noWrap/>
            <w:vAlign w:val="bottom"/>
            <w:hideMark/>
          </w:tcPr>
          <w:p w14:paraId="26876A6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0.926</w:t>
            </w:r>
          </w:p>
        </w:tc>
      </w:tr>
      <w:tr w:rsidR="00AD201E" w:rsidRPr="00AD201E" w14:paraId="26101EA4" w14:textId="77777777" w:rsidTr="00AD201E">
        <w:trPr>
          <w:trHeight w:val="300"/>
        </w:trPr>
        <w:tc>
          <w:tcPr>
            <w:tcW w:w="744" w:type="pct"/>
            <w:shd w:val="clear" w:color="auto" w:fill="auto"/>
            <w:noWrap/>
            <w:vAlign w:val="bottom"/>
            <w:hideMark/>
          </w:tcPr>
          <w:p w14:paraId="6645F2C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5607</w:t>
            </w:r>
          </w:p>
        </w:tc>
        <w:tc>
          <w:tcPr>
            <w:tcW w:w="2024" w:type="pct"/>
            <w:shd w:val="clear" w:color="auto" w:fill="auto"/>
            <w:noWrap/>
            <w:vAlign w:val="bottom"/>
            <w:hideMark/>
          </w:tcPr>
          <w:p w14:paraId="247ED26C"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Retiro</w:t>
            </w:r>
            <w:proofErr w:type="spellEnd"/>
          </w:p>
        </w:tc>
        <w:tc>
          <w:tcPr>
            <w:tcW w:w="744" w:type="pct"/>
            <w:shd w:val="clear" w:color="auto" w:fill="auto"/>
            <w:noWrap/>
            <w:vAlign w:val="bottom"/>
            <w:hideMark/>
          </w:tcPr>
          <w:p w14:paraId="305B39D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0.464</w:t>
            </w:r>
          </w:p>
        </w:tc>
        <w:tc>
          <w:tcPr>
            <w:tcW w:w="744" w:type="pct"/>
            <w:shd w:val="clear" w:color="auto" w:fill="auto"/>
            <w:noWrap/>
            <w:vAlign w:val="bottom"/>
            <w:hideMark/>
          </w:tcPr>
          <w:p w14:paraId="36C61D2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0.363</w:t>
            </w:r>
          </w:p>
        </w:tc>
        <w:tc>
          <w:tcPr>
            <w:tcW w:w="744" w:type="pct"/>
            <w:shd w:val="clear" w:color="auto" w:fill="auto"/>
            <w:noWrap/>
            <w:vAlign w:val="bottom"/>
            <w:hideMark/>
          </w:tcPr>
          <w:p w14:paraId="695968A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w:t>
            </w:r>
          </w:p>
        </w:tc>
      </w:tr>
      <w:tr w:rsidR="00AD201E" w:rsidRPr="00AD201E" w14:paraId="6AC200BD" w14:textId="77777777" w:rsidTr="00AD201E">
        <w:trPr>
          <w:trHeight w:val="300"/>
        </w:trPr>
        <w:tc>
          <w:tcPr>
            <w:tcW w:w="744" w:type="pct"/>
            <w:shd w:val="clear" w:color="auto" w:fill="auto"/>
            <w:noWrap/>
            <w:vAlign w:val="bottom"/>
            <w:hideMark/>
          </w:tcPr>
          <w:p w14:paraId="537442D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5628</w:t>
            </w:r>
          </w:p>
        </w:tc>
        <w:tc>
          <w:tcPr>
            <w:tcW w:w="2024" w:type="pct"/>
            <w:shd w:val="clear" w:color="auto" w:fill="auto"/>
            <w:noWrap/>
            <w:vAlign w:val="bottom"/>
            <w:hideMark/>
          </w:tcPr>
          <w:p w14:paraId="2E35BE20"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Sabanalarga</w:t>
            </w:r>
            <w:proofErr w:type="spellEnd"/>
          </w:p>
        </w:tc>
        <w:tc>
          <w:tcPr>
            <w:tcW w:w="744" w:type="pct"/>
            <w:shd w:val="clear" w:color="auto" w:fill="auto"/>
            <w:noWrap/>
            <w:vAlign w:val="bottom"/>
            <w:hideMark/>
          </w:tcPr>
          <w:p w14:paraId="5ECBA1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0.588</w:t>
            </w:r>
          </w:p>
        </w:tc>
        <w:tc>
          <w:tcPr>
            <w:tcW w:w="744" w:type="pct"/>
            <w:shd w:val="clear" w:color="auto" w:fill="auto"/>
            <w:noWrap/>
            <w:vAlign w:val="bottom"/>
            <w:hideMark/>
          </w:tcPr>
          <w:p w14:paraId="44EE37E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0.627</w:t>
            </w:r>
          </w:p>
        </w:tc>
        <w:tc>
          <w:tcPr>
            <w:tcW w:w="744" w:type="pct"/>
            <w:shd w:val="clear" w:color="auto" w:fill="auto"/>
            <w:noWrap/>
            <w:vAlign w:val="bottom"/>
            <w:hideMark/>
          </w:tcPr>
          <w:p w14:paraId="01E2898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0.685</w:t>
            </w:r>
          </w:p>
        </w:tc>
      </w:tr>
      <w:tr w:rsidR="00AD201E" w:rsidRPr="00AD201E" w14:paraId="56470172" w14:textId="77777777" w:rsidTr="00AD201E">
        <w:trPr>
          <w:trHeight w:val="300"/>
        </w:trPr>
        <w:tc>
          <w:tcPr>
            <w:tcW w:w="744" w:type="pct"/>
            <w:shd w:val="clear" w:color="auto" w:fill="auto"/>
            <w:noWrap/>
            <w:vAlign w:val="bottom"/>
            <w:hideMark/>
          </w:tcPr>
          <w:p w14:paraId="2FA33B9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5631</w:t>
            </w:r>
          </w:p>
        </w:tc>
        <w:tc>
          <w:tcPr>
            <w:tcW w:w="2024" w:type="pct"/>
            <w:shd w:val="clear" w:color="auto" w:fill="auto"/>
            <w:noWrap/>
            <w:vAlign w:val="bottom"/>
            <w:hideMark/>
          </w:tcPr>
          <w:p w14:paraId="2430D92F"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Sabaneta</w:t>
            </w:r>
            <w:proofErr w:type="spellEnd"/>
          </w:p>
        </w:tc>
        <w:tc>
          <w:tcPr>
            <w:tcW w:w="744" w:type="pct"/>
            <w:shd w:val="clear" w:color="auto" w:fill="auto"/>
            <w:noWrap/>
            <w:vAlign w:val="bottom"/>
            <w:hideMark/>
          </w:tcPr>
          <w:p w14:paraId="010899B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0.733</w:t>
            </w:r>
          </w:p>
        </w:tc>
        <w:tc>
          <w:tcPr>
            <w:tcW w:w="744" w:type="pct"/>
            <w:shd w:val="clear" w:color="auto" w:fill="auto"/>
            <w:noWrap/>
            <w:vAlign w:val="bottom"/>
            <w:hideMark/>
          </w:tcPr>
          <w:p w14:paraId="41FD0F4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0.922</w:t>
            </w:r>
          </w:p>
        </w:tc>
        <w:tc>
          <w:tcPr>
            <w:tcW w:w="744" w:type="pct"/>
            <w:shd w:val="clear" w:color="auto" w:fill="auto"/>
            <w:noWrap/>
            <w:vAlign w:val="bottom"/>
            <w:hideMark/>
          </w:tcPr>
          <w:p w14:paraId="24406A9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0.819</w:t>
            </w:r>
          </w:p>
        </w:tc>
      </w:tr>
      <w:tr w:rsidR="00AD201E" w:rsidRPr="00AD201E" w14:paraId="3BD3BF6B" w14:textId="77777777" w:rsidTr="00AD201E">
        <w:trPr>
          <w:trHeight w:val="300"/>
        </w:trPr>
        <w:tc>
          <w:tcPr>
            <w:tcW w:w="744" w:type="pct"/>
            <w:shd w:val="clear" w:color="auto" w:fill="auto"/>
            <w:noWrap/>
            <w:vAlign w:val="bottom"/>
            <w:hideMark/>
          </w:tcPr>
          <w:p w14:paraId="7D0F484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5642</w:t>
            </w:r>
          </w:p>
        </w:tc>
        <w:tc>
          <w:tcPr>
            <w:tcW w:w="2024" w:type="pct"/>
            <w:shd w:val="clear" w:color="auto" w:fill="auto"/>
            <w:noWrap/>
            <w:vAlign w:val="bottom"/>
            <w:hideMark/>
          </w:tcPr>
          <w:p w14:paraId="4E54D22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Salgar</w:t>
            </w:r>
            <w:proofErr w:type="spellEnd"/>
          </w:p>
        </w:tc>
        <w:tc>
          <w:tcPr>
            <w:tcW w:w="744" w:type="pct"/>
            <w:shd w:val="clear" w:color="auto" w:fill="auto"/>
            <w:noWrap/>
            <w:vAlign w:val="bottom"/>
            <w:hideMark/>
          </w:tcPr>
          <w:p w14:paraId="270E7CC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1.187</w:t>
            </w:r>
          </w:p>
        </w:tc>
        <w:tc>
          <w:tcPr>
            <w:tcW w:w="744" w:type="pct"/>
            <w:shd w:val="clear" w:color="auto" w:fill="auto"/>
            <w:noWrap/>
            <w:vAlign w:val="bottom"/>
            <w:hideMark/>
          </w:tcPr>
          <w:p w14:paraId="71D5C5F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1.05</w:t>
            </w:r>
          </w:p>
        </w:tc>
        <w:tc>
          <w:tcPr>
            <w:tcW w:w="744" w:type="pct"/>
            <w:shd w:val="clear" w:color="auto" w:fill="auto"/>
            <w:noWrap/>
            <w:vAlign w:val="bottom"/>
            <w:hideMark/>
          </w:tcPr>
          <w:p w14:paraId="31198A1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1.201</w:t>
            </w:r>
          </w:p>
        </w:tc>
      </w:tr>
      <w:tr w:rsidR="00AD201E" w:rsidRPr="00AD201E" w14:paraId="10D91290" w14:textId="77777777" w:rsidTr="00AD201E">
        <w:trPr>
          <w:trHeight w:val="300"/>
        </w:trPr>
        <w:tc>
          <w:tcPr>
            <w:tcW w:w="744" w:type="pct"/>
            <w:shd w:val="clear" w:color="auto" w:fill="auto"/>
            <w:noWrap/>
            <w:vAlign w:val="bottom"/>
            <w:hideMark/>
          </w:tcPr>
          <w:p w14:paraId="456339A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5647</w:t>
            </w:r>
          </w:p>
        </w:tc>
        <w:tc>
          <w:tcPr>
            <w:tcW w:w="2024" w:type="pct"/>
            <w:shd w:val="clear" w:color="auto" w:fill="auto"/>
            <w:noWrap/>
            <w:vAlign w:val="bottom"/>
            <w:hideMark/>
          </w:tcPr>
          <w:p w14:paraId="0AA75D9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andrãˆs</w:t>
            </w:r>
            <w:proofErr w:type="spellEnd"/>
          </w:p>
        </w:tc>
        <w:tc>
          <w:tcPr>
            <w:tcW w:w="744" w:type="pct"/>
            <w:shd w:val="clear" w:color="auto" w:fill="auto"/>
            <w:noWrap/>
            <w:vAlign w:val="bottom"/>
            <w:hideMark/>
          </w:tcPr>
          <w:p w14:paraId="51BF0E6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0.663</w:t>
            </w:r>
          </w:p>
        </w:tc>
        <w:tc>
          <w:tcPr>
            <w:tcW w:w="744" w:type="pct"/>
            <w:shd w:val="clear" w:color="auto" w:fill="auto"/>
            <w:noWrap/>
            <w:vAlign w:val="bottom"/>
            <w:hideMark/>
          </w:tcPr>
          <w:p w14:paraId="2997578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0.526</w:t>
            </w:r>
          </w:p>
        </w:tc>
        <w:tc>
          <w:tcPr>
            <w:tcW w:w="744" w:type="pct"/>
            <w:shd w:val="clear" w:color="auto" w:fill="auto"/>
            <w:noWrap/>
            <w:vAlign w:val="bottom"/>
            <w:hideMark/>
          </w:tcPr>
          <w:p w14:paraId="2E04FFE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0.573</w:t>
            </w:r>
          </w:p>
        </w:tc>
      </w:tr>
      <w:tr w:rsidR="00AD201E" w:rsidRPr="00AD201E" w14:paraId="376B5EAB" w14:textId="77777777" w:rsidTr="00AD201E">
        <w:trPr>
          <w:trHeight w:val="300"/>
        </w:trPr>
        <w:tc>
          <w:tcPr>
            <w:tcW w:w="744" w:type="pct"/>
            <w:shd w:val="clear" w:color="auto" w:fill="auto"/>
            <w:noWrap/>
            <w:vAlign w:val="bottom"/>
            <w:hideMark/>
          </w:tcPr>
          <w:p w14:paraId="72A9DE2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5649</w:t>
            </w:r>
          </w:p>
        </w:tc>
        <w:tc>
          <w:tcPr>
            <w:tcW w:w="2024" w:type="pct"/>
            <w:shd w:val="clear" w:color="auto" w:fill="auto"/>
            <w:noWrap/>
            <w:vAlign w:val="bottom"/>
            <w:hideMark/>
          </w:tcPr>
          <w:p w14:paraId="79BC4EB6"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carlos</w:t>
            </w:r>
            <w:proofErr w:type="spellEnd"/>
          </w:p>
        </w:tc>
        <w:tc>
          <w:tcPr>
            <w:tcW w:w="744" w:type="pct"/>
            <w:shd w:val="clear" w:color="auto" w:fill="auto"/>
            <w:noWrap/>
            <w:vAlign w:val="bottom"/>
            <w:hideMark/>
          </w:tcPr>
          <w:p w14:paraId="4824A68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0.288</w:t>
            </w:r>
          </w:p>
        </w:tc>
        <w:tc>
          <w:tcPr>
            <w:tcW w:w="744" w:type="pct"/>
            <w:shd w:val="clear" w:color="auto" w:fill="auto"/>
            <w:noWrap/>
            <w:vAlign w:val="bottom"/>
            <w:hideMark/>
          </w:tcPr>
          <w:p w14:paraId="4114B5F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0.336</w:t>
            </w:r>
          </w:p>
        </w:tc>
        <w:tc>
          <w:tcPr>
            <w:tcW w:w="744" w:type="pct"/>
            <w:shd w:val="clear" w:color="auto" w:fill="auto"/>
            <w:noWrap/>
            <w:vAlign w:val="bottom"/>
            <w:hideMark/>
          </w:tcPr>
          <w:p w14:paraId="5294F4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0.375</w:t>
            </w:r>
          </w:p>
        </w:tc>
      </w:tr>
      <w:tr w:rsidR="00AD201E" w:rsidRPr="00AD201E" w14:paraId="00F6DF2C" w14:textId="77777777" w:rsidTr="00AD201E">
        <w:trPr>
          <w:trHeight w:val="300"/>
        </w:trPr>
        <w:tc>
          <w:tcPr>
            <w:tcW w:w="744" w:type="pct"/>
            <w:shd w:val="clear" w:color="auto" w:fill="auto"/>
            <w:noWrap/>
            <w:vAlign w:val="bottom"/>
            <w:hideMark/>
          </w:tcPr>
          <w:p w14:paraId="2D1BA60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5652</w:t>
            </w:r>
          </w:p>
        </w:tc>
        <w:tc>
          <w:tcPr>
            <w:tcW w:w="2024" w:type="pct"/>
            <w:shd w:val="clear" w:color="auto" w:fill="auto"/>
            <w:noWrap/>
            <w:vAlign w:val="bottom"/>
            <w:hideMark/>
          </w:tcPr>
          <w:p w14:paraId="18BD4791"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francisco</w:t>
            </w:r>
            <w:proofErr w:type="spellEnd"/>
          </w:p>
        </w:tc>
        <w:tc>
          <w:tcPr>
            <w:tcW w:w="744" w:type="pct"/>
            <w:shd w:val="clear" w:color="auto" w:fill="auto"/>
            <w:noWrap/>
            <w:vAlign w:val="bottom"/>
            <w:hideMark/>
          </w:tcPr>
          <w:p w14:paraId="306F442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3796EBD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0.037</w:t>
            </w:r>
          </w:p>
        </w:tc>
        <w:tc>
          <w:tcPr>
            <w:tcW w:w="744" w:type="pct"/>
            <w:shd w:val="clear" w:color="auto" w:fill="auto"/>
            <w:noWrap/>
            <w:vAlign w:val="bottom"/>
            <w:hideMark/>
          </w:tcPr>
          <w:p w14:paraId="33E2056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0.035</w:t>
            </w:r>
          </w:p>
        </w:tc>
      </w:tr>
      <w:tr w:rsidR="00AD201E" w:rsidRPr="00AD201E" w14:paraId="30C355AA" w14:textId="77777777" w:rsidTr="00AD201E">
        <w:trPr>
          <w:trHeight w:val="300"/>
        </w:trPr>
        <w:tc>
          <w:tcPr>
            <w:tcW w:w="744" w:type="pct"/>
            <w:shd w:val="clear" w:color="auto" w:fill="auto"/>
            <w:noWrap/>
            <w:vAlign w:val="bottom"/>
            <w:hideMark/>
          </w:tcPr>
          <w:p w14:paraId="19DC53C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5656</w:t>
            </w:r>
          </w:p>
        </w:tc>
        <w:tc>
          <w:tcPr>
            <w:tcW w:w="2024" w:type="pct"/>
            <w:shd w:val="clear" w:color="auto" w:fill="auto"/>
            <w:noWrap/>
            <w:vAlign w:val="bottom"/>
            <w:hideMark/>
          </w:tcPr>
          <w:p w14:paraId="3486ED5C"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jeronimo</w:t>
            </w:r>
            <w:proofErr w:type="spellEnd"/>
          </w:p>
        </w:tc>
        <w:tc>
          <w:tcPr>
            <w:tcW w:w="744" w:type="pct"/>
            <w:shd w:val="clear" w:color="auto" w:fill="auto"/>
            <w:noWrap/>
            <w:vAlign w:val="bottom"/>
            <w:hideMark/>
          </w:tcPr>
          <w:p w14:paraId="374CAF4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0.738</w:t>
            </w:r>
          </w:p>
        </w:tc>
        <w:tc>
          <w:tcPr>
            <w:tcW w:w="744" w:type="pct"/>
            <w:shd w:val="clear" w:color="auto" w:fill="auto"/>
            <w:noWrap/>
            <w:vAlign w:val="bottom"/>
            <w:hideMark/>
          </w:tcPr>
          <w:p w14:paraId="13EC6E7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0.772</w:t>
            </w:r>
          </w:p>
        </w:tc>
        <w:tc>
          <w:tcPr>
            <w:tcW w:w="744" w:type="pct"/>
            <w:shd w:val="clear" w:color="auto" w:fill="auto"/>
            <w:noWrap/>
            <w:vAlign w:val="bottom"/>
            <w:hideMark/>
          </w:tcPr>
          <w:p w14:paraId="7056107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0.848</w:t>
            </w:r>
          </w:p>
        </w:tc>
      </w:tr>
      <w:tr w:rsidR="00AD201E" w:rsidRPr="00AD201E" w14:paraId="12F60E5A" w14:textId="77777777" w:rsidTr="00AD201E">
        <w:trPr>
          <w:trHeight w:val="300"/>
        </w:trPr>
        <w:tc>
          <w:tcPr>
            <w:tcW w:w="744" w:type="pct"/>
            <w:shd w:val="clear" w:color="auto" w:fill="auto"/>
            <w:noWrap/>
            <w:vAlign w:val="bottom"/>
            <w:hideMark/>
          </w:tcPr>
          <w:p w14:paraId="50BA34E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5660</w:t>
            </w:r>
          </w:p>
        </w:tc>
        <w:tc>
          <w:tcPr>
            <w:tcW w:w="2024" w:type="pct"/>
            <w:shd w:val="clear" w:color="auto" w:fill="auto"/>
            <w:noWrap/>
            <w:vAlign w:val="bottom"/>
            <w:hideMark/>
          </w:tcPr>
          <w:p w14:paraId="128C22B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luis</w:t>
            </w:r>
            <w:proofErr w:type="spellEnd"/>
          </w:p>
        </w:tc>
        <w:tc>
          <w:tcPr>
            <w:tcW w:w="744" w:type="pct"/>
            <w:shd w:val="clear" w:color="auto" w:fill="auto"/>
            <w:noWrap/>
            <w:vAlign w:val="bottom"/>
            <w:hideMark/>
          </w:tcPr>
          <w:p w14:paraId="251D759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0.033</w:t>
            </w:r>
          </w:p>
        </w:tc>
        <w:tc>
          <w:tcPr>
            <w:tcW w:w="744" w:type="pct"/>
            <w:shd w:val="clear" w:color="auto" w:fill="auto"/>
            <w:noWrap/>
            <w:vAlign w:val="bottom"/>
            <w:hideMark/>
          </w:tcPr>
          <w:p w14:paraId="76340B6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0.111</w:t>
            </w:r>
          </w:p>
        </w:tc>
        <w:tc>
          <w:tcPr>
            <w:tcW w:w="744" w:type="pct"/>
            <w:shd w:val="clear" w:color="auto" w:fill="auto"/>
            <w:noWrap/>
            <w:vAlign w:val="bottom"/>
            <w:hideMark/>
          </w:tcPr>
          <w:p w14:paraId="45A62C1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0.119</w:t>
            </w:r>
          </w:p>
        </w:tc>
      </w:tr>
      <w:tr w:rsidR="00AD201E" w:rsidRPr="00AD201E" w14:paraId="4FEF3DE3" w14:textId="77777777" w:rsidTr="00AD201E">
        <w:trPr>
          <w:trHeight w:val="300"/>
        </w:trPr>
        <w:tc>
          <w:tcPr>
            <w:tcW w:w="744" w:type="pct"/>
            <w:shd w:val="clear" w:color="auto" w:fill="auto"/>
            <w:noWrap/>
            <w:vAlign w:val="bottom"/>
            <w:hideMark/>
          </w:tcPr>
          <w:p w14:paraId="04915BA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5667</w:t>
            </w:r>
          </w:p>
        </w:tc>
        <w:tc>
          <w:tcPr>
            <w:tcW w:w="2024" w:type="pct"/>
            <w:shd w:val="clear" w:color="auto" w:fill="auto"/>
            <w:noWrap/>
            <w:vAlign w:val="bottom"/>
            <w:hideMark/>
          </w:tcPr>
          <w:p w14:paraId="5776D28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rafael</w:t>
            </w:r>
            <w:proofErr w:type="spellEnd"/>
          </w:p>
        </w:tc>
        <w:tc>
          <w:tcPr>
            <w:tcW w:w="744" w:type="pct"/>
            <w:shd w:val="clear" w:color="auto" w:fill="auto"/>
            <w:noWrap/>
            <w:vAlign w:val="bottom"/>
            <w:hideMark/>
          </w:tcPr>
          <w:p w14:paraId="0477D8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0.659</w:t>
            </w:r>
          </w:p>
        </w:tc>
        <w:tc>
          <w:tcPr>
            <w:tcW w:w="744" w:type="pct"/>
            <w:shd w:val="clear" w:color="auto" w:fill="auto"/>
            <w:noWrap/>
            <w:vAlign w:val="bottom"/>
            <w:hideMark/>
          </w:tcPr>
          <w:p w14:paraId="04A7E4A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0.667</w:t>
            </w:r>
          </w:p>
        </w:tc>
        <w:tc>
          <w:tcPr>
            <w:tcW w:w="744" w:type="pct"/>
            <w:shd w:val="clear" w:color="auto" w:fill="auto"/>
            <w:noWrap/>
            <w:vAlign w:val="bottom"/>
            <w:hideMark/>
          </w:tcPr>
          <w:p w14:paraId="37FBBF8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0.756</w:t>
            </w:r>
          </w:p>
        </w:tc>
      </w:tr>
      <w:tr w:rsidR="00AD201E" w:rsidRPr="00AD201E" w14:paraId="4B4A65C4" w14:textId="77777777" w:rsidTr="00AD201E">
        <w:trPr>
          <w:trHeight w:val="300"/>
        </w:trPr>
        <w:tc>
          <w:tcPr>
            <w:tcW w:w="744" w:type="pct"/>
            <w:shd w:val="clear" w:color="auto" w:fill="auto"/>
            <w:noWrap/>
            <w:vAlign w:val="bottom"/>
            <w:hideMark/>
          </w:tcPr>
          <w:p w14:paraId="28260EE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5670</w:t>
            </w:r>
          </w:p>
        </w:tc>
        <w:tc>
          <w:tcPr>
            <w:tcW w:w="2024" w:type="pct"/>
            <w:shd w:val="clear" w:color="auto" w:fill="auto"/>
            <w:noWrap/>
            <w:vAlign w:val="bottom"/>
            <w:hideMark/>
          </w:tcPr>
          <w:p w14:paraId="57155FF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San roque</w:t>
            </w:r>
          </w:p>
        </w:tc>
        <w:tc>
          <w:tcPr>
            <w:tcW w:w="744" w:type="pct"/>
            <w:shd w:val="clear" w:color="auto" w:fill="auto"/>
            <w:noWrap/>
            <w:vAlign w:val="bottom"/>
            <w:hideMark/>
          </w:tcPr>
          <w:p w14:paraId="6A0EA61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0.559</w:t>
            </w:r>
          </w:p>
        </w:tc>
        <w:tc>
          <w:tcPr>
            <w:tcW w:w="744" w:type="pct"/>
            <w:shd w:val="clear" w:color="auto" w:fill="auto"/>
            <w:noWrap/>
            <w:vAlign w:val="bottom"/>
            <w:hideMark/>
          </w:tcPr>
          <w:p w14:paraId="4F05F49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0.598</w:t>
            </w:r>
          </w:p>
        </w:tc>
        <w:tc>
          <w:tcPr>
            <w:tcW w:w="744" w:type="pct"/>
            <w:shd w:val="clear" w:color="auto" w:fill="auto"/>
            <w:noWrap/>
            <w:vAlign w:val="bottom"/>
            <w:hideMark/>
          </w:tcPr>
          <w:p w14:paraId="32859FA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0.674</w:t>
            </w:r>
          </w:p>
        </w:tc>
      </w:tr>
      <w:tr w:rsidR="00AD201E" w:rsidRPr="00AD201E" w14:paraId="3F858BAD" w14:textId="77777777" w:rsidTr="00AD201E">
        <w:trPr>
          <w:trHeight w:val="300"/>
        </w:trPr>
        <w:tc>
          <w:tcPr>
            <w:tcW w:w="744" w:type="pct"/>
            <w:shd w:val="clear" w:color="auto" w:fill="auto"/>
            <w:noWrap/>
            <w:vAlign w:val="bottom"/>
            <w:hideMark/>
          </w:tcPr>
          <w:p w14:paraId="002EEE7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5679</w:t>
            </w:r>
          </w:p>
        </w:tc>
        <w:tc>
          <w:tcPr>
            <w:tcW w:w="2024" w:type="pct"/>
            <w:shd w:val="clear" w:color="auto" w:fill="auto"/>
            <w:noWrap/>
            <w:vAlign w:val="bottom"/>
            <w:hideMark/>
          </w:tcPr>
          <w:p w14:paraId="237F120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Santa </w:t>
            </w:r>
            <w:proofErr w:type="spellStart"/>
            <w:r w:rsidRPr="00AD201E">
              <w:rPr>
                <w:rFonts w:ascii="Garamond" w:eastAsia="Times New Roman" w:hAnsi="Garamond" w:cs="Calibri"/>
                <w:color w:val="000000"/>
                <w:sz w:val="22"/>
                <w:szCs w:val="22"/>
              </w:rPr>
              <w:t>barbara</w:t>
            </w:r>
            <w:proofErr w:type="spellEnd"/>
          </w:p>
        </w:tc>
        <w:tc>
          <w:tcPr>
            <w:tcW w:w="744" w:type="pct"/>
            <w:shd w:val="clear" w:color="auto" w:fill="auto"/>
            <w:noWrap/>
            <w:vAlign w:val="bottom"/>
            <w:hideMark/>
          </w:tcPr>
          <w:p w14:paraId="5CE3D60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0.583</w:t>
            </w:r>
          </w:p>
        </w:tc>
        <w:tc>
          <w:tcPr>
            <w:tcW w:w="744" w:type="pct"/>
            <w:shd w:val="clear" w:color="auto" w:fill="auto"/>
            <w:noWrap/>
            <w:vAlign w:val="bottom"/>
            <w:hideMark/>
          </w:tcPr>
          <w:p w14:paraId="2B97F02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0.633</w:t>
            </w:r>
          </w:p>
        </w:tc>
        <w:tc>
          <w:tcPr>
            <w:tcW w:w="744" w:type="pct"/>
            <w:shd w:val="clear" w:color="auto" w:fill="auto"/>
            <w:noWrap/>
            <w:vAlign w:val="bottom"/>
            <w:hideMark/>
          </w:tcPr>
          <w:p w14:paraId="7EE5589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0.697</w:t>
            </w:r>
          </w:p>
        </w:tc>
      </w:tr>
      <w:tr w:rsidR="00AD201E" w:rsidRPr="00AD201E" w14:paraId="0DDF2B06" w14:textId="77777777" w:rsidTr="00AD201E">
        <w:trPr>
          <w:trHeight w:val="300"/>
        </w:trPr>
        <w:tc>
          <w:tcPr>
            <w:tcW w:w="744" w:type="pct"/>
            <w:shd w:val="clear" w:color="auto" w:fill="auto"/>
            <w:noWrap/>
            <w:vAlign w:val="bottom"/>
            <w:hideMark/>
          </w:tcPr>
          <w:p w14:paraId="014C437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5686</w:t>
            </w:r>
          </w:p>
        </w:tc>
        <w:tc>
          <w:tcPr>
            <w:tcW w:w="2024" w:type="pct"/>
            <w:shd w:val="clear" w:color="auto" w:fill="auto"/>
            <w:noWrap/>
            <w:vAlign w:val="bottom"/>
            <w:hideMark/>
          </w:tcPr>
          <w:p w14:paraId="65C4067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Santa </w:t>
            </w:r>
            <w:proofErr w:type="spellStart"/>
            <w:r w:rsidRPr="00AD201E">
              <w:rPr>
                <w:rFonts w:ascii="Garamond" w:eastAsia="Times New Roman" w:hAnsi="Garamond" w:cs="Calibri"/>
                <w:color w:val="000000"/>
                <w:sz w:val="22"/>
                <w:szCs w:val="22"/>
              </w:rPr>
              <w:t>rosa</w:t>
            </w:r>
            <w:proofErr w:type="spellEnd"/>
            <w:r w:rsidRPr="00AD201E">
              <w:rPr>
                <w:rFonts w:ascii="Garamond" w:eastAsia="Times New Roman" w:hAnsi="Garamond" w:cs="Calibri"/>
                <w:color w:val="000000"/>
                <w:sz w:val="22"/>
                <w:szCs w:val="22"/>
              </w:rPr>
              <w:t xml:space="preserve"> de </w:t>
            </w:r>
            <w:proofErr w:type="spellStart"/>
            <w:r w:rsidRPr="00AD201E">
              <w:rPr>
                <w:rFonts w:ascii="Garamond" w:eastAsia="Times New Roman" w:hAnsi="Garamond" w:cs="Calibri"/>
                <w:color w:val="000000"/>
                <w:sz w:val="22"/>
                <w:szCs w:val="22"/>
              </w:rPr>
              <w:t>osos</w:t>
            </w:r>
            <w:proofErr w:type="spellEnd"/>
          </w:p>
        </w:tc>
        <w:tc>
          <w:tcPr>
            <w:tcW w:w="744" w:type="pct"/>
            <w:shd w:val="clear" w:color="auto" w:fill="auto"/>
            <w:noWrap/>
            <w:vAlign w:val="bottom"/>
            <w:hideMark/>
          </w:tcPr>
          <w:p w14:paraId="2C39CB5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0.314</w:t>
            </w:r>
          </w:p>
        </w:tc>
        <w:tc>
          <w:tcPr>
            <w:tcW w:w="744" w:type="pct"/>
            <w:shd w:val="clear" w:color="auto" w:fill="auto"/>
            <w:noWrap/>
            <w:vAlign w:val="bottom"/>
            <w:hideMark/>
          </w:tcPr>
          <w:p w14:paraId="403ABD6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0.144</w:t>
            </w:r>
          </w:p>
        </w:tc>
        <w:tc>
          <w:tcPr>
            <w:tcW w:w="744" w:type="pct"/>
            <w:shd w:val="clear" w:color="auto" w:fill="auto"/>
            <w:noWrap/>
            <w:vAlign w:val="bottom"/>
            <w:hideMark/>
          </w:tcPr>
          <w:p w14:paraId="2881928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0.116</w:t>
            </w:r>
          </w:p>
        </w:tc>
      </w:tr>
      <w:tr w:rsidR="00AD201E" w:rsidRPr="00AD201E" w14:paraId="56404556" w14:textId="77777777" w:rsidTr="00AD201E">
        <w:trPr>
          <w:trHeight w:val="300"/>
        </w:trPr>
        <w:tc>
          <w:tcPr>
            <w:tcW w:w="744" w:type="pct"/>
            <w:shd w:val="clear" w:color="auto" w:fill="auto"/>
            <w:noWrap/>
            <w:vAlign w:val="bottom"/>
            <w:hideMark/>
          </w:tcPr>
          <w:p w14:paraId="458240D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5690</w:t>
            </w:r>
          </w:p>
        </w:tc>
        <w:tc>
          <w:tcPr>
            <w:tcW w:w="2024" w:type="pct"/>
            <w:shd w:val="clear" w:color="auto" w:fill="auto"/>
            <w:noWrap/>
            <w:vAlign w:val="bottom"/>
            <w:hideMark/>
          </w:tcPr>
          <w:p w14:paraId="30FDA89C"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Santo </w:t>
            </w:r>
            <w:proofErr w:type="spellStart"/>
            <w:r w:rsidRPr="00AD201E">
              <w:rPr>
                <w:rFonts w:ascii="Garamond" w:eastAsia="Times New Roman" w:hAnsi="Garamond" w:cs="Calibri"/>
                <w:color w:val="000000"/>
                <w:sz w:val="22"/>
                <w:szCs w:val="22"/>
              </w:rPr>
              <w:t>domingo</w:t>
            </w:r>
            <w:proofErr w:type="spellEnd"/>
          </w:p>
        </w:tc>
        <w:tc>
          <w:tcPr>
            <w:tcW w:w="744" w:type="pct"/>
            <w:shd w:val="clear" w:color="auto" w:fill="auto"/>
            <w:noWrap/>
            <w:vAlign w:val="bottom"/>
            <w:hideMark/>
          </w:tcPr>
          <w:p w14:paraId="0E3A26D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0.962</w:t>
            </w:r>
          </w:p>
        </w:tc>
        <w:tc>
          <w:tcPr>
            <w:tcW w:w="744" w:type="pct"/>
            <w:shd w:val="clear" w:color="auto" w:fill="auto"/>
            <w:noWrap/>
            <w:vAlign w:val="bottom"/>
            <w:hideMark/>
          </w:tcPr>
          <w:p w14:paraId="67F1BCF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0.826</w:t>
            </w:r>
          </w:p>
        </w:tc>
        <w:tc>
          <w:tcPr>
            <w:tcW w:w="744" w:type="pct"/>
            <w:shd w:val="clear" w:color="auto" w:fill="auto"/>
            <w:noWrap/>
            <w:vAlign w:val="bottom"/>
            <w:hideMark/>
          </w:tcPr>
          <w:p w14:paraId="3FEBDB1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0.935</w:t>
            </w:r>
          </w:p>
        </w:tc>
      </w:tr>
      <w:tr w:rsidR="00AD201E" w:rsidRPr="00AD201E" w14:paraId="62B3752D" w14:textId="77777777" w:rsidTr="00AD201E">
        <w:trPr>
          <w:trHeight w:val="300"/>
        </w:trPr>
        <w:tc>
          <w:tcPr>
            <w:tcW w:w="744" w:type="pct"/>
            <w:shd w:val="clear" w:color="auto" w:fill="auto"/>
            <w:noWrap/>
            <w:vAlign w:val="bottom"/>
            <w:hideMark/>
          </w:tcPr>
          <w:p w14:paraId="7AB0E17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5756</w:t>
            </w:r>
          </w:p>
        </w:tc>
        <w:tc>
          <w:tcPr>
            <w:tcW w:w="2024" w:type="pct"/>
            <w:shd w:val="clear" w:color="auto" w:fill="auto"/>
            <w:noWrap/>
            <w:vAlign w:val="bottom"/>
            <w:hideMark/>
          </w:tcPr>
          <w:p w14:paraId="6EC74BCE"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Sonson</w:t>
            </w:r>
            <w:proofErr w:type="spellEnd"/>
          </w:p>
        </w:tc>
        <w:tc>
          <w:tcPr>
            <w:tcW w:w="744" w:type="pct"/>
            <w:shd w:val="clear" w:color="auto" w:fill="auto"/>
            <w:noWrap/>
            <w:vAlign w:val="bottom"/>
            <w:hideMark/>
          </w:tcPr>
          <w:p w14:paraId="6EB3FE1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0.353</w:t>
            </w:r>
          </w:p>
        </w:tc>
        <w:tc>
          <w:tcPr>
            <w:tcW w:w="744" w:type="pct"/>
            <w:shd w:val="clear" w:color="auto" w:fill="auto"/>
            <w:noWrap/>
            <w:vAlign w:val="bottom"/>
            <w:hideMark/>
          </w:tcPr>
          <w:p w14:paraId="0A28AE7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0.431</w:t>
            </w:r>
          </w:p>
        </w:tc>
        <w:tc>
          <w:tcPr>
            <w:tcW w:w="744" w:type="pct"/>
            <w:shd w:val="clear" w:color="auto" w:fill="auto"/>
            <w:noWrap/>
            <w:vAlign w:val="bottom"/>
            <w:hideMark/>
          </w:tcPr>
          <w:p w14:paraId="55BA2F3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0.468</w:t>
            </w:r>
          </w:p>
        </w:tc>
      </w:tr>
      <w:tr w:rsidR="00AD201E" w:rsidRPr="00AD201E" w14:paraId="717F3FD4" w14:textId="77777777" w:rsidTr="00AD201E">
        <w:trPr>
          <w:trHeight w:val="300"/>
        </w:trPr>
        <w:tc>
          <w:tcPr>
            <w:tcW w:w="744" w:type="pct"/>
            <w:shd w:val="clear" w:color="auto" w:fill="auto"/>
            <w:noWrap/>
            <w:vAlign w:val="bottom"/>
            <w:hideMark/>
          </w:tcPr>
          <w:p w14:paraId="19A331C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5761</w:t>
            </w:r>
          </w:p>
        </w:tc>
        <w:tc>
          <w:tcPr>
            <w:tcW w:w="2024" w:type="pct"/>
            <w:shd w:val="clear" w:color="auto" w:fill="auto"/>
            <w:noWrap/>
            <w:vAlign w:val="bottom"/>
            <w:hideMark/>
          </w:tcPr>
          <w:p w14:paraId="24B8EDB1"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Sopetran</w:t>
            </w:r>
            <w:proofErr w:type="spellEnd"/>
          </w:p>
        </w:tc>
        <w:tc>
          <w:tcPr>
            <w:tcW w:w="744" w:type="pct"/>
            <w:shd w:val="clear" w:color="auto" w:fill="auto"/>
            <w:noWrap/>
            <w:vAlign w:val="bottom"/>
            <w:hideMark/>
          </w:tcPr>
          <w:p w14:paraId="65836FB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0.498</w:t>
            </w:r>
          </w:p>
        </w:tc>
        <w:tc>
          <w:tcPr>
            <w:tcW w:w="744" w:type="pct"/>
            <w:shd w:val="clear" w:color="auto" w:fill="auto"/>
            <w:noWrap/>
            <w:vAlign w:val="bottom"/>
            <w:hideMark/>
          </w:tcPr>
          <w:p w14:paraId="7E60FC0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0.598</w:t>
            </w:r>
          </w:p>
        </w:tc>
        <w:tc>
          <w:tcPr>
            <w:tcW w:w="744" w:type="pct"/>
            <w:shd w:val="clear" w:color="auto" w:fill="auto"/>
            <w:noWrap/>
            <w:vAlign w:val="bottom"/>
            <w:hideMark/>
          </w:tcPr>
          <w:p w14:paraId="69B21FE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0.646</w:t>
            </w:r>
          </w:p>
        </w:tc>
      </w:tr>
      <w:tr w:rsidR="00AD201E" w:rsidRPr="00AD201E" w14:paraId="44F4861E" w14:textId="77777777" w:rsidTr="00AD201E">
        <w:trPr>
          <w:trHeight w:val="300"/>
        </w:trPr>
        <w:tc>
          <w:tcPr>
            <w:tcW w:w="744" w:type="pct"/>
            <w:shd w:val="clear" w:color="auto" w:fill="auto"/>
            <w:noWrap/>
            <w:vAlign w:val="bottom"/>
            <w:hideMark/>
          </w:tcPr>
          <w:p w14:paraId="39C0907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5789</w:t>
            </w:r>
          </w:p>
        </w:tc>
        <w:tc>
          <w:tcPr>
            <w:tcW w:w="2024" w:type="pct"/>
            <w:shd w:val="clear" w:color="auto" w:fill="auto"/>
            <w:noWrap/>
            <w:vAlign w:val="bottom"/>
            <w:hideMark/>
          </w:tcPr>
          <w:p w14:paraId="2B73072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Tamesis</w:t>
            </w:r>
            <w:proofErr w:type="spellEnd"/>
          </w:p>
        </w:tc>
        <w:tc>
          <w:tcPr>
            <w:tcW w:w="744" w:type="pct"/>
            <w:shd w:val="clear" w:color="auto" w:fill="auto"/>
            <w:noWrap/>
            <w:vAlign w:val="bottom"/>
            <w:hideMark/>
          </w:tcPr>
          <w:p w14:paraId="76E6993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0.899</w:t>
            </w:r>
          </w:p>
        </w:tc>
        <w:tc>
          <w:tcPr>
            <w:tcW w:w="744" w:type="pct"/>
            <w:shd w:val="clear" w:color="auto" w:fill="auto"/>
            <w:noWrap/>
            <w:vAlign w:val="bottom"/>
            <w:hideMark/>
          </w:tcPr>
          <w:p w14:paraId="0791C83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0.951</w:t>
            </w:r>
          </w:p>
        </w:tc>
        <w:tc>
          <w:tcPr>
            <w:tcW w:w="744" w:type="pct"/>
            <w:shd w:val="clear" w:color="auto" w:fill="auto"/>
            <w:noWrap/>
            <w:vAlign w:val="bottom"/>
            <w:hideMark/>
          </w:tcPr>
          <w:p w14:paraId="7EBA1CE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0.996</w:t>
            </w:r>
          </w:p>
        </w:tc>
      </w:tr>
      <w:tr w:rsidR="00AD201E" w:rsidRPr="00AD201E" w14:paraId="02EDF038" w14:textId="77777777" w:rsidTr="00AD201E">
        <w:trPr>
          <w:trHeight w:val="300"/>
        </w:trPr>
        <w:tc>
          <w:tcPr>
            <w:tcW w:w="744" w:type="pct"/>
            <w:shd w:val="clear" w:color="auto" w:fill="auto"/>
            <w:noWrap/>
            <w:vAlign w:val="bottom"/>
            <w:hideMark/>
          </w:tcPr>
          <w:p w14:paraId="73C9F47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5792</w:t>
            </w:r>
          </w:p>
        </w:tc>
        <w:tc>
          <w:tcPr>
            <w:tcW w:w="2024" w:type="pct"/>
            <w:shd w:val="clear" w:color="auto" w:fill="auto"/>
            <w:noWrap/>
            <w:vAlign w:val="bottom"/>
            <w:hideMark/>
          </w:tcPr>
          <w:p w14:paraId="25B3F1E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Tarso</w:t>
            </w:r>
            <w:proofErr w:type="spellEnd"/>
          </w:p>
        </w:tc>
        <w:tc>
          <w:tcPr>
            <w:tcW w:w="744" w:type="pct"/>
            <w:shd w:val="clear" w:color="auto" w:fill="auto"/>
            <w:noWrap/>
            <w:vAlign w:val="bottom"/>
            <w:hideMark/>
          </w:tcPr>
          <w:p w14:paraId="0353731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0.418</w:t>
            </w:r>
          </w:p>
        </w:tc>
        <w:tc>
          <w:tcPr>
            <w:tcW w:w="744" w:type="pct"/>
            <w:shd w:val="clear" w:color="auto" w:fill="auto"/>
            <w:noWrap/>
            <w:vAlign w:val="bottom"/>
            <w:hideMark/>
          </w:tcPr>
          <w:p w14:paraId="3373538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0.746</w:t>
            </w:r>
          </w:p>
        </w:tc>
        <w:tc>
          <w:tcPr>
            <w:tcW w:w="744" w:type="pct"/>
            <w:shd w:val="clear" w:color="auto" w:fill="auto"/>
            <w:noWrap/>
            <w:vAlign w:val="bottom"/>
            <w:hideMark/>
          </w:tcPr>
          <w:p w14:paraId="6A5967B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0.561</w:t>
            </w:r>
          </w:p>
        </w:tc>
      </w:tr>
      <w:tr w:rsidR="00AD201E" w:rsidRPr="00AD201E" w14:paraId="6A1BB8F2" w14:textId="77777777" w:rsidTr="00AD201E">
        <w:trPr>
          <w:trHeight w:val="300"/>
        </w:trPr>
        <w:tc>
          <w:tcPr>
            <w:tcW w:w="744" w:type="pct"/>
            <w:shd w:val="clear" w:color="auto" w:fill="auto"/>
            <w:noWrap/>
            <w:vAlign w:val="bottom"/>
            <w:hideMark/>
          </w:tcPr>
          <w:p w14:paraId="7D2542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5809</w:t>
            </w:r>
          </w:p>
        </w:tc>
        <w:tc>
          <w:tcPr>
            <w:tcW w:w="2024" w:type="pct"/>
            <w:shd w:val="clear" w:color="auto" w:fill="auto"/>
            <w:noWrap/>
            <w:vAlign w:val="bottom"/>
            <w:hideMark/>
          </w:tcPr>
          <w:p w14:paraId="1963BEED"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Titiribi</w:t>
            </w:r>
            <w:proofErr w:type="spellEnd"/>
          </w:p>
        </w:tc>
        <w:tc>
          <w:tcPr>
            <w:tcW w:w="744" w:type="pct"/>
            <w:shd w:val="clear" w:color="auto" w:fill="auto"/>
            <w:noWrap/>
            <w:vAlign w:val="bottom"/>
            <w:hideMark/>
          </w:tcPr>
          <w:p w14:paraId="22A0382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0.563</w:t>
            </w:r>
          </w:p>
        </w:tc>
        <w:tc>
          <w:tcPr>
            <w:tcW w:w="744" w:type="pct"/>
            <w:shd w:val="clear" w:color="auto" w:fill="auto"/>
            <w:noWrap/>
            <w:vAlign w:val="bottom"/>
            <w:hideMark/>
          </w:tcPr>
          <w:p w14:paraId="77980B6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w:t>
            </w:r>
          </w:p>
        </w:tc>
        <w:tc>
          <w:tcPr>
            <w:tcW w:w="744" w:type="pct"/>
            <w:shd w:val="clear" w:color="auto" w:fill="auto"/>
            <w:noWrap/>
            <w:vAlign w:val="bottom"/>
            <w:hideMark/>
          </w:tcPr>
          <w:p w14:paraId="1EF9A42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0.712</w:t>
            </w:r>
          </w:p>
        </w:tc>
      </w:tr>
      <w:tr w:rsidR="00AD201E" w:rsidRPr="00AD201E" w14:paraId="2EBFEB61" w14:textId="77777777" w:rsidTr="00AD201E">
        <w:trPr>
          <w:trHeight w:val="300"/>
        </w:trPr>
        <w:tc>
          <w:tcPr>
            <w:tcW w:w="744" w:type="pct"/>
            <w:shd w:val="clear" w:color="auto" w:fill="auto"/>
            <w:noWrap/>
            <w:vAlign w:val="bottom"/>
            <w:hideMark/>
          </w:tcPr>
          <w:p w14:paraId="4493060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5819</w:t>
            </w:r>
          </w:p>
        </w:tc>
        <w:tc>
          <w:tcPr>
            <w:tcW w:w="2024" w:type="pct"/>
            <w:shd w:val="clear" w:color="auto" w:fill="auto"/>
            <w:noWrap/>
            <w:vAlign w:val="bottom"/>
            <w:hideMark/>
          </w:tcPr>
          <w:p w14:paraId="575A82B8"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Toledo</w:t>
            </w:r>
          </w:p>
        </w:tc>
        <w:tc>
          <w:tcPr>
            <w:tcW w:w="744" w:type="pct"/>
            <w:shd w:val="clear" w:color="auto" w:fill="auto"/>
            <w:noWrap/>
            <w:vAlign w:val="bottom"/>
            <w:hideMark/>
          </w:tcPr>
          <w:p w14:paraId="4655C0A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0.815</w:t>
            </w:r>
          </w:p>
        </w:tc>
        <w:tc>
          <w:tcPr>
            <w:tcW w:w="744" w:type="pct"/>
            <w:shd w:val="clear" w:color="auto" w:fill="auto"/>
            <w:noWrap/>
            <w:vAlign w:val="bottom"/>
            <w:hideMark/>
          </w:tcPr>
          <w:p w14:paraId="62CDCC5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0.807</w:t>
            </w:r>
          </w:p>
        </w:tc>
        <w:tc>
          <w:tcPr>
            <w:tcW w:w="744" w:type="pct"/>
            <w:shd w:val="clear" w:color="auto" w:fill="auto"/>
            <w:noWrap/>
            <w:vAlign w:val="bottom"/>
            <w:hideMark/>
          </w:tcPr>
          <w:p w14:paraId="0C26275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0.902</w:t>
            </w:r>
          </w:p>
        </w:tc>
      </w:tr>
      <w:tr w:rsidR="00AD201E" w:rsidRPr="00AD201E" w14:paraId="1F9BC918" w14:textId="77777777" w:rsidTr="00AD201E">
        <w:trPr>
          <w:trHeight w:val="300"/>
        </w:trPr>
        <w:tc>
          <w:tcPr>
            <w:tcW w:w="744" w:type="pct"/>
            <w:shd w:val="clear" w:color="auto" w:fill="auto"/>
            <w:noWrap/>
            <w:vAlign w:val="bottom"/>
            <w:hideMark/>
          </w:tcPr>
          <w:p w14:paraId="13B5B99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5842</w:t>
            </w:r>
          </w:p>
        </w:tc>
        <w:tc>
          <w:tcPr>
            <w:tcW w:w="2024" w:type="pct"/>
            <w:shd w:val="clear" w:color="auto" w:fill="auto"/>
            <w:noWrap/>
            <w:vAlign w:val="bottom"/>
            <w:hideMark/>
          </w:tcPr>
          <w:p w14:paraId="3D9E798D"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Uramita</w:t>
            </w:r>
            <w:proofErr w:type="spellEnd"/>
          </w:p>
        </w:tc>
        <w:tc>
          <w:tcPr>
            <w:tcW w:w="744" w:type="pct"/>
            <w:shd w:val="clear" w:color="auto" w:fill="auto"/>
            <w:noWrap/>
            <w:vAlign w:val="bottom"/>
            <w:hideMark/>
          </w:tcPr>
          <w:p w14:paraId="03A9F4F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1.023</w:t>
            </w:r>
          </w:p>
        </w:tc>
        <w:tc>
          <w:tcPr>
            <w:tcW w:w="744" w:type="pct"/>
            <w:shd w:val="clear" w:color="auto" w:fill="auto"/>
            <w:noWrap/>
            <w:vAlign w:val="bottom"/>
            <w:hideMark/>
          </w:tcPr>
          <w:p w14:paraId="2A263F1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0.986</w:t>
            </w:r>
          </w:p>
        </w:tc>
        <w:tc>
          <w:tcPr>
            <w:tcW w:w="744" w:type="pct"/>
            <w:shd w:val="clear" w:color="auto" w:fill="auto"/>
            <w:noWrap/>
            <w:vAlign w:val="bottom"/>
            <w:hideMark/>
          </w:tcPr>
          <w:p w14:paraId="184EBC5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1.106</w:t>
            </w:r>
          </w:p>
        </w:tc>
      </w:tr>
      <w:tr w:rsidR="00AD201E" w:rsidRPr="00AD201E" w14:paraId="6620F763" w14:textId="77777777" w:rsidTr="00AD201E">
        <w:trPr>
          <w:trHeight w:val="300"/>
        </w:trPr>
        <w:tc>
          <w:tcPr>
            <w:tcW w:w="744" w:type="pct"/>
            <w:shd w:val="clear" w:color="auto" w:fill="auto"/>
            <w:noWrap/>
            <w:vAlign w:val="bottom"/>
            <w:hideMark/>
          </w:tcPr>
          <w:p w14:paraId="367E6AB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5856</w:t>
            </w:r>
          </w:p>
        </w:tc>
        <w:tc>
          <w:tcPr>
            <w:tcW w:w="2024" w:type="pct"/>
            <w:shd w:val="clear" w:color="auto" w:fill="auto"/>
            <w:noWrap/>
            <w:vAlign w:val="bottom"/>
            <w:hideMark/>
          </w:tcPr>
          <w:p w14:paraId="2AD1F0B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Valparaiso</w:t>
            </w:r>
          </w:p>
        </w:tc>
        <w:tc>
          <w:tcPr>
            <w:tcW w:w="744" w:type="pct"/>
            <w:shd w:val="clear" w:color="auto" w:fill="auto"/>
            <w:noWrap/>
            <w:vAlign w:val="bottom"/>
            <w:hideMark/>
          </w:tcPr>
          <w:p w14:paraId="530D43D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0.098</w:t>
            </w:r>
          </w:p>
        </w:tc>
        <w:tc>
          <w:tcPr>
            <w:tcW w:w="744" w:type="pct"/>
            <w:shd w:val="clear" w:color="auto" w:fill="auto"/>
            <w:noWrap/>
            <w:vAlign w:val="bottom"/>
            <w:hideMark/>
          </w:tcPr>
          <w:p w14:paraId="3EF0B6B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0.642</w:t>
            </w:r>
          </w:p>
        </w:tc>
        <w:tc>
          <w:tcPr>
            <w:tcW w:w="744" w:type="pct"/>
            <w:shd w:val="clear" w:color="auto" w:fill="auto"/>
            <w:noWrap/>
            <w:vAlign w:val="bottom"/>
            <w:hideMark/>
          </w:tcPr>
          <w:p w14:paraId="339E975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w:t>
            </w:r>
          </w:p>
        </w:tc>
      </w:tr>
      <w:tr w:rsidR="00AD201E" w:rsidRPr="00AD201E" w14:paraId="6E96B6C3" w14:textId="77777777" w:rsidTr="00AD201E">
        <w:trPr>
          <w:trHeight w:val="300"/>
        </w:trPr>
        <w:tc>
          <w:tcPr>
            <w:tcW w:w="744" w:type="pct"/>
            <w:shd w:val="clear" w:color="auto" w:fill="auto"/>
            <w:noWrap/>
            <w:vAlign w:val="bottom"/>
            <w:hideMark/>
          </w:tcPr>
          <w:p w14:paraId="19BF8AC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5858</w:t>
            </w:r>
          </w:p>
        </w:tc>
        <w:tc>
          <w:tcPr>
            <w:tcW w:w="2024" w:type="pct"/>
            <w:shd w:val="clear" w:color="auto" w:fill="auto"/>
            <w:noWrap/>
            <w:vAlign w:val="bottom"/>
            <w:hideMark/>
          </w:tcPr>
          <w:p w14:paraId="643C9B4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Vegachi</w:t>
            </w:r>
            <w:proofErr w:type="spellEnd"/>
          </w:p>
        </w:tc>
        <w:tc>
          <w:tcPr>
            <w:tcW w:w="744" w:type="pct"/>
            <w:shd w:val="clear" w:color="auto" w:fill="auto"/>
            <w:noWrap/>
            <w:vAlign w:val="bottom"/>
            <w:hideMark/>
          </w:tcPr>
          <w:p w14:paraId="041E1DE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0.49</w:t>
            </w:r>
          </w:p>
        </w:tc>
        <w:tc>
          <w:tcPr>
            <w:tcW w:w="744" w:type="pct"/>
            <w:shd w:val="clear" w:color="auto" w:fill="auto"/>
            <w:noWrap/>
            <w:vAlign w:val="bottom"/>
            <w:hideMark/>
          </w:tcPr>
          <w:p w14:paraId="126F083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0.573</w:t>
            </w:r>
          </w:p>
        </w:tc>
        <w:tc>
          <w:tcPr>
            <w:tcW w:w="744" w:type="pct"/>
            <w:shd w:val="clear" w:color="auto" w:fill="auto"/>
            <w:noWrap/>
            <w:vAlign w:val="bottom"/>
            <w:hideMark/>
          </w:tcPr>
          <w:p w14:paraId="489A9D7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0.646</w:t>
            </w:r>
          </w:p>
        </w:tc>
      </w:tr>
      <w:tr w:rsidR="00AD201E" w:rsidRPr="00AD201E" w14:paraId="33330F99" w14:textId="77777777" w:rsidTr="00AD201E">
        <w:trPr>
          <w:trHeight w:val="300"/>
        </w:trPr>
        <w:tc>
          <w:tcPr>
            <w:tcW w:w="744" w:type="pct"/>
            <w:shd w:val="clear" w:color="auto" w:fill="auto"/>
            <w:noWrap/>
            <w:vAlign w:val="bottom"/>
            <w:hideMark/>
          </w:tcPr>
          <w:p w14:paraId="26EE585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5861</w:t>
            </w:r>
          </w:p>
        </w:tc>
        <w:tc>
          <w:tcPr>
            <w:tcW w:w="2024" w:type="pct"/>
            <w:shd w:val="clear" w:color="auto" w:fill="auto"/>
            <w:noWrap/>
            <w:vAlign w:val="bottom"/>
            <w:hideMark/>
          </w:tcPr>
          <w:p w14:paraId="20BEF07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Venecia</w:t>
            </w:r>
            <w:proofErr w:type="spellEnd"/>
          </w:p>
        </w:tc>
        <w:tc>
          <w:tcPr>
            <w:tcW w:w="744" w:type="pct"/>
            <w:shd w:val="clear" w:color="auto" w:fill="auto"/>
            <w:noWrap/>
            <w:vAlign w:val="bottom"/>
            <w:hideMark/>
          </w:tcPr>
          <w:p w14:paraId="581C0BA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0.299</w:t>
            </w:r>
          </w:p>
        </w:tc>
        <w:tc>
          <w:tcPr>
            <w:tcW w:w="744" w:type="pct"/>
            <w:shd w:val="clear" w:color="auto" w:fill="auto"/>
            <w:noWrap/>
            <w:vAlign w:val="bottom"/>
            <w:hideMark/>
          </w:tcPr>
          <w:p w14:paraId="46F7DA4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0.414</w:t>
            </w:r>
          </w:p>
        </w:tc>
        <w:tc>
          <w:tcPr>
            <w:tcW w:w="744" w:type="pct"/>
            <w:shd w:val="clear" w:color="auto" w:fill="auto"/>
            <w:noWrap/>
            <w:vAlign w:val="bottom"/>
            <w:hideMark/>
          </w:tcPr>
          <w:p w14:paraId="2D7D18F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0.434</w:t>
            </w:r>
          </w:p>
        </w:tc>
      </w:tr>
      <w:tr w:rsidR="00AD201E" w:rsidRPr="00AD201E" w14:paraId="7D4F2F55" w14:textId="77777777" w:rsidTr="00AD201E">
        <w:trPr>
          <w:trHeight w:val="300"/>
        </w:trPr>
        <w:tc>
          <w:tcPr>
            <w:tcW w:w="744" w:type="pct"/>
            <w:shd w:val="clear" w:color="auto" w:fill="auto"/>
            <w:noWrap/>
            <w:vAlign w:val="bottom"/>
            <w:hideMark/>
          </w:tcPr>
          <w:p w14:paraId="48EA3AF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5885</w:t>
            </w:r>
          </w:p>
        </w:tc>
        <w:tc>
          <w:tcPr>
            <w:tcW w:w="2024" w:type="pct"/>
            <w:shd w:val="clear" w:color="auto" w:fill="auto"/>
            <w:noWrap/>
            <w:vAlign w:val="bottom"/>
            <w:hideMark/>
          </w:tcPr>
          <w:p w14:paraId="5CE43200"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Yali</w:t>
            </w:r>
            <w:proofErr w:type="spellEnd"/>
          </w:p>
        </w:tc>
        <w:tc>
          <w:tcPr>
            <w:tcW w:w="744" w:type="pct"/>
            <w:shd w:val="clear" w:color="auto" w:fill="auto"/>
            <w:noWrap/>
            <w:vAlign w:val="bottom"/>
            <w:hideMark/>
          </w:tcPr>
          <w:p w14:paraId="395F0CE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0.432</w:t>
            </w:r>
          </w:p>
        </w:tc>
        <w:tc>
          <w:tcPr>
            <w:tcW w:w="744" w:type="pct"/>
            <w:shd w:val="clear" w:color="auto" w:fill="auto"/>
            <w:noWrap/>
            <w:vAlign w:val="bottom"/>
            <w:hideMark/>
          </w:tcPr>
          <w:p w14:paraId="0E7EF12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0.521</w:t>
            </w:r>
          </w:p>
        </w:tc>
        <w:tc>
          <w:tcPr>
            <w:tcW w:w="744" w:type="pct"/>
            <w:shd w:val="clear" w:color="auto" w:fill="auto"/>
            <w:noWrap/>
            <w:vAlign w:val="bottom"/>
            <w:hideMark/>
          </w:tcPr>
          <w:p w14:paraId="36F5587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0.583</w:t>
            </w:r>
          </w:p>
        </w:tc>
      </w:tr>
      <w:tr w:rsidR="00AD201E" w:rsidRPr="00AD201E" w14:paraId="792E620C" w14:textId="77777777" w:rsidTr="00AD201E">
        <w:trPr>
          <w:trHeight w:val="300"/>
        </w:trPr>
        <w:tc>
          <w:tcPr>
            <w:tcW w:w="744" w:type="pct"/>
            <w:shd w:val="clear" w:color="auto" w:fill="auto"/>
            <w:noWrap/>
            <w:vAlign w:val="bottom"/>
            <w:hideMark/>
          </w:tcPr>
          <w:p w14:paraId="61D7BDD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5887</w:t>
            </w:r>
          </w:p>
        </w:tc>
        <w:tc>
          <w:tcPr>
            <w:tcW w:w="2024" w:type="pct"/>
            <w:shd w:val="clear" w:color="auto" w:fill="auto"/>
            <w:noWrap/>
            <w:vAlign w:val="bottom"/>
            <w:hideMark/>
          </w:tcPr>
          <w:p w14:paraId="2C9C06B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Yarumal</w:t>
            </w:r>
            <w:proofErr w:type="spellEnd"/>
          </w:p>
        </w:tc>
        <w:tc>
          <w:tcPr>
            <w:tcW w:w="744" w:type="pct"/>
            <w:shd w:val="clear" w:color="auto" w:fill="auto"/>
            <w:noWrap/>
            <w:vAlign w:val="bottom"/>
            <w:hideMark/>
          </w:tcPr>
          <w:p w14:paraId="78BAEAE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0.882</w:t>
            </w:r>
          </w:p>
        </w:tc>
        <w:tc>
          <w:tcPr>
            <w:tcW w:w="744" w:type="pct"/>
            <w:shd w:val="clear" w:color="auto" w:fill="auto"/>
            <w:noWrap/>
            <w:vAlign w:val="bottom"/>
            <w:hideMark/>
          </w:tcPr>
          <w:p w14:paraId="35D392B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0.587</w:t>
            </w:r>
          </w:p>
        </w:tc>
        <w:tc>
          <w:tcPr>
            <w:tcW w:w="744" w:type="pct"/>
            <w:shd w:val="clear" w:color="auto" w:fill="auto"/>
            <w:noWrap/>
            <w:vAlign w:val="bottom"/>
            <w:hideMark/>
          </w:tcPr>
          <w:p w14:paraId="10B1344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0.633</w:t>
            </w:r>
          </w:p>
        </w:tc>
      </w:tr>
      <w:tr w:rsidR="00AD201E" w:rsidRPr="00AD201E" w14:paraId="6315B994" w14:textId="77777777" w:rsidTr="00AD201E">
        <w:trPr>
          <w:trHeight w:val="300"/>
        </w:trPr>
        <w:tc>
          <w:tcPr>
            <w:tcW w:w="744" w:type="pct"/>
            <w:shd w:val="clear" w:color="auto" w:fill="auto"/>
            <w:noWrap/>
            <w:vAlign w:val="bottom"/>
            <w:hideMark/>
          </w:tcPr>
          <w:p w14:paraId="03746EA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15022</w:t>
            </w:r>
          </w:p>
        </w:tc>
        <w:tc>
          <w:tcPr>
            <w:tcW w:w="2024" w:type="pct"/>
            <w:shd w:val="clear" w:color="auto" w:fill="auto"/>
            <w:noWrap/>
            <w:vAlign w:val="bottom"/>
            <w:hideMark/>
          </w:tcPr>
          <w:p w14:paraId="24C5E618"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Almeida</w:t>
            </w:r>
          </w:p>
        </w:tc>
        <w:tc>
          <w:tcPr>
            <w:tcW w:w="744" w:type="pct"/>
            <w:shd w:val="clear" w:color="auto" w:fill="auto"/>
            <w:noWrap/>
            <w:vAlign w:val="bottom"/>
            <w:hideMark/>
          </w:tcPr>
          <w:p w14:paraId="5718EFF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0.879</w:t>
            </w:r>
          </w:p>
        </w:tc>
        <w:tc>
          <w:tcPr>
            <w:tcW w:w="744" w:type="pct"/>
            <w:shd w:val="clear" w:color="auto" w:fill="auto"/>
            <w:noWrap/>
            <w:vAlign w:val="bottom"/>
            <w:hideMark/>
          </w:tcPr>
          <w:p w14:paraId="72BBFC3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0.757</w:t>
            </w:r>
          </w:p>
        </w:tc>
        <w:tc>
          <w:tcPr>
            <w:tcW w:w="744" w:type="pct"/>
            <w:shd w:val="clear" w:color="auto" w:fill="auto"/>
            <w:noWrap/>
            <w:vAlign w:val="bottom"/>
            <w:hideMark/>
          </w:tcPr>
          <w:p w14:paraId="30C7265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0.84</w:t>
            </w:r>
          </w:p>
        </w:tc>
      </w:tr>
      <w:tr w:rsidR="00AD201E" w:rsidRPr="00AD201E" w14:paraId="6150DD4E" w14:textId="77777777" w:rsidTr="00AD201E">
        <w:trPr>
          <w:trHeight w:val="300"/>
        </w:trPr>
        <w:tc>
          <w:tcPr>
            <w:tcW w:w="744" w:type="pct"/>
            <w:shd w:val="clear" w:color="auto" w:fill="auto"/>
            <w:noWrap/>
            <w:vAlign w:val="bottom"/>
            <w:hideMark/>
          </w:tcPr>
          <w:p w14:paraId="537D5FE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15090</w:t>
            </w:r>
          </w:p>
        </w:tc>
        <w:tc>
          <w:tcPr>
            <w:tcW w:w="2024" w:type="pct"/>
            <w:shd w:val="clear" w:color="auto" w:fill="auto"/>
            <w:noWrap/>
            <w:vAlign w:val="bottom"/>
            <w:hideMark/>
          </w:tcPr>
          <w:p w14:paraId="0BD4BB1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Berbeo</w:t>
            </w:r>
            <w:proofErr w:type="spellEnd"/>
          </w:p>
        </w:tc>
        <w:tc>
          <w:tcPr>
            <w:tcW w:w="744" w:type="pct"/>
            <w:shd w:val="clear" w:color="auto" w:fill="auto"/>
            <w:noWrap/>
            <w:vAlign w:val="bottom"/>
            <w:hideMark/>
          </w:tcPr>
          <w:p w14:paraId="7B19641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0.891</w:t>
            </w:r>
          </w:p>
        </w:tc>
        <w:tc>
          <w:tcPr>
            <w:tcW w:w="744" w:type="pct"/>
            <w:shd w:val="clear" w:color="auto" w:fill="auto"/>
            <w:noWrap/>
            <w:vAlign w:val="bottom"/>
            <w:hideMark/>
          </w:tcPr>
          <w:p w14:paraId="1821122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0.883</w:t>
            </w:r>
          </w:p>
        </w:tc>
        <w:tc>
          <w:tcPr>
            <w:tcW w:w="744" w:type="pct"/>
            <w:shd w:val="clear" w:color="auto" w:fill="auto"/>
            <w:noWrap/>
            <w:vAlign w:val="bottom"/>
            <w:hideMark/>
          </w:tcPr>
          <w:p w14:paraId="47C1651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w:t>
            </w:r>
          </w:p>
        </w:tc>
      </w:tr>
      <w:tr w:rsidR="00AD201E" w:rsidRPr="00AD201E" w14:paraId="14C6701D" w14:textId="77777777" w:rsidTr="00AD201E">
        <w:trPr>
          <w:trHeight w:val="300"/>
        </w:trPr>
        <w:tc>
          <w:tcPr>
            <w:tcW w:w="744" w:type="pct"/>
            <w:shd w:val="clear" w:color="auto" w:fill="auto"/>
            <w:noWrap/>
            <w:vAlign w:val="bottom"/>
            <w:hideMark/>
          </w:tcPr>
          <w:p w14:paraId="7646D60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15106</w:t>
            </w:r>
          </w:p>
        </w:tc>
        <w:tc>
          <w:tcPr>
            <w:tcW w:w="2024" w:type="pct"/>
            <w:shd w:val="clear" w:color="auto" w:fill="auto"/>
            <w:noWrap/>
            <w:vAlign w:val="bottom"/>
            <w:hideMark/>
          </w:tcPr>
          <w:p w14:paraId="168D721C"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Briceno</w:t>
            </w:r>
          </w:p>
        </w:tc>
        <w:tc>
          <w:tcPr>
            <w:tcW w:w="744" w:type="pct"/>
            <w:shd w:val="clear" w:color="auto" w:fill="auto"/>
            <w:noWrap/>
            <w:vAlign w:val="bottom"/>
            <w:hideMark/>
          </w:tcPr>
          <w:p w14:paraId="4B5F4C0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w:t>
            </w:r>
          </w:p>
        </w:tc>
        <w:tc>
          <w:tcPr>
            <w:tcW w:w="744" w:type="pct"/>
            <w:shd w:val="clear" w:color="auto" w:fill="auto"/>
            <w:noWrap/>
            <w:vAlign w:val="bottom"/>
            <w:hideMark/>
          </w:tcPr>
          <w:p w14:paraId="21F56B3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1.177</w:t>
            </w:r>
          </w:p>
        </w:tc>
        <w:tc>
          <w:tcPr>
            <w:tcW w:w="744" w:type="pct"/>
            <w:shd w:val="clear" w:color="auto" w:fill="auto"/>
            <w:noWrap/>
            <w:vAlign w:val="bottom"/>
            <w:hideMark/>
          </w:tcPr>
          <w:p w14:paraId="5F1DC97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0.829</w:t>
            </w:r>
          </w:p>
        </w:tc>
      </w:tr>
      <w:tr w:rsidR="00AD201E" w:rsidRPr="00AD201E" w14:paraId="785E71E8" w14:textId="77777777" w:rsidTr="00AD201E">
        <w:trPr>
          <w:trHeight w:val="300"/>
        </w:trPr>
        <w:tc>
          <w:tcPr>
            <w:tcW w:w="744" w:type="pct"/>
            <w:shd w:val="clear" w:color="auto" w:fill="auto"/>
            <w:noWrap/>
            <w:vAlign w:val="bottom"/>
            <w:hideMark/>
          </w:tcPr>
          <w:p w14:paraId="1BC7BD8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15109</w:t>
            </w:r>
          </w:p>
        </w:tc>
        <w:tc>
          <w:tcPr>
            <w:tcW w:w="2024" w:type="pct"/>
            <w:shd w:val="clear" w:color="auto" w:fill="auto"/>
            <w:noWrap/>
            <w:vAlign w:val="bottom"/>
            <w:hideMark/>
          </w:tcPr>
          <w:p w14:paraId="58BE0E2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Buenavista</w:t>
            </w:r>
          </w:p>
        </w:tc>
        <w:tc>
          <w:tcPr>
            <w:tcW w:w="744" w:type="pct"/>
            <w:shd w:val="clear" w:color="auto" w:fill="auto"/>
            <w:noWrap/>
            <w:vAlign w:val="bottom"/>
            <w:hideMark/>
          </w:tcPr>
          <w:p w14:paraId="0E32A8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0.552</w:t>
            </w:r>
          </w:p>
        </w:tc>
        <w:tc>
          <w:tcPr>
            <w:tcW w:w="744" w:type="pct"/>
            <w:shd w:val="clear" w:color="auto" w:fill="auto"/>
            <w:noWrap/>
            <w:vAlign w:val="bottom"/>
            <w:hideMark/>
          </w:tcPr>
          <w:p w14:paraId="486583B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0.891</w:t>
            </w:r>
          </w:p>
        </w:tc>
        <w:tc>
          <w:tcPr>
            <w:tcW w:w="744" w:type="pct"/>
            <w:shd w:val="clear" w:color="auto" w:fill="auto"/>
            <w:noWrap/>
            <w:vAlign w:val="bottom"/>
            <w:hideMark/>
          </w:tcPr>
          <w:p w14:paraId="797AD58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0.643</w:t>
            </w:r>
          </w:p>
        </w:tc>
      </w:tr>
      <w:tr w:rsidR="00AD201E" w:rsidRPr="00AD201E" w14:paraId="1F62A02F" w14:textId="77777777" w:rsidTr="00AD201E">
        <w:trPr>
          <w:trHeight w:val="300"/>
        </w:trPr>
        <w:tc>
          <w:tcPr>
            <w:tcW w:w="744" w:type="pct"/>
            <w:shd w:val="clear" w:color="auto" w:fill="auto"/>
            <w:noWrap/>
            <w:vAlign w:val="bottom"/>
            <w:hideMark/>
          </w:tcPr>
          <w:p w14:paraId="5A44D7C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15185</w:t>
            </w:r>
          </w:p>
        </w:tc>
        <w:tc>
          <w:tcPr>
            <w:tcW w:w="2024" w:type="pct"/>
            <w:shd w:val="clear" w:color="auto" w:fill="auto"/>
            <w:noWrap/>
            <w:vAlign w:val="bottom"/>
            <w:hideMark/>
          </w:tcPr>
          <w:p w14:paraId="1E16C8EF"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Chitaraque</w:t>
            </w:r>
            <w:proofErr w:type="spellEnd"/>
          </w:p>
        </w:tc>
        <w:tc>
          <w:tcPr>
            <w:tcW w:w="744" w:type="pct"/>
            <w:shd w:val="clear" w:color="auto" w:fill="auto"/>
            <w:noWrap/>
            <w:vAlign w:val="bottom"/>
            <w:hideMark/>
          </w:tcPr>
          <w:p w14:paraId="6B2731E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0.989</w:t>
            </w:r>
          </w:p>
        </w:tc>
        <w:tc>
          <w:tcPr>
            <w:tcW w:w="744" w:type="pct"/>
            <w:shd w:val="clear" w:color="auto" w:fill="auto"/>
            <w:noWrap/>
            <w:vAlign w:val="bottom"/>
            <w:hideMark/>
          </w:tcPr>
          <w:p w14:paraId="59B2EDF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1.067</w:t>
            </w:r>
          </w:p>
        </w:tc>
        <w:tc>
          <w:tcPr>
            <w:tcW w:w="744" w:type="pct"/>
            <w:shd w:val="clear" w:color="auto" w:fill="auto"/>
            <w:noWrap/>
            <w:vAlign w:val="bottom"/>
            <w:hideMark/>
          </w:tcPr>
          <w:p w14:paraId="405F343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1.07</w:t>
            </w:r>
          </w:p>
        </w:tc>
      </w:tr>
      <w:tr w:rsidR="00AD201E" w:rsidRPr="00AD201E" w14:paraId="551042ED" w14:textId="77777777" w:rsidTr="00AD201E">
        <w:trPr>
          <w:trHeight w:val="300"/>
        </w:trPr>
        <w:tc>
          <w:tcPr>
            <w:tcW w:w="744" w:type="pct"/>
            <w:shd w:val="clear" w:color="auto" w:fill="auto"/>
            <w:noWrap/>
            <w:vAlign w:val="bottom"/>
            <w:hideMark/>
          </w:tcPr>
          <w:p w14:paraId="25A7F72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15212</w:t>
            </w:r>
          </w:p>
        </w:tc>
        <w:tc>
          <w:tcPr>
            <w:tcW w:w="2024" w:type="pct"/>
            <w:shd w:val="clear" w:color="auto" w:fill="auto"/>
            <w:noWrap/>
            <w:vAlign w:val="bottom"/>
            <w:hideMark/>
          </w:tcPr>
          <w:p w14:paraId="37C06E7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Coper</w:t>
            </w:r>
          </w:p>
        </w:tc>
        <w:tc>
          <w:tcPr>
            <w:tcW w:w="744" w:type="pct"/>
            <w:shd w:val="clear" w:color="auto" w:fill="auto"/>
            <w:noWrap/>
            <w:vAlign w:val="bottom"/>
            <w:hideMark/>
          </w:tcPr>
          <w:p w14:paraId="6C5B0EB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0.393</w:t>
            </w:r>
          </w:p>
        </w:tc>
        <w:tc>
          <w:tcPr>
            <w:tcW w:w="744" w:type="pct"/>
            <w:shd w:val="clear" w:color="auto" w:fill="auto"/>
            <w:noWrap/>
            <w:vAlign w:val="bottom"/>
            <w:hideMark/>
          </w:tcPr>
          <w:p w14:paraId="7C507ED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0.97</w:t>
            </w:r>
          </w:p>
        </w:tc>
        <w:tc>
          <w:tcPr>
            <w:tcW w:w="744" w:type="pct"/>
            <w:shd w:val="clear" w:color="auto" w:fill="auto"/>
            <w:noWrap/>
            <w:vAlign w:val="bottom"/>
            <w:hideMark/>
          </w:tcPr>
          <w:p w14:paraId="371FABD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0.51</w:t>
            </w:r>
          </w:p>
        </w:tc>
      </w:tr>
      <w:tr w:rsidR="00AD201E" w:rsidRPr="00AD201E" w14:paraId="4EA6E526" w14:textId="77777777" w:rsidTr="00AD201E">
        <w:trPr>
          <w:trHeight w:val="300"/>
        </w:trPr>
        <w:tc>
          <w:tcPr>
            <w:tcW w:w="744" w:type="pct"/>
            <w:shd w:val="clear" w:color="auto" w:fill="auto"/>
            <w:noWrap/>
            <w:vAlign w:val="bottom"/>
            <w:hideMark/>
          </w:tcPr>
          <w:p w14:paraId="6BE4668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15325</w:t>
            </w:r>
          </w:p>
        </w:tc>
        <w:tc>
          <w:tcPr>
            <w:tcW w:w="2024" w:type="pct"/>
            <w:shd w:val="clear" w:color="auto" w:fill="auto"/>
            <w:noWrap/>
            <w:vAlign w:val="bottom"/>
            <w:hideMark/>
          </w:tcPr>
          <w:p w14:paraId="343EEAA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Guayata</w:t>
            </w:r>
            <w:proofErr w:type="spellEnd"/>
          </w:p>
        </w:tc>
        <w:tc>
          <w:tcPr>
            <w:tcW w:w="744" w:type="pct"/>
            <w:shd w:val="clear" w:color="auto" w:fill="auto"/>
            <w:noWrap/>
            <w:vAlign w:val="bottom"/>
            <w:hideMark/>
          </w:tcPr>
          <w:p w14:paraId="6CBC711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0.717</w:t>
            </w:r>
          </w:p>
        </w:tc>
        <w:tc>
          <w:tcPr>
            <w:tcW w:w="744" w:type="pct"/>
            <w:shd w:val="clear" w:color="auto" w:fill="auto"/>
            <w:noWrap/>
            <w:vAlign w:val="bottom"/>
            <w:hideMark/>
          </w:tcPr>
          <w:p w14:paraId="144A6AB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0.651</w:t>
            </w:r>
          </w:p>
        </w:tc>
        <w:tc>
          <w:tcPr>
            <w:tcW w:w="744" w:type="pct"/>
            <w:shd w:val="clear" w:color="auto" w:fill="auto"/>
            <w:noWrap/>
            <w:vAlign w:val="bottom"/>
            <w:hideMark/>
          </w:tcPr>
          <w:p w14:paraId="05EC207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0.718</w:t>
            </w:r>
          </w:p>
        </w:tc>
      </w:tr>
      <w:tr w:rsidR="00AD201E" w:rsidRPr="00AD201E" w14:paraId="6A04D661" w14:textId="77777777" w:rsidTr="00AD201E">
        <w:trPr>
          <w:trHeight w:val="300"/>
        </w:trPr>
        <w:tc>
          <w:tcPr>
            <w:tcW w:w="744" w:type="pct"/>
            <w:shd w:val="clear" w:color="auto" w:fill="auto"/>
            <w:noWrap/>
            <w:vAlign w:val="bottom"/>
            <w:hideMark/>
          </w:tcPr>
          <w:p w14:paraId="73B1D42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15377</w:t>
            </w:r>
          </w:p>
        </w:tc>
        <w:tc>
          <w:tcPr>
            <w:tcW w:w="2024" w:type="pct"/>
            <w:shd w:val="clear" w:color="auto" w:fill="auto"/>
            <w:noWrap/>
            <w:vAlign w:val="bottom"/>
            <w:hideMark/>
          </w:tcPr>
          <w:p w14:paraId="08256F0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Labranza</w:t>
            </w:r>
            <w:proofErr w:type="spellEnd"/>
            <w:r w:rsidRPr="00AD201E">
              <w:rPr>
                <w:rFonts w:ascii="Garamond" w:eastAsia="Times New Roman" w:hAnsi="Garamond" w:cs="Calibri"/>
                <w:color w:val="000000"/>
                <w:sz w:val="22"/>
                <w:szCs w:val="22"/>
              </w:rPr>
              <w:t xml:space="preserve"> </w:t>
            </w:r>
            <w:proofErr w:type="spellStart"/>
            <w:r w:rsidRPr="00AD201E">
              <w:rPr>
                <w:rFonts w:ascii="Garamond" w:eastAsia="Times New Roman" w:hAnsi="Garamond" w:cs="Calibri"/>
                <w:color w:val="000000"/>
                <w:sz w:val="22"/>
                <w:szCs w:val="22"/>
              </w:rPr>
              <w:t>grande</w:t>
            </w:r>
            <w:proofErr w:type="spellEnd"/>
          </w:p>
        </w:tc>
        <w:tc>
          <w:tcPr>
            <w:tcW w:w="744" w:type="pct"/>
            <w:shd w:val="clear" w:color="auto" w:fill="auto"/>
            <w:noWrap/>
            <w:vAlign w:val="bottom"/>
            <w:hideMark/>
          </w:tcPr>
          <w:p w14:paraId="1F205D1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1.131</w:t>
            </w:r>
          </w:p>
        </w:tc>
        <w:tc>
          <w:tcPr>
            <w:tcW w:w="744" w:type="pct"/>
            <w:shd w:val="clear" w:color="auto" w:fill="auto"/>
            <w:noWrap/>
            <w:vAlign w:val="bottom"/>
            <w:hideMark/>
          </w:tcPr>
          <w:p w14:paraId="37A0327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1.003</w:t>
            </w:r>
          </w:p>
        </w:tc>
        <w:tc>
          <w:tcPr>
            <w:tcW w:w="744" w:type="pct"/>
            <w:shd w:val="clear" w:color="auto" w:fill="auto"/>
            <w:noWrap/>
            <w:vAlign w:val="bottom"/>
            <w:hideMark/>
          </w:tcPr>
          <w:p w14:paraId="17BDDE4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1.128</w:t>
            </w:r>
          </w:p>
        </w:tc>
      </w:tr>
      <w:tr w:rsidR="00AD201E" w:rsidRPr="00AD201E" w14:paraId="1F987FF9" w14:textId="77777777" w:rsidTr="00AD201E">
        <w:trPr>
          <w:trHeight w:val="300"/>
        </w:trPr>
        <w:tc>
          <w:tcPr>
            <w:tcW w:w="744" w:type="pct"/>
            <w:shd w:val="clear" w:color="auto" w:fill="auto"/>
            <w:noWrap/>
            <w:vAlign w:val="bottom"/>
            <w:hideMark/>
          </w:tcPr>
          <w:p w14:paraId="56A134D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15401</w:t>
            </w:r>
          </w:p>
        </w:tc>
        <w:tc>
          <w:tcPr>
            <w:tcW w:w="2024" w:type="pct"/>
            <w:shd w:val="clear" w:color="auto" w:fill="auto"/>
            <w:noWrap/>
            <w:vAlign w:val="bottom"/>
            <w:hideMark/>
          </w:tcPr>
          <w:p w14:paraId="0175ABC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victoria</w:t>
            </w:r>
            <w:proofErr w:type="spellEnd"/>
          </w:p>
        </w:tc>
        <w:tc>
          <w:tcPr>
            <w:tcW w:w="744" w:type="pct"/>
            <w:shd w:val="clear" w:color="auto" w:fill="auto"/>
            <w:noWrap/>
            <w:vAlign w:val="bottom"/>
            <w:hideMark/>
          </w:tcPr>
          <w:p w14:paraId="1A4C7CB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0.539</w:t>
            </w:r>
          </w:p>
        </w:tc>
        <w:tc>
          <w:tcPr>
            <w:tcW w:w="744" w:type="pct"/>
            <w:shd w:val="clear" w:color="auto" w:fill="auto"/>
            <w:noWrap/>
            <w:vAlign w:val="bottom"/>
            <w:hideMark/>
          </w:tcPr>
          <w:p w14:paraId="0359368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0.648</w:t>
            </w:r>
          </w:p>
        </w:tc>
        <w:tc>
          <w:tcPr>
            <w:tcW w:w="744" w:type="pct"/>
            <w:shd w:val="clear" w:color="auto" w:fill="auto"/>
            <w:noWrap/>
            <w:vAlign w:val="bottom"/>
            <w:hideMark/>
          </w:tcPr>
          <w:p w14:paraId="108D80F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0.696</w:t>
            </w:r>
          </w:p>
        </w:tc>
      </w:tr>
      <w:tr w:rsidR="00AD201E" w:rsidRPr="00AD201E" w14:paraId="24CDBA99" w14:textId="77777777" w:rsidTr="00AD201E">
        <w:trPr>
          <w:trHeight w:val="300"/>
        </w:trPr>
        <w:tc>
          <w:tcPr>
            <w:tcW w:w="744" w:type="pct"/>
            <w:shd w:val="clear" w:color="auto" w:fill="auto"/>
            <w:noWrap/>
            <w:vAlign w:val="bottom"/>
            <w:hideMark/>
          </w:tcPr>
          <w:p w14:paraId="38722A3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15442</w:t>
            </w:r>
          </w:p>
        </w:tc>
        <w:tc>
          <w:tcPr>
            <w:tcW w:w="2024" w:type="pct"/>
            <w:shd w:val="clear" w:color="auto" w:fill="auto"/>
            <w:noWrap/>
            <w:vAlign w:val="bottom"/>
            <w:hideMark/>
          </w:tcPr>
          <w:p w14:paraId="0EC97AE0"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Maripi</w:t>
            </w:r>
            <w:proofErr w:type="spellEnd"/>
          </w:p>
        </w:tc>
        <w:tc>
          <w:tcPr>
            <w:tcW w:w="744" w:type="pct"/>
            <w:shd w:val="clear" w:color="auto" w:fill="auto"/>
            <w:noWrap/>
            <w:vAlign w:val="bottom"/>
            <w:hideMark/>
          </w:tcPr>
          <w:p w14:paraId="627B8FB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0.084</w:t>
            </w:r>
          </w:p>
        </w:tc>
        <w:tc>
          <w:tcPr>
            <w:tcW w:w="744" w:type="pct"/>
            <w:shd w:val="clear" w:color="auto" w:fill="auto"/>
            <w:noWrap/>
            <w:vAlign w:val="bottom"/>
            <w:hideMark/>
          </w:tcPr>
          <w:p w14:paraId="3945E72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0.686</w:t>
            </w:r>
          </w:p>
        </w:tc>
        <w:tc>
          <w:tcPr>
            <w:tcW w:w="744" w:type="pct"/>
            <w:shd w:val="clear" w:color="auto" w:fill="auto"/>
            <w:noWrap/>
            <w:vAlign w:val="bottom"/>
            <w:hideMark/>
          </w:tcPr>
          <w:p w14:paraId="49C1A46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0.161</w:t>
            </w:r>
          </w:p>
        </w:tc>
      </w:tr>
      <w:tr w:rsidR="00AD201E" w:rsidRPr="00AD201E" w14:paraId="00558BF6" w14:textId="77777777" w:rsidTr="00AD201E">
        <w:trPr>
          <w:trHeight w:val="300"/>
        </w:trPr>
        <w:tc>
          <w:tcPr>
            <w:tcW w:w="744" w:type="pct"/>
            <w:shd w:val="clear" w:color="auto" w:fill="auto"/>
            <w:noWrap/>
            <w:vAlign w:val="bottom"/>
            <w:hideMark/>
          </w:tcPr>
          <w:p w14:paraId="037C40A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15455</w:t>
            </w:r>
          </w:p>
        </w:tc>
        <w:tc>
          <w:tcPr>
            <w:tcW w:w="2024" w:type="pct"/>
            <w:shd w:val="clear" w:color="auto" w:fill="auto"/>
            <w:noWrap/>
            <w:vAlign w:val="bottom"/>
            <w:hideMark/>
          </w:tcPr>
          <w:p w14:paraId="50C7E0B6"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Miraflores</w:t>
            </w:r>
          </w:p>
        </w:tc>
        <w:tc>
          <w:tcPr>
            <w:tcW w:w="744" w:type="pct"/>
            <w:shd w:val="clear" w:color="auto" w:fill="auto"/>
            <w:noWrap/>
            <w:vAlign w:val="bottom"/>
            <w:hideMark/>
          </w:tcPr>
          <w:p w14:paraId="1F0494D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1.011</w:t>
            </w:r>
          </w:p>
        </w:tc>
        <w:tc>
          <w:tcPr>
            <w:tcW w:w="744" w:type="pct"/>
            <w:shd w:val="clear" w:color="auto" w:fill="auto"/>
            <w:noWrap/>
            <w:vAlign w:val="bottom"/>
            <w:hideMark/>
          </w:tcPr>
          <w:p w14:paraId="0DCFA79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0.863</w:t>
            </w:r>
          </w:p>
        </w:tc>
        <w:tc>
          <w:tcPr>
            <w:tcW w:w="744" w:type="pct"/>
            <w:shd w:val="clear" w:color="auto" w:fill="auto"/>
            <w:noWrap/>
            <w:vAlign w:val="bottom"/>
            <w:hideMark/>
          </w:tcPr>
          <w:p w14:paraId="725D4CB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0.96</w:t>
            </w:r>
          </w:p>
        </w:tc>
      </w:tr>
      <w:tr w:rsidR="00AD201E" w:rsidRPr="00AD201E" w14:paraId="4805F3AC" w14:textId="77777777" w:rsidTr="00AD201E">
        <w:trPr>
          <w:trHeight w:val="300"/>
        </w:trPr>
        <w:tc>
          <w:tcPr>
            <w:tcW w:w="744" w:type="pct"/>
            <w:shd w:val="clear" w:color="auto" w:fill="auto"/>
            <w:noWrap/>
            <w:vAlign w:val="bottom"/>
            <w:hideMark/>
          </w:tcPr>
          <w:p w14:paraId="6CE710B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15469</w:t>
            </w:r>
          </w:p>
        </w:tc>
        <w:tc>
          <w:tcPr>
            <w:tcW w:w="2024" w:type="pct"/>
            <w:shd w:val="clear" w:color="auto" w:fill="auto"/>
            <w:noWrap/>
            <w:vAlign w:val="bottom"/>
            <w:hideMark/>
          </w:tcPr>
          <w:p w14:paraId="777A2196"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Moniquira</w:t>
            </w:r>
            <w:proofErr w:type="spellEnd"/>
          </w:p>
        </w:tc>
        <w:tc>
          <w:tcPr>
            <w:tcW w:w="744" w:type="pct"/>
            <w:shd w:val="clear" w:color="auto" w:fill="auto"/>
            <w:noWrap/>
            <w:vAlign w:val="bottom"/>
            <w:hideMark/>
          </w:tcPr>
          <w:p w14:paraId="23677A8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0.733</w:t>
            </w:r>
          </w:p>
        </w:tc>
        <w:tc>
          <w:tcPr>
            <w:tcW w:w="744" w:type="pct"/>
            <w:shd w:val="clear" w:color="auto" w:fill="auto"/>
            <w:noWrap/>
            <w:vAlign w:val="bottom"/>
            <w:hideMark/>
          </w:tcPr>
          <w:p w14:paraId="53D4F47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1.026</w:t>
            </w:r>
          </w:p>
        </w:tc>
        <w:tc>
          <w:tcPr>
            <w:tcW w:w="744" w:type="pct"/>
            <w:shd w:val="clear" w:color="auto" w:fill="auto"/>
            <w:noWrap/>
            <w:vAlign w:val="bottom"/>
            <w:hideMark/>
          </w:tcPr>
          <w:p w14:paraId="2BB4895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0.814</w:t>
            </w:r>
          </w:p>
        </w:tc>
      </w:tr>
      <w:tr w:rsidR="00AD201E" w:rsidRPr="00AD201E" w14:paraId="5DD8B674" w14:textId="77777777" w:rsidTr="00AD201E">
        <w:trPr>
          <w:trHeight w:val="300"/>
        </w:trPr>
        <w:tc>
          <w:tcPr>
            <w:tcW w:w="744" w:type="pct"/>
            <w:shd w:val="clear" w:color="auto" w:fill="auto"/>
            <w:noWrap/>
            <w:vAlign w:val="bottom"/>
            <w:hideMark/>
          </w:tcPr>
          <w:p w14:paraId="2761ED3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15480</w:t>
            </w:r>
          </w:p>
        </w:tc>
        <w:tc>
          <w:tcPr>
            <w:tcW w:w="2024" w:type="pct"/>
            <w:shd w:val="clear" w:color="auto" w:fill="auto"/>
            <w:noWrap/>
            <w:vAlign w:val="bottom"/>
            <w:hideMark/>
          </w:tcPr>
          <w:p w14:paraId="72D7429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Muzo</w:t>
            </w:r>
            <w:proofErr w:type="spellEnd"/>
          </w:p>
        </w:tc>
        <w:tc>
          <w:tcPr>
            <w:tcW w:w="744" w:type="pct"/>
            <w:shd w:val="clear" w:color="auto" w:fill="auto"/>
            <w:noWrap/>
            <w:vAlign w:val="bottom"/>
            <w:hideMark/>
          </w:tcPr>
          <w:p w14:paraId="4723216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0.017</w:t>
            </w:r>
          </w:p>
        </w:tc>
        <w:tc>
          <w:tcPr>
            <w:tcW w:w="744" w:type="pct"/>
            <w:shd w:val="clear" w:color="auto" w:fill="auto"/>
            <w:noWrap/>
            <w:vAlign w:val="bottom"/>
            <w:hideMark/>
          </w:tcPr>
          <w:p w14:paraId="29C5583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0.752</w:t>
            </w:r>
          </w:p>
        </w:tc>
        <w:tc>
          <w:tcPr>
            <w:tcW w:w="744" w:type="pct"/>
            <w:shd w:val="clear" w:color="auto" w:fill="auto"/>
            <w:noWrap/>
            <w:vAlign w:val="bottom"/>
            <w:hideMark/>
          </w:tcPr>
          <w:p w14:paraId="12D7049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0.061</w:t>
            </w:r>
          </w:p>
        </w:tc>
      </w:tr>
      <w:tr w:rsidR="00AD201E" w:rsidRPr="00AD201E" w14:paraId="686D1369" w14:textId="77777777" w:rsidTr="00AD201E">
        <w:trPr>
          <w:trHeight w:val="300"/>
        </w:trPr>
        <w:tc>
          <w:tcPr>
            <w:tcW w:w="744" w:type="pct"/>
            <w:shd w:val="clear" w:color="auto" w:fill="auto"/>
            <w:noWrap/>
            <w:vAlign w:val="bottom"/>
            <w:hideMark/>
          </w:tcPr>
          <w:p w14:paraId="5DDC5B8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lastRenderedPageBreak/>
              <w:t>15507</w:t>
            </w:r>
          </w:p>
        </w:tc>
        <w:tc>
          <w:tcPr>
            <w:tcW w:w="2024" w:type="pct"/>
            <w:shd w:val="clear" w:color="auto" w:fill="auto"/>
            <w:noWrap/>
            <w:vAlign w:val="bottom"/>
            <w:hideMark/>
          </w:tcPr>
          <w:p w14:paraId="69B1212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Otanche</w:t>
            </w:r>
            <w:proofErr w:type="spellEnd"/>
          </w:p>
        </w:tc>
        <w:tc>
          <w:tcPr>
            <w:tcW w:w="744" w:type="pct"/>
            <w:shd w:val="clear" w:color="auto" w:fill="auto"/>
            <w:noWrap/>
            <w:vAlign w:val="bottom"/>
            <w:hideMark/>
          </w:tcPr>
          <w:p w14:paraId="4B5131A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04EAA9C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0.407</w:t>
            </w:r>
          </w:p>
        </w:tc>
        <w:tc>
          <w:tcPr>
            <w:tcW w:w="744" w:type="pct"/>
            <w:shd w:val="clear" w:color="auto" w:fill="auto"/>
            <w:noWrap/>
            <w:vAlign w:val="bottom"/>
            <w:hideMark/>
          </w:tcPr>
          <w:p w14:paraId="397F6C5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5614B14A" w14:textId="77777777" w:rsidTr="00AD201E">
        <w:trPr>
          <w:trHeight w:val="300"/>
        </w:trPr>
        <w:tc>
          <w:tcPr>
            <w:tcW w:w="744" w:type="pct"/>
            <w:shd w:val="clear" w:color="auto" w:fill="auto"/>
            <w:noWrap/>
            <w:vAlign w:val="bottom"/>
            <w:hideMark/>
          </w:tcPr>
          <w:p w14:paraId="3B8E850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15514</w:t>
            </w:r>
          </w:p>
        </w:tc>
        <w:tc>
          <w:tcPr>
            <w:tcW w:w="2024" w:type="pct"/>
            <w:shd w:val="clear" w:color="auto" w:fill="auto"/>
            <w:noWrap/>
            <w:vAlign w:val="bottom"/>
            <w:hideMark/>
          </w:tcPr>
          <w:p w14:paraId="65913361"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Paez</w:t>
            </w:r>
            <w:proofErr w:type="spellEnd"/>
          </w:p>
        </w:tc>
        <w:tc>
          <w:tcPr>
            <w:tcW w:w="744" w:type="pct"/>
            <w:shd w:val="clear" w:color="auto" w:fill="auto"/>
            <w:noWrap/>
            <w:vAlign w:val="bottom"/>
            <w:hideMark/>
          </w:tcPr>
          <w:p w14:paraId="0E6CFD0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1.163</w:t>
            </w:r>
          </w:p>
        </w:tc>
        <w:tc>
          <w:tcPr>
            <w:tcW w:w="744" w:type="pct"/>
            <w:shd w:val="clear" w:color="auto" w:fill="auto"/>
            <w:noWrap/>
            <w:vAlign w:val="bottom"/>
            <w:hideMark/>
          </w:tcPr>
          <w:p w14:paraId="0634123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1.077</w:t>
            </w:r>
          </w:p>
        </w:tc>
        <w:tc>
          <w:tcPr>
            <w:tcW w:w="744" w:type="pct"/>
            <w:shd w:val="clear" w:color="auto" w:fill="auto"/>
            <w:noWrap/>
            <w:vAlign w:val="bottom"/>
            <w:hideMark/>
          </w:tcPr>
          <w:p w14:paraId="16ABC0E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1.237</w:t>
            </w:r>
          </w:p>
        </w:tc>
      </w:tr>
      <w:tr w:rsidR="00AD201E" w:rsidRPr="00AD201E" w14:paraId="57F04ED0" w14:textId="77777777" w:rsidTr="00AD201E">
        <w:trPr>
          <w:trHeight w:val="300"/>
        </w:trPr>
        <w:tc>
          <w:tcPr>
            <w:tcW w:w="744" w:type="pct"/>
            <w:shd w:val="clear" w:color="auto" w:fill="auto"/>
            <w:noWrap/>
            <w:vAlign w:val="bottom"/>
            <w:hideMark/>
          </w:tcPr>
          <w:p w14:paraId="72E24D6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15531</w:t>
            </w:r>
          </w:p>
        </w:tc>
        <w:tc>
          <w:tcPr>
            <w:tcW w:w="2024" w:type="pct"/>
            <w:shd w:val="clear" w:color="auto" w:fill="auto"/>
            <w:noWrap/>
            <w:vAlign w:val="bottom"/>
            <w:hideMark/>
          </w:tcPr>
          <w:p w14:paraId="6EBF78D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Pauna</w:t>
            </w:r>
            <w:proofErr w:type="spellEnd"/>
          </w:p>
        </w:tc>
        <w:tc>
          <w:tcPr>
            <w:tcW w:w="744" w:type="pct"/>
            <w:shd w:val="clear" w:color="auto" w:fill="auto"/>
            <w:noWrap/>
            <w:vAlign w:val="bottom"/>
            <w:hideMark/>
          </w:tcPr>
          <w:p w14:paraId="428C0B5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0.276</w:t>
            </w:r>
          </w:p>
        </w:tc>
        <w:tc>
          <w:tcPr>
            <w:tcW w:w="744" w:type="pct"/>
            <w:shd w:val="clear" w:color="auto" w:fill="auto"/>
            <w:noWrap/>
            <w:vAlign w:val="bottom"/>
            <w:hideMark/>
          </w:tcPr>
          <w:p w14:paraId="119C528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0.945</w:t>
            </w:r>
          </w:p>
        </w:tc>
        <w:tc>
          <w:tcPr>
            <w:tcW w:w="744" w:type="pct"/>
            <w:shd w:val="clear" w:color="auto" w:fill="auto"/>
            <w:noWrap/>
            <w:vAlign w:val="bottom"/>
            <w:hideMark/>
          </w:tcPr>
          <w:p w14:paraId="35173F9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0.385</w:t>
            </w:r>
          </w:p>
        </w:tc>
      </w:tr>
      <w:tr w:rsidR="00AD201E" w:rsidRPr="00AD201E" w14:paraId="6EA53FAB" w14:textId="77777777" w:rsidTr="00AD201E">
        <w:trPr>
          <w:trHeight w:val="300"/>
        </w:trPr>
        <w:tc>
          <w:tcPr>
            <w:tcW w:w="744" w:type="pct"/>
            <w:shd w:val="clear" w:color="auto" w:fill="auto"/>
            <w:noWrap/>
            <w:vAlign w:val="bottom"/>
            <w:hideMark/>
          </w:tcPr>
          <w:p w14:paraId="390C672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15533</w:t>
            </w:r>
          </w:p>
        </w:tc>
        <w:tc>
          <w:tcPr>
            <w:tcW w:w="2024" w:type="pct"/>
            <w:shd w:val="clear" w:color="auto" w:fill="auto"/>
            <w:noWrap/>
            <w:vAlign w:val="bottom"/>
            <w:hideMark/>
          </w:tcPr>
          <w:p w14:paraId="2BDE9BC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Paya</w:t>
            </w:r>
            <w:proofErr w:type="spellEnd"/>
          </w:p>
        </w:tc>
        <w:tc>
          <w:tcPr>
            <w:tcW w:w="744" w:type="pct"/>
            <w:shd w:val="clear" w:color="auto" w:fill="auto"/>
            <w:noWrap/>
            <w:vAlign w:val="bottom"/>
            <w:hideMark/>
          </w:tcPr>
          <w:p w14:paraId="160B4C9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0.91</w:t>
            </w:r>
          </w:p>
        </w:tc>
        <w:tc>
          <w:tcPr>
            <w:tcW w:w="744" w:type="pct"/>
            <w:shd w:val="clear" w:color="auto" w:fill="auto"/>
            <w:noWrap/>
            <w:vAlign w:val="bottom"/>
            <w:hideMark/>
          </w:tcPr>
          <w:p w14:paraId="4A85AC7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0.953</w:t>
            </w:r>
          </w:p>
        </w:tc>
        <w:tc>
          <w:tcPr>
            <w:tcW w:w="744" w:type="pct"/>
            <w:shd w:val="clear" w:color="auto" w:fill="auto"/>
            <w:noWrap/>
            <w:vAlign w:val="bottom"/>
            <w:hideMark/>
          </w:tcPr>
          <w:p w14:paraId="053573B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1.099</w:t>
            </w:r>
          </w:p>
        </w:tc>
      </w:tr>
      <w:tr w:rsidR="00AD201E" w:rsidRPr="00AD201E" w14:paraId="7C1AEBA7" w14:textId="77777777" w:rsidTr="00AD201E">
        <w:trPr>
          <w:trHeight w:val="300"/>
        </w:trPr>
        <w:tc>
          <w:tcPr>
            <w:tcW w:w="744" w:type="pct"/>
            <w:shd w:val="clear" w:color="auto" w:fill="auto"/>
            <w:noWrap/>
            <w:vAlign w:val="bottom"/>
            <w:hideMark/>
          </w:tcPr>
          <w:p w14:paraId="54887D8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15550</w:t>
            </w:r>
          </w:p>
        </w:tc>
        <w:tc>
          <w:tcPr>
            <w:tcW w:w="2024" w:type="pct"/>
            <w:shd w:val="clear" w:color="auto" w:fill="auto"/>
            <w:noWrap/>
            <w:vAlign w:val="bottom"/>
            <w:hideMark/>
          </w:tcPr>
          <w:p w14:paraId="134582EF"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Pisba</w:t>
            </w:r>
            <w:proofErr w:type="spellEnd"/>
          </w:p>
        </w:tc>
        <w:tc>
          <w:tcPr>
            <w:tcW w:w="744" w:type="pct"/>
            <w:shd w:val="clear" w:color="auto" w:fill="auto"/>
            <w:noWrap/>
            <w:vAlign w:val="bottom"/>
            <w:hideMark/>
          </w:tcPr>
          <w:p w14:paraId="6CBCD63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1.073</w:t>
            </w:r>
          </w:p>
        </w:tc>
        <w:tc>
          <w:tcPr>
            <w:tcW w:w="744" w:type="pct"/>
            <w:shd w:val="clear" w:color="auto" w:fill="auto"/>
            <w:noWrap/>
            <w:vAlign w:val="bottom"/>
            <w:hideMark/>
          </w:tcPr>
          <w:p w14:paraId="2372586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0.959</w:t>
            </w:r>
          </w:p>
        </w:tc>
        <w:tc>
          <w:tcPr>
            <w:tcW w:w="744" w:type="pct"/>
            <w:shd w:val="clear" w:color="auto" w:fill="auto"/>
            <w:noWrap/>
            <w:vAlign w:val="bottom"/>
            <w:hideMark/>
          </w:tcPr>
          <w:p w14:paraId="74B5C38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1.075</w:t>
            </w:r>
          </w:p>
        </w:tc>
      </w:tr>
      <w:tr w:rsidR="00AD201E" w:rsidRPr="00AD201E" w14:paraId="63E84838" w14:textId="77777777" w:rsidTr="00AD201E">
        <w:trPr>
          <w:trHeight w:val="300"/>
        </w:trPr>
        <w:tc>
          <w:tcPr>
            <w:tcW w:w="744" w:type="pct"/>
            <w:shd w:val="clear" w:color="auto" w:fill="auto"/>
            <w:noWrap/>
            <w:vAlign w:val="bottom"/>
            <w:hideMark/>
          </w:tcPr>
          <w:p w14:paraId="2FCF6F2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15580</w:t>
            </w:r>
          </w:p>
        </w:tc>
        <w:tc>
          <w:tcPr>
            <w:tcW w:w="2024" w:type="pct"/>
            <w:shd w:val="clear" w:color="auto" w:fill="auto"/>
            <w:noWrap/>
            <w:vAlign w:val="bottom"/>
            <w:hideMark/>
          </w:tcPr>
          <w:p w14:paraId="43E85DB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Quipama</w:t>
            </w:r>
            <w:proofErr w:type="spellEnd"/>
          </w:p>
        </w:tc>
        <w:tc>
          <w:tcPr>
            <w:tcW w:w="744" w:type="pct"/>
            <w:shd w:val="clear" w:color="auto" w:fill="auto"/>
            <w:noWrap/>
            <w:vAlign w:val="bottom"/>
            <w:hideMark/>
          </w:tcPr>
          <w:p w14:paraId="4460564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0.044</w:t>
            </w:r>
          </w:p>
        </w:tc>
        <w:tc>
          <w:tcPr>
            <w:tcW w:w="744" w:type="pct"/>
            <w:shd w:val="clear" w:color="auto" w:fill="auto"/>
            <w:noWrap/>
            <w:vAlign w:val="bottom"/>
            <w:hideMark/>
          </w:tcPr>
          <w:p w14:paraId="3EDAB3F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0.597</w:t>
            </w:r>
          </w:p>
        </w:tc>
        <w:tc>
          <w:tcPr>
            <w:tcW w:w="744" w:type="pct"/>
            <w:shd w:val="clear" w:color="auto" w:fill="auto"/>
            <w:noWrap/>
            <w:vAlign w:val="bottom"/>
            <w:hideMark/>
          </w:tcPr>
          <w:p w14:paraId="6737D4B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0.119</w:t>
            </w:r>
          </w:p>
        </w:tc>
      </w:tr>
      <w:tr w:rsidR="00AD201E" w:rsidRPr="00AD201E" w14:paraId="2839F16F" w14:textId="77777777" w:rsidTr="00AD201E">
        <w:trPr>
          <w:trHeight w:val="300"/>
        </w:trPr>
        <w:tc>
          <w:tcPr>
            <w:tcW w:w="744" w:type="pct"/>
            <w:shd w:val="clear" w:color="auto" w:fill="auto"/>
            <w:noWrap/>
            <w:vAlign w:val="bottom"/>
            <w:hideMark/>
          </w:tcPr>
          <w:p w14:paraId="6127811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15660</w:t>
            </w:r>
          </w:p>
        </w:tc>
        <w:tc>
          <w:tcPr>
            <w:tcW w:w="2024" w:type="pct"/>
            <w:shd w:val="clear" w:color="auto" w:fill="auto"/>
            <w:noWrap/>
            <w:vAlign w:val="bottom"/>
            <w:hideMark/>
          </w:tcPr>
          <w:p w14:paraId="438FDC51"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eduardo</w:t>
            </w:r>
            <w:proofErr w:type="spellEnd"/>
          </w:p>
        </w:tc>
        <w:tc>
          <w:tcPr>
            <w:tcW w:w="744" w:type="pct"/>
            <w:shd w:val="clear" w:color="auto" w:fill="auto"/>
            <w:noWrap/>
            <w:vAlign w:val="bottom"/>
            <w:hideMark/>
          </w:tcPr>
          <w:p w14:paraId="0103F98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0.893</w:t>
            </w:r>
          </w:p>
        </w:tc>
        <w:tc>
          <w:tcPr>
            <w:tcW w:w="744" w:type="pct"/>
            <w:shd w:val="clear" w:color="auto" w:fill="auto"/>
            <w:noWrap/>
            <w:vAlign w:val="bottom"/>
            <w:hideMark/>
          </w:tcPr>
          <w:p w14:paraId="10886B5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0.765</w:t>
            </w:r>
          </w:p>
        </w:tc>
        <w:tc>
          <w:tcPr>
            <w:tcW w:w="744" w:type="pct"/>
            <w:shd w:val="clear" w:color="auto" w:fill="auto"/>
            <w:noWrap/>
            <w:vAlign w:val="bottom"/>
            <w:hideMark/>
          </w:tcPr>
          <w:p w14:paraId="5C89A98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0.845</w:t>
            </w:r>
          </w:p>
        </w:tc>
      </w:tr>
      <w:tr w:rsidR="00AD201E" w:rsidRPr="00AD201E" w14:paraId="4F751AFC" w14:textId="77777777" w:rsidTr="00AD201E">
        <w:trPr>
          <w:trHeight w:val="300"/>
        </w:trPr>
        <w:tc>
          <w:tcPr>
            <w:tcW w:w="744" w:type="pct"/>
            <w:shd w:val="clear" w:color="auto" w:fill="auto"/>
            <w:noWrap/>
            <w:vAlign w:val="bottom"/>
            <w:hideMark/>
          </w:tcPr>
          <w:p w14:paraId="51EFE67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15664</w:t>
            </w:r>
          </w:p>
        </w:tc>
        <w:tc>
          <w:tcPr>
            <w:tcW w:w="2024" w:type="pct"/>
            <w:shd w:val="clear" w:color="auto" w:fill="auto"/>
            <w:noWrap/>
            <w:vAlign w:val="bottom"/>
            <w:hideMark/>
          </w:tcPr>
          <w:p w14:paraId="7B697DC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jose</w:t>
            </w:r>
            <w:proofErr w:type="spellEnd"/>
            <w:r w:rsidRPr="00AD201E">
              <w:rPr>
                <w:rFonts w:ascii="Garamond" w:eastAsia="Times New Roman" w:hAnsi="Garamond" w:cs="Calibri"/>
                <w:color w:val="000000"/>
                <w:sz w:val="22"/>
                <w:szCs w:val="22"/>
              </w:rPr>
              <w:t xml:space="preserve"> de pare</w:t>
            </w:r>
          </w:p>
        </w:tc>
        <w:tc>
          <w:tcPr>
            <w:tcW w:w="744" w:type="pct"/>
            <w:shd w:val="clear" w:color="auto" w:fill="auto"/>
            <w:noWrap/>
            <w:vAlign w:val="bottom"/>
            <w:hideMark/>
          </w:tcPr>
          <w:p w14:paraId="190C3D7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0.933</w:t>
            </w:r>
          </w:p>
        </w:tc>
        <w:tc>
          <w:tcPr>
            <w:tcW w:w="744" w:type="pct"/>
            <w:shd w:val="clear" w:color="auto" w:fill="auto"/>
            <w:noWrap/>
            <w:vAlign w:val="bottom"/>
            <w:hideMark/>
          </w:tcPr>
          <w:p w14:paraId="059F2BB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1.139</w:t>
            </w:r>
          </w:p>
        </w:tc>
        <w:tc>
          <w:tcPr>
            <w:tcW w:w="744" w:type="pct"/>
            <w:shd w:val="clear" w:color="auto" w:fill="auto"/>
            <w:noWrap/>
            <w:vAlign w:val="bottom"/>
            <w:hideMark/>
          </w:tcPr>
          <w:p w14:paraId="465BEBE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1.035</w:t>
            </w:r>
          </w:p>
        </w:tc>
      </w:tr>
      <w:tr w:rsidR="00AD201E" w:rsidRPr="00AD201E" w14:paraId="7E7B9E1E" w14:textId="77777777" w:rsidTr="00AD201E">
        <w:trPr>
          <w:trHeight w:val="300"/>
        </w:trPr>
        <w:tc>
          <w:tcPr>
            <w:tcW w:w="744" w:type="pct"/>
            <w:shd w:val="clear" w:color="auto" w:fill="auto"/>
            <w:noWrap/>
            <w:vAlign w:val="bottom"/>
            <w:hideMark/>
          </w:tcPr>
          <w:p w14:paraId="5A99263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15681</w:t>
            </w:r>
          </w:p>
        </w:tc>
        <w:tc>
          <w:tcPr>
            <w:tcW w:w="2024" w:type="pct"/>
            <w:shd w:val="clear" w:color="auto" w:fill="auto"/>
            <w:noWrap/>
            <w:vAlign w:val="bottom"/>
            <w:hideMark/>
          </w:tcPr>
          <w:p w14:paraId="405CD331"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pablo</w:t>
            </w:r>
            <w:proofErr w:type="spellEnd"/>
            <w:r w:rsidRPr="00AD201E">
              <w:rPr>
                <w:rFonts w:ascii="Garamond" w:eastAsia="Times New Roman" w:hAnsi="Garamond" w:cs="Calibri"/>
                <w:color w:val="000000"/>
                <w:sz w:val="22"/>
                <w:szCs w:val="22"/>
              </w:rPr>
              <w:t xml:space="preserve"> de </w:t>
            </w:r>
            <w:proofErr w:type="spellStart"/>
            <w:r w:rsidRPr="00AD201E">
              <w:rPr>
                <w:rFonts w:ascii="Garamond" w:eastAsia="Times New Roman" w:hAnsi="Garamond" w:cs="Calibri"/>
                <w:color w:val="000000"/>
                <w:sz w:val="22"/>
                <w:szCs w:val="22"/>
              </w:rPr>
              <w:t>borbur</w:t>
            </w:r>
            <w:proofErr w:type="spellEnd"/>
          </w:p>
        </w:tc>
        <w:tc>
          <w:tcPr>
            <w:tcW w:w="744" w:type="pct"/>
            <w:shd w:val="clear" w:color="auto" w:fill="auto"/>
            <w:noWrap/>
            <w:vAlign w:val="bottom"/>
            <w:hideMark/>
          </w:tcPr>
          <w:p w14:paraId="441EE1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0.005</w:t>
            </w:r>
          </w:p>
        </w:tc>
        <w:tc>
          <w:tcPr>
            <w:tcW w:w="744" w:type="pct"/>
            <w:shd w:val="clear" w:color="auto" w:fill="auto"/>
            <w:noWrap/>
            <w:vAlign w:val="bottom"/>
            <w:hideMark/>
          </w:tcPr>
          <w:p w14:paraId="6FB46E6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0.562</w:t>
            </w:r>
          </w:p>
        </w:tc>
        <w:tc>
          <w:tcPr>
            <w:tcW w:w="744" w:type="pct"/>
            <w:shd w:val="clear" w:color="auto" w:fill="auto"/>
            <w:noWrap/>
            <w:vAlign w:val="bottom"/>
            <w:hideMark/>
          </w:tcPr>
          <w:p w14:paraId="77FB4B1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0.051</w:t>
            </w:r>
          </w:p>
        </w:tc>
      </w:tr>
      <w:tr w:rsidR="00AD201E" w:rsidRPr="00AD201E" w14:paraId="572C457B" w14:textId="77777777" w:rsidTr="00AD201E">
        <w:trPr>
          <w:trHeight w:val="300"/>
        </w:trPr>
        <w:tc>
          <w:tcPr>
            <w:tcW w:w="744" w:type="pct"/>
            <w:shd w:val="clear" w:color="auto" w:fill="auto"/>
            <w:noWrap/>
            <w:vAlign w:val="bottom"/>
            <w:hideMark/>
          </w:tcPr>
          <w:p w14:paraId="676DE81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15686</w:t>
            </w:r>
          </w:p>
        </w:tc>
        <w:tc>
          <w:tcPr>
            <w:tcW w:w="2024" w:type="pct"/>
            <w:shd w:val="clear" w:color="auto" w:fill="auto"/>
            <w:noWrap/>
            <w:vAlign w:val="bottom"/>
            <w:hideMark/>
          </w:tcPr>
          <w:p w14:paraId="7E6DE304"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Santana</w:t>
            </w:r>
          </w:p>
        </w:tc>
        <w:tc>
          <w:tcPr>
            <w:tcW w:w="744" w:type="pct"/>
            <w:shd w:val="clear" w:color="auto" w:fill="auto"/>
            <w:noWrap/>
            <w:vAlign w:val="bottom"/>
            <w:hideMark/>
          </w:tcPr>
          <w:p w14:paraId="58AB0BC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0.938</w:t>
            </w:r>
          </w:p>
        </w:tc>
        <w:tc>
          <w:tcPr>
            <w:tcW w:w="744" w:type="pct"/>
            <w:shd w:val="clear" w:color="auto" w:fill="auto"/>
            <w:noWrap/>
            <w:vAlign w:val="bottom"/>
            <w:hideMark/>
          </w:tcPr>
          <w:p w14:paraId="34EFF74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1.206</w:t>
            </w:r>
          </w:p>
        </w:tc>
        <w:tc>
          <w:tcPr>
            <w:tcW w:w="744" w:type="pct"/>
            <w:shd w:val="clear" w:color="auto" w:fill="auto"/>
            <w:noWrap/>
            <w:vAlign w:val="bottom"/>
            <w:hideMark/>
          </w:tcPr>
          <w:p w14:paraId="74ED85A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1.061</w:t>
            </w:r>
          </w:p>
        </w:tc>
      </w:tr>
      <w:tr w:rsidR="00AD201E" w:rsidRPr="00AD201E" w14:paraId="07125A50" w14:textId="77777777" w:rsidTr="00AD201E">
        <w:trPr>
          <w:trHeight w:val="300"/>
        </w:trPr>
        <w:tc>
          <w:tcPr>
            <w:tcW w:w="744" w:type="pct"/>
            <w:shd w:val="clear" w:color="auto" w:fill="auto"/>
            <w:noWrap/>
            <w:vAlign w:val="bottom"/>
            <w:hideMark/>
          </w:tcPr>
          <w:p w14:paraId="5872715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15690</w:t>
            </w:r>
          </w:p>
        </w:tc>
        <w:tc>
          <w:tcPr>
            <w:tcW w:w="2024" w:type="pct"/>
            <w:shd w:val="clear" w:color="auto" w:fill="auto"/>
            <w:noWrap/>
            <w:vAlign w:val="bottom"/>
            <w:hideMark/>
          </w:tcPr>
          <w:p w14:paraId="3973523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Santa </w:t>
            </w:r>
            <w:proofErr w:type="spellStart"/>
            <w:r w:rsidRPr="00AD201E">
              <w:rPr>
                <w:rFonts w:ascii="Garamond" w:eastAsia="Times New Roman" w:hAnsi="Garamond" w:cs="Calibri"/>
                <w:color w:val="000000"/>
                <w:sz w:val="22"/>
                <w:szCs w:val="22"/>
              </w:rPr>
              <w:t>maria</w:t>
            </w:r>
            <w:proofErr w:type="spellEnd"/>
          </w:p>
        </w:tc>
        <w:tc>
          <w:tcPr>
            <w:tcW w:w="744" w:type="pct"/>
            <w:shd w:val="clear" w:color="auto" w:fill="auto"/>
            <w:noWrap/>
            <w:vAlign w:val="bottom"/>
            <w:hideMark/>
          </w:tcPr>
          <w:p w14:paraId="18264E5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0.996</w:t>
            </w:r>
          </w:p>
        </w:tc>
        <w:tc>
          <w:tcPr>
            <w:tcW w:w="744" w:type="pct"/>
            <w:shd w:val="clear" w:color="auto" w:fill="auto"/>
            <w:noWrap/>
            <w:vAlign w:val="bottom"/>
            <w:hideMark/>
          </w:tcPr>
          <w:p w14:paraId="10974BB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0.997</w:t>
            </w:r>
          </w:p>
        </w:tc>
        <w:tc>
          <w:tcPr>
            <w:tcW w:w="744" w:type="pct"/>
            <w:shd w:val="clear" w:color="auto" w:fill="auto"/>
            <w:noWrap/>
            <w:vAlign w:val="bottom"/>
            <w:hideMark/>
          </w:tcPr>
          <w:p w14:paraId="173FD67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1.168</w:t>
            </w:r>
          </w:p>
        </w:tc>
      </w:tr>
      <w:tr w:rsidR="00AD201E" w:rsidRPr="00AD201E" w14:paraId="1D74D89D" w14:textId="77777777" w:rsidTr="00AD201E">
        <w:trPr>
          <w:trHeight w:val="300"/>
        </w:trPr>
        <w:tc>
          <w:tcPr>
            <w:tcW w:w="744" w:type="pct"/>
            <w:shd w:val="clear" w:color="auto" w:fill="auto"/>
            <w:noWrap/>
            <w:vAlign w:val="bottom"/>
            <w:hideMark/>
          </w:tcPr>
          <w:p w14:paraId="661F577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15761</w:t>
            </w:r>
          </w:p>
        </w:tc>
        <w:tc>
          <w:tcPr>
            <w:tcW w:w="2024" w:type="pct"/>
            <w:shd w:val="clear" w:color="auto" w:fill="auto"/>
            <w:noWrap/>
            <w:vAlign w:val="bottom"/>
            <w:hideMark/>
          </w:tcPr>
          <w:p w14:paraId="5B6AACF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Somondoco</w:t>
            </w:r>
            <w:proofErr w:type="spellEnd"/>
          </w:p>
        </w:tc>
        <w:tc>
          <w:tcPr>
            <w:tcW w:w="744" w:type="pct"/>
            <w:shd w:val="clear" w:color="auto" w:fill="auto"/>
            <w:noWrap/>
            <w:vAlign w:val="bottom"/>
            <w:hideMark/>
          </w:tcPr>
          <w:p w14:paraId="2679956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0.824</w:t>
            </w:r>
          </w:p>
        </w:tc>
        <w:tc>
          <w:tcPr>
            <w:tcW w:w="744" w:type="pct"/>
            <w:shd w:val="clear" w:color="auto" w:fill="auto"/>
            <w:noWrap/>
            <w:vAlign w:val="bottom"/>
            <w:hideMark/>
          </w:tcPr>
          <w:p w14:paraId="21659A4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0.783</w:t>
            </w:r>
          </w:p>
        </w:tc>
        <w:tc>
          <w:tcPr>
            <w:tcW w:w="744" w:type="pct"/>
            <w:shd w:val="clear" w:color="auto" w:fill="auto"/>
            <w:noWrap/>
            <w:vAlign w:val="bottom"/>
            <w:hideMark/>
          </w:tcPr>
          <w:p w14:paraId="51DCC4C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0.876</w:t>
            </w:r>
          </w:p>
        </w:tc>
      </w:tr>
      <w:tr w:rsidR="00AD201E" w:rsidRPr="00AD201E" w14:paraId="7007AC56" w14:textId="77777777" w:rsidTr="00AD201E">
        <w:trPr>
          <w:trHeight w:val="300"/>
        </w:trPr>
        <w:tc>
          <w:tcPr>
            <w:tcW w:w="744" w:type="pct"/>
            <w:shd w:val="clear" w:color="auto" w:fill="auto"/>
            <w:noWrap/>
            <w:vAlign w:val="bottom"/>
            <w:hideMark/>
          </w:tcPr>
          <w:p w14:paraId="26A6B0D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15816</w:t>
            </w:r>
          </w:p>
        </w:tc>
        <w:tc>
          <w:tcPr>
            <w:tcW w:w="2024" w:type="pct"/>
            <w:shd w:val="clear" w:color="auto" w:fill="auto"/>
            <w:noWrap/>
            <w:vAlign w:val="bottom"/>
            <w:hideMark/>
          </w:tcPr>
          <w:p w14:paraId="63DBE01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Togãœi</w:t>
            </w:r>
            <w:proofErr w:type="spellEnd"/>
          </w:p>
        </w:tc>
        <w:tc>
          <w:tcPr>
            <w:tcW w:w="744" w:type="pct"/>
            <w:shd w:val="clear" w:color="auto" w:fill="auto"/>
            <w:noWrap/>
            <w:vAlign w:val="bottom"/>
            <w:hideMark/>
          </w:tcPr>
          <w:p w14:paraId="0531532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0.75</w:t>
            </w:r>
          </w:p>
        </w:tc>
        <w:tc>
          <w:tcPr>
            <w:tcW w:w="744" w:type="pct"/>
            <w:shd w:val="clear" w:color="auto" w:fill="auto"/>
            <w:noWrap/>
            <w:vAlign w:val="bottom"/>
            <w:hideMark/>
          </w:tcPr>
          <w:p w14:paraId="504F2BB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0.997</w:t>
            </w:r>
          </w:p>
        </w:tc>
        <w:tc>
          <w:tcPr>
            <w:tcW w:w="744" w:type="pct"/>
            <w:shd w:val="clear" w:color="auto" w:fill="auto"/>
            <w:noWrap/>
            <w:vAlign w:val="bottom"/>
            <w:hideMark/>
          </w:tcPr>
          <w:p w14:paraId="084C3E8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0.829</w:t>
            </w:r>
          </w:p>
        </w:tc>
      </w:tr>
      <w:tr w:rsidR="00AD201E" w:rsidRPr="00AD201E" w14:paraId="69A2D3E0" w14:textId="77777777" w:rsidTr="00AD201E">
        <w:trPr>
          <w:trHeight w:val="300"/>
        </w:trPr>
        <w:tc>
          <w:tcPr>
            <w:tcW w:w="744" w:type="pct"/>
            <w:shd w:val="clear" w:color="auto" w:fill="auto"/>
            <w:noWrap/>
            <w:vAlign w:val="bottom"/>
            <w:hideMark/>
          </w:tcPr>
          <w:p w14:paraId="716B63A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15897</w:t>
            </w:r>
          </w:p>
        </w:tc>
        <w:tc>
          <w:tcPr>
            <w:tcW w:w="2024" w:type="pct"/>
            <w:shd w:val="clear" w:color="auto" w:fill="auto"/>
            <w:noWrap/>
            <w:vAlign w:val="bottom"/>
            <w:hideMark/>
          </w:tcPr>
          <w:p w14:paraId="3FDA62E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Zetaquira</w:t>
            </w:r>
            <w:proofErr w:type="spellEnd"/>
          </w:p>
        </w:tc>
        <w:tc>
          <w:tcPr>
            <w:tcW w:w="744" w:type="pct"/>
            <w:shd w:val="clear" w:color="auto" w:fill="auto"/>
            <w:noWrap/>
            <w:vAlign w:val="bottom"/>
            <w:hideMark/>
          </w:tcPr>
          <w:p w14:paraId="3811B13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0.721</w:t>
            </w:r>
          </w:p>
        </w:tc>
        <w:tc>
          <w:tcPr>
            <w:tcW w:w="744" w:type="pct"/>
            <w:shd w:val="clear" w:color="auto" w:fill="auto"/>
            <w:noWrap/>
            <w:vAlign w:val="bottom"/>
            <w:hideMark/>
          </w:tcPr>
          <w:p w14:paraId="19C7FDF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0.635</w:t>
            </w:r>
          </w:p>
        </w:tc>
        <w:tc>
          <w:tcPr>
            <w:tcW w:w="744" w:type="pct"/>
            <w:shd w:val="clear" w:color="auto" w:fill="auto"/>
            <w:noWrap/>
            <w:vAlign w:val="bottom"/>
            <w:hideMark/>
          </w:tcPr>
          <w:p w14:paraId="2865EF8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0.695</w:t>
            </w:r>
          </w:p>
        </w:tc>
      </w:tr>
      <w:tr w:rsidR="00AD201E" w:rsidRPr="00AD201E" w14:paraId="79322DD6" w14:textId="77777777" w:rsidTr="00AD201E">
        <w:trPr>
          <w:trHeight w:val="300"/>
        </w:trPr>
        <w:tc>
          <w:tcPr>
            <w:tcW w:w="744" w:type="pct"/>
            <w:shd w:val="clear" w:color="auto" w:fill="auto"/>
            <w:noWrap/>
            <w:vAlign w:val="bottom"/>
            <w:hideMark/>
          </w:tcPr>
          <w:p w14:paraId="26A71D4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17001</w:t>
            </w:r>
          </w:p>
        </w:tc>
        <w:tc>
          <w:tcPr>
            <w:tcW w:w="2024" w:type="pct"/>
            <w:shd w:val="clear" w:color="auto" w:fill="auto"/>
            <w:noWrap/>
            <w:vAlign w:val="bottom"/>
            <w:hideMark/>
          </w:tcPr>
          <w:p w14:paraId="741C068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Manizales</w:t>
            </w:r>
          </w:p>
        </w:tc>
        <w:tc>
          <w:tcPr>
            <w:tcW w:w="744" w:type="pct"/>
            <w:shd w:val="clear" w:color="auto" w:fill="auto"/>
            <w:noWrap/>
            <w:vAlign w:val="bottom"/>
            <w:hideMark/>
          </w:tcPr>
          <w:p w14:paraId="7232ACD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0.516</w:t>
            </w:r>
          </w:p>
        </w:tc>
        <w:tc>
          <w:tcPr>
            <w:tcW w:w="744" w:type="pct"/>
            <w:shd w:val="clear" w:color="auto" w:fill="auto"/>
            <w:noWrap/>
            <w:vAlign w:val="bottom"/>
            <w:hideMark/>
          </w:tcPr>
          <w:p w14:paraId="1D1EECC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0.826</w:t>
            </w:r>
          </w:p>
        </w:tc>
        <w:tc>
          <w:tcPr>
            <w:tcW w:w="744" w:type="pct"/>
            <w:shd w:val="clear" w:color="auto" w:fill="auto"/>
            <w:noWrap/>
            <w:vAlign w:val="bottom"/>
            <w:hideMark/>
          </w:tcPr>
          <w:p w14:paraId="466DB12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0.617</w:t>
            </w:r>
          </w:p>
        </w:tc>
      </w:tr>
      <w:tr w:rsidR="00AD201E" w:rsidRPr="00AD201E" w14:paraId="15C75B21" w14:textId="77777777" w:rsidTr="00AD201E">
        <w:trPr>
          <w:trHeight w:val="300"/>
        </w:trPr>
        <w:tc>
          <w:tcPr>
            <w:tcW w:w="744" w:type="pct"/>
            <w:shd w:val="clear" w:color="auto" w:fill="auto"/>
            <w:noWrap/>
            <w:vAlign w:val="bottom"/>
            <w:hideMark/>
          </w:tcPr>
          <w:p w14:paraId="1515509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17013</w:t>
            </w:r>
          </w:p>
        </w:tc>
        <w:tc>
          <w:tcPr>
            <w:tcW w:w="2024" w:type="pct"/>
            <w:shd w:val="clear" w:color="auto" w:fill="auto"/>
            <w:noWrap/>
            <w:vAlign w:val="bottom"/>
            <w:hideMark/>
          </w:tcPr>
          <w:p w14:paraId="6DC0C52E"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Aguadas</w:t>
            </w:r>
            <w:proofErr w:type="spellEnd"/>
          </w:p>
        </w:tc>
        <w:tc>
          <w:tcPr>
            <w:tcW w:w="744" w:type="pct"/>
            <w:shd w:val="clear" w:color="auto" w:fill="auto"/>
            <w:noWrap/>
            <w:vAlign w:val="bottom"/>
            <w:hideMark/>
          </w:tcPr>
          <w:p w14:paraId="1759753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0.697</w:t>
            </w:r>
          </w:p>
        </w:tc>
        <w:tc>
          <w:tcPr>
            <w:tcW w:w="744" w:type="pct"/>
            <w:shd w:val="clear" w:color="auto" w:fill="auto"/>
            <w:noWrap/>
            <w:vAlign w:val="bottom"/>
            <w:hideMark/>
          </w:tcPr>
          <w:p w14:paraId="5DF384F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0.962</w:t>
            </w:r>
          </w:p>
        </w:tc>
        <w:tc>
          <w:tcPr>
            <w:tcW w:w="744" w:type="pct"/>
            <w:shd w:val="clear" w:color="auto" w:fill="auto"/>
            <w:noWrap/>
            <w:vAlign w:val="bottom"/>
            <w:hideMark/>
          </w:tcPr>
          <w:p w14:paraId="6241EA5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0.801</w:t>
            </w:r>
          </w:p>
        </w:tc>
      </w:tr>
      <w:tr w:rsidR="00AD201E" w:rsidRPr="00AD201E" w14:paraId="3B5D7340" w14:textId="77777777" w:rsidTr="00AD201E">
        <w:trPr>
          <w:trHeight w:val="300"/>
        </w:trPr>
        <w:tc>
          <w:tcPr>
            <w:tcW w:w="744" w:type="pct"/>
            <w:shd w:val="clear" w:color="auto" w:fill="auto"/>
            <w:noWrap/>
            <w:vAlign w:val="bottom"/>
            <w:hideMark/>
          </w:tcPr>
          <w:p w14:paraId="1BFFC6D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17042</w:t>
            </w:r>
          </w:p>
        </w:tc>
        <w:tc>
          <w:tcPr>
            <w:tcW w:w="2024" w:type="pct"/>
            <w:shd w:val="clear" w:color="auto" w:fill="auto"/>
            <w:noWrap/>
            <w:vAlign w:val="bottom"/>
            <w:hideMark/>
          </w:tcPr>
          <w:p w14:paraId="3E7B4B38"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Anserma</w:t>
            </w:r>
            <w:proofErr w:type="spellEnd"/>
          </w:p>
        </w:tc>
        <w:tc>
          <w:tcPr>
            <w:tcW w:w="744" w:type="pct"/>
            <w:shd w:val="clear" w:color="auto" w:fill="auto"/>
            <w:noWrap/>
            <w:vAlign w:val="bottom"/>
            <w:hideMark/>
          </w:tcPr>
          <w:p w14:paraId="1B01708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0.389</w:t>
            </w:r>
          </w:p>
        </w:tc>
        <w:tc>
          <w:tcPr>
            <w:tcW w:w="744" w:type="pct"/>
            <w:shd w:val="clear" w:color="auto" w:fill="auto"/>
            <w:noWrap/>
            <w:vAlign w:val="bottom"/>
            <w:hideMark/>
          </w:tcPr>
          <w:p w14:paraId="21467B9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0.752</w:t>
            </w:r>
          </w:p>
        </w:tc>
        <w:tc>
          <w:tcPr>
            <w:tcW w:w="744" w:type="pct"/>
            <w:shd w:val="clear" w:color="auto" w:fill="auto"/>
            <w:noWrap/>
            <w:vAlign w:val="bottom"/>
            <w:hideMark/>
          </w:tcPr>
          <w:p w14:paraId="2800A2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0.526</w:t>
            </w:r>
          </w:p>
        </w:tc>
      </w:tr>
      <w:tr w:rsidR="00AD201E" w:rsidRPr="00AD201E" w14:paraId="4F576048" w14:textId="77777777" w:rsidTr="00AD201E">
        <w:trPr>
          <w:trHeight w:val="300"/>
        </w:trPr>
        <w:tc>
          <w:tcPr>
            <w:tcW w:w="744" w:type="pct"/>
            <w:shd w:val="clear" w:color="auto" w:fill="auto"/>
            <w:noWrap/>
            <w:vAlign w:val="bottom"/>
            <w:hideMark/>
          </w:tcPr>
          <w:p w14:paraId="0B1B3DB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17050</w:t>
            </w:r>
          </w:p>
        </w:tc>
        <w:tc>
          <w:tcPr>
            <w:tcW w:w="2024" w:type="pct"/>
            <w:shd w:val="clear" w:color="auto" w:fill="auto"/>
            <w:noWrap/>
            <w:vAlign w:val="bottom"/>
            <w:hideMark/>
          </w:tcPr>
          <w:p w14:paraId="2F1B325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Aranzazu</w:t>
            </w:r>
            <w:proofErr w:type="spellEnd"/>
          </w:p>
        </w:tc>
        <w:tc>
          <w:tcPr>
            <w:tcW w:w="744" w:type="pct"/>
            <w:shd w:val="clear" w:color="auto" w:fill="auto"/>
            <w:noWrap/>
            <w:vAlign w:val="bottom"/>
            <w:hideMark/>
          </w:tcPr>
          <w:p w14:paraId="416697B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0.605</w:t>
            </w:r>
          </w:p>
        </w:tc>
        <w:tc>
          <w:tcPr>
            <w:tcW w:w="744" w:type="pct"/>
            <w:shd w:val="clear" w:color="auto" w:fill="auto"/>
            <w:noWrap/>
            <w:vAlign w:val="bottom"/>
            <w:hideMark/>
          </w:tcPr>
          <w:p w14:paraId="17D7CB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0.81</w:t>
            </w:r>
          </w:p>
        </w:tc>
        <w:tc>
          <w:tcPr>
            <w:tcW w:w="744" w:type="pct"/>
            <w:shd w:val="clear" w:color="auto" w:fill="auto"/>
            <w:noWrap/>
            <w:vAlign w:val="bottom"/>
            <w:hideMark/>
          </w:tcPr>
          <w:p w14:paraId="4C9D732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0.687</w:t>
            </w:r>
          </w:p>
        </w:tc>
      </w:tr>
      <w:tr w:rsidR="00AD201E" w:rsidRPr="00AD201E" w14:paraId="4AF9C678" w14:textId="77777777" w:rsidTr="00AD201E">
        <w:trPr>
          <w:trHeight w:val="300"/>
        </w:trPr>
        <w:tc>
          <w:tcPr>
            <w:tcW w:w="744" w:type="pct"/>
            <w:shd w:val="clear" w:color="auto" w:fill="auto"/>
            <w:noWrap/>
            <w:vAlign w:val="bottom"/>
            <w:hideMark/>
          </w:tcPr>
          <w:p w14:paraId="66157E1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17088</w:t>
            </w:r>
          </w:p>
        </w:tc>
        <w:tc>
          <w:tcPr>
            <w:tcW w:w="2024" w:type="pct"/>
            <w:shd w:val="clear" w:color="auto" w:fill="auto"/>
            <w:noWrap/>
            <w:vAlign w:val="bottom"/>
            <w:hideMark/>
          </w:tcPr>
          <w:p w14:paraId="61928986"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Belalcazar</w:t>
            </w:r>
            <w:proofErr w:type="spellEnd"/>
          </w:p>
        </w:tc>
        <w:tc>
          <w:tcPr>
            <w:tcW w:w="744" w:type="pct"/>
            <w:shd w:val="clear" w:color="auto" w:fill="auto"/>
            <w:noWrap/>
            <w:vAlign w:val="bottom"/>
            <w:hideMark/>
          </w:tcPr>
          <w:p w14:paraId="4DB2C5B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0.252</w:t>
            </w:r>
          </w:p>
        </w:tc>
        <w:tc>
          <w:tcPr>
            <w:tcW w:w="744" w:type="pct"/>
            <w:shd w:val="clear" w:color="auto" w:fill="auto"/>
            <w:noWrap/>
            <w:vAlign w:val="bottom"/>
            <w:hideMark/>
          </w:tcPr>
          <w:p w14:paraId="5E58478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0.76</w:t>
            </w:r>
          </w:p>
        </w:tc>
        <w:tc>
          <w:tcPr>
            <w:tcW w:w="744" w:type="pct"/>
            <w:shd w:val="clear" w:color="auto" w:fill="auto"/>
            <w:noWrap/>
            <w:vAlign w:val="bottom"/>
            <w:hideMark/>
          </w:tcPr>
          <w:p w14:paraId="7BBE34B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0.381</w:t>
            </w:r>
          </w:p>
        </w:tc>
      </w:tr>
      <w:tr w:rsidR="00AD201E" w:rsidRPr="00AD201E" w14:paraId="0915AF33" w14:textId="77777777" w:rsidTr="00AD201E">
        <w:trPr>
          <w:trHeight w:val="300"/>
        </w:trPr>
        <w:tc>
          <w:tcPr>
            <w:tcW w:w="744" w:type="pct"/>
            <w:shd w:val="clear" w:color="auto" w:fill="auto"/>
            <w:noWrap/>
            <w:vAlign w:val="bottom"/>
            <w:hideMark/>
          </w:tcPr>
          <w:p w14:paraId="6B3FD00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17174</w:t>
            </w:r>
          </w:p>
        </w:tc>
        <w:tc>
          <w:tcPr>
            <w:tcW w:w="2024" w:type="pct"/>
            <w:shd w:val="clear" w:color="auto" w:fill="auto"/>
            <w:noWrap/>
            <w:vAlign w:val="bottom"/>
            <w:hideMark/>
          </w:tcPr>
          <w:p w14:paraId="0A1C3546"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Chinchina</w:t>
            </w:r>
            <w:proofErr w:type="spellEnd"/>
          </w:p>
        </w:tc>
        <w:tc>
          <w:tcPr>
            <w:tcW w:w="744" w:type="pct"/>
            <w:shd w:val="clear" w:color="auto" w:fill="auto"/>
            <w:noWrap/>
            <w:vAlign w:val="bottom"/>
            <w:hideMark/>
          </w:tcPr>
          <w:p w14:paraId="77346FC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0.229</w:t>
            </w:r>
          </w:p>
        </w:tc>
        <w:tc>
          <w:tcPr>
            <w:tcW w:w="744" w:type="pct"/>
            <w:shd w:val="clear" w:color="auto" w:fill="auto"/>
            <w:noWrap/>
            <w:vAlign w:val="bottom"/>
            <w:hideMark/>
          </w:tcPr>
          <w:p w14:paraId="31B2269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0.782</w:t>
            </w:r>
          </w:p>
        </w:tc>
        <w:tc>
          <w:tcPr>
            <w:tcW w:w="744" w:type="pct"/>
            <w:shd w:val="clear" w:color="auto" w:fill="auto"/>
            <w:noWrap/>
            <w:vAlign w:val="bottom"/>
            <w:hideMark/>
          </w:tcPr>
          <w:p w14:paraId="1A7EAF3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0.348</w:t>
            </w:r>
          </w:p>
        </w:tc>
      </w:tr>
      <w:tr w:rsidR="00AD201E" w:rsidRPr="00AD201E" w14:paraId="2B68AF7E" w14:textId="77777777" w:rsidTr="00AD201E">
        <w:trPr>
          <w:trHeight w:val="300"/>
        </w:trPr>
        <w:tc>
          <w:tcPr>
            <w:tcW w:w="744" w:type="pct"/>
            <w:shd w:val="clear" w:color="auto" w:fill="auto"/>
            <w:noWrap/>
            <w:vAlign w:val="bottom"/>
            <w:hideMark/>
          </w:tcPr>
          <w:p w14:paraId="1FEEEA8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17272</w:t>
            </w:r>
          </w:p>
        </w:tc>
        <w:tc>
          <w:tcPr>
            <w:tcW w:w="2024" w:type="pct"/>
            <w:shd w:val="clear" w:color="auto" w:fill="auto"/>
            <w:noWrap/>
            <w:vAlign w:val="bottom"/>
            <w:hideMark/>
          </w:tcPr>
          <w:p w14:paraId="2BA917D0"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Filadelfia</w:t>
            </w:r>
            <w:proofErr w:type="spellEnd"/>
          </w:p>
        </w:tc>
        <w:tc>
          <w:tcPr>
            <w:tcW w:w="744" w:type="pct"/>
            <w:shd w:val="clear" w:color="auto" w:fill="auto"/>
            <w:noWrap/>
            <w:vAlign w:val="bottom"/>
            <w:hideMark/>
          </w:tcPr>
          <w:p w14:paraId="1103525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0.193</w:t>
            </w:r>
          </w:p>
        </w:tc>
        <w:tc>
          <w:tcPr>
            <w:tcW w:w="744" w:type="pct"/>
            <w:shd w:val="clear" w:color="auto" w:fill="auto"/>
            <w:noWrap/>
            <w:vAlign w:val="bottom"/>
            <w:hideMark/>
          </w:tcPr>
          <w:p w14:paraId="4779B96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0.709</w:t>
            </w:r>
          </w:p>
        </w:tc>
        <w:tc>
          <w:tcPr>
            <w:tcW w:w="744" w:type="pct"/>
            <w:shd w:val="clear" w:color="auto" w:fill="auto"/>
            <w:noWrap/>
            <w:vAlign w:val="bottom"/>
            <w:hideMark/>
          </w:tcPr>
          <w:p w14:paraId="23CA854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0.321</w:t>
            </w:r>
          </w:p>
        </w:tc>
      </w:tr>
      <w:tr w:rsidR="00AD201E" w:rsidRPr="00AD201E" w14:paraId="09446598" w14:textId="77777777" w:rsidTr="00AD201E">
        <w:trPr>
          <w:trHeight w:val="300"/>
        </w:trPr>
        <w:tc>
          <w:tcPr>
            <w:tcW w:w="744" w:type="pct"/>
            <w:shd w:val="clear" w:color="auto" w:fill="auto"/>
            <w:noWrap/>
            <w:vAlign w:val="bottom"/>
            <w:hideMark/>
          </w:tcPr>
          <w:p w14:paraId="6A214A6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17388</w:t>
            </w:r>
          </w:p>
        </w:tc>
        <w:tc>
          <w:tcPr>
            <w:tcW w:w="2024" w:type="pct"/>
            <w:shd w:val="clear" w:color="auto" w:fill="auto"/>
            <w:noWrap/>
            <w:vAlign w:val="bottom"/>
            <w:hideMark/>
          </w:tcPr>
          <w:p w14:paraId="1A30B5F4"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merced</w:t>
            </w:r>
            <w:proofErr w:type="spellEnd"/>
          </w:p>
        </w:tc>
        <w:tc>
          <w:tcPr>
            <w:tcW w:w="744" w:type="pct"/>
            <w:shd w:val="clear" w:color="auto" w:fill="auto"/>
            <w:noWrap/>
            <w:vAlign w:val="bottom"/>
            <w:hideMark/>
          </w:tcPr>
          <w:p w14:paraId="59C1054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0.298</w:t>
            </w:r>
          </w:p>
        </w:tc>
        <w:tc>
          <w:tcPr>
            <w:tcW w:w="744" w:type="pct"/>
            <w:shd w:val="clear" w:color="auto" w:fill="auto"/>
            <w:noWrap/>
            <w:vAlign w:val="bottom"/>
            <w:hideMark/>
          </w:tcPr>
          <w:p w14:paraId="5CF3E14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0.764</w:t>
            </w:r>
          </w:p>
        </w:tc>
        <w:tc>
          <w:tcPr>
            <w:tcW w:w="744" w:type="pct"/>
            <w:shd w:val="clear" w:color="auto" w:fill="auto"/>
            <w:noWrap/>
            <w:vAlign w:val="bottom"/>
            <w:hideMark/>
          </w:tcPr>
          <w:p w14:paraId="13178B3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0.416</w:t>
            </w:r>
          </w:p>
        </w:tc>
      </w:tr>
      <w:tr w:rsidR="00AD201E" w:rsidRPr="00AD201E" w14:paraId="20E93D47" w14:textId="77777777" w:rsidTr="00AD201E">
        <w:trPr>
          <w:trHeight w:val="300"/>
        </w:trPr>
        <w:tc>
          <w:tcPr>
            <w:tcW w:w="744" w:type="pct"/>
            <w:shd w:val="clear" w:color="auto" w:fill="auto"/>
            <w:noWrap/>
            <w:vAlign w:val="bottom"/>
            <w:hideMark/>
          </w:tcPr>
          <w:p w14:paraId="1FFA3CE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17433</w:t>
            </w:r>
          </w:p>
        </w:tc>
        <w:tc>
          <w:tcPr>
            <w:tcW w:w="2024" w:type="pct"/>
            <w:shd w:val="clear" w:color="auto" w:fill="auto"/>
            <w:noWrap/>
            <w:vAlign w:val="bottom"/>
            <w:hideMark/>
          </w:tcPr>
          <w:p w14:paraId="5E003F97"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Manzanares</w:t>
            </w:r>
          </w:p>
        </w:tc>
        <w:tc>
          <w:tcPr>
            <w:tcW w:w="744" w:type="pct"/>
            <w:shd w:val="clear" w:color="auto" w:fill="auto"/>
            <w:noWrap/>
            <w:vAlign w:val="bottom"/>
            <w:hideMark/>
          </w:tcPr>
          <w:p w14:paraId="4A94687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0.83</w:t>
            </w:r>
          </w:p>
        </w:tc>
        <w:tc>
          <w:tcPr>
            <w:tcW w:w="744" w:type="pct"/>
            <w:shd w:val="clear" w:color="auto" w:fill="auto"/>
            <w:noWrap/>
            <w:vAlign w:val="bottom"/>
            <w:hideMark/>
          </w:tcPr>
          <w:p w14:paraId="3A7934B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0.802</w:t>
            </w:r>
          </w:p>
        </w:tc>
        <w:tc>
          <w:tcPr>
            <w:tcW w:w="744" w:type="pct"/>
            <w:shd w:val="clear" w:color="auto" w:fill="auto"/>
            <w:noWrap/>
            <w:vAlign w:val="bottom"/>
            <w:hideMark/>
          </w:tcPr>
          <w:p w14:paraId="56E817E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0.977</w:t>
            </w:r>
          </w:p>
        </w:tc>
      </w:tr>
      <w:tr w:rsidR="00AD201E" w:rsidRPr="00AD201E" w14:paraId="384132F1" w14:textId="77777777" w:rsidTr="00AD201E">
        <w:trPr>
          <w:trHeight w:val="300"/>
        </w:trPr>
        <w:tc>
          <w:tcPr>
            <w:tcW w:w="744" w:type="pct"/>
            <w:shd w:val="clear" w:color="auto" w:fill="auto"/>
            <w:noWrap/>
            <w:vAlign w:val="bottom"/>
            <w:hideMark/>
          </w:tcPr>
          <w:p w14:paraId="2EE0902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17442</w:t>
            </w:r>
          </w:p>
        </w:tc>
        <w:tc>
          <w:tcPr>
            <w:tcW w:w="2024" w:type="pct"/>
            <w:shd w:val="clear" w:color="auto" w:fill="auto"/>
            <w:noWrap/>
            <w:vAlign w:val="bottom"/>
            <w:hideMark/>
          </w:tcPr>
          <w:p w14:paraId="78070D51"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Marmato</w:t>
            </w:r>
            <w:proofErr w:type="spellEnd"/>
          </w:p>
        </w:tc>
        <w:tc>
          <w:tcPr>
            <w:tcW w:w="744" w:type="pct"/>
            <w:shd w:val="clear" w:color="auto" w:fill="auto"/>
            <w:noWrap/>
            <w:vAlign w:val="bottom"/>
            <w:hideMark/>
          </w:tcPr>
          <w:p w14:paraId="4196E4D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0.656</w:t>
            </w:r>
          </w:p>
        </w:tc>
        <w:tc>
          <w:tcPr>
            <w:tcW w:w="744" w:type="pct"/>
            <w:shd w:val="clear" w:color="auto" w:fill="auto"/>
            <w:noWrap/>
            <w:vAlign w:val="bottom"/>
            <w:hideMark/>
          </w:tcPr>
          <w:p w14:paraId="54D7100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1.025</w:t>
            </w:r>
          </w:p>
        </w:tc>
        <w:tc>
          <w:tcPr>
            <w:tcW w:w="744" w:type="pct"/>
            <w:shd w:val="clear" w:color="auto" w:fill="auto"/>
            <w:noWrap/>
            <w:vAlign w:val="bottom"/>
            <w:hideMark/>
          </w:tcPr>
          <w:p w14:paraId="598E042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0.808</w:t>
            </w:r>
          </w:p>
        </w:tc>
      </w:tr>
      <w:tr w:rsidR="00AD201E" w:rsidRPr="00AD201E" w14:paraId="15416963" w14:textId="77777777" w:rsidTr="00AD201E">
        <w:trPr>
          <w:trHeight w:val="300"/>
        </w:trPr>
        <w:tc>
          <w:tcPr>
            <w:tcW w:w="744" w:type="pct"/>
            <w:shd w:val="clear" w:color="auto" w:fill="auto"/>
            <w:noWrap/>
            <w:vAlign w:val="bottom"/>
            <w:hideMark/>
          </w:tcPr>
          <w:p w14:paraId="384C0FE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17444</w:t>
            </w:r>
          </w:p>
        </w:tc>
        <w:tc>
          <w:tcPr>
            <w:tcW w:w="2024" w:type="pct"/>
            <w:shd w:val="clear" w:color="auto" w:fill="auto"/>
            <w:noWrap/>
            <w:vAlign w:val="bottom"/>
            <w:hideMark/>
          </w:tcPr>
          <w:p w14:paraId="590C092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Marquetalia</w:t>
            </w:r>
            <w:proofErr w:type="spellEnd"/>
          </w:p>
        </w:tc>
        <w:tc>
          <w:tcPr>
            <w:tcW w:w="744" w:type="pct"/>
            <w:shd w:val="clear" w:color="auto" w:fill="auto"/>
            <w:noWrap/>
            <w:vAlign w:val="bottom"/>
            <w:hideMark/>
          </w:tcPr>
          <w:p w14:paraId="3DC737D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0.557</w:t>
            </w:r>
          </w:p>
        </w:tc>
        <w:tc>
          <w:tcPr>
            <w:tcW w:w="744" w:type="pct"/>
            <w:shd w:val="clear" w:color="auto" w:fill="auto"/>
            <w:noWrap/>
            <w:vAlign w:val="bottom"/>
            <w:hideMark/>
          </w:tcPr>
          <w:p w14:paraId="1EB7035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0.818</w:t>
            </w:r>
          </w:p>
        </w:tc>
        <w:tc>
          <w:tcPr>
            <w:tcW w:w="744" w:type="pct"/>
            <w:shd w:val="clear" w:color="auto" w:fill="auto"/>
            <w:noWrap/>
            <w:vAlign w:val="bottom"/>
            <w:hideMark/>
          </w:tcPr>
          <w:p w14:paraId="6E06C85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0.728</w:t>
            </w:r>
          </w:p>
        </w:tc>
      </w:tr>
      <w:tr w:rsidR="00AD201E" w:rsidRPr="00AD201E" w14:paraId="5924D2DC" w14:textId="77777777" w:rsidTr="00AD201E">
        <w:trPr>
          <w:trHeight w:val="300"/>
        </w:trPr>
        <w:tc>
          <w:tcPr>
            <w:tcW w:w="744" w:type="pct"/>
            <w:shd w:val="clear" w:color="auto" w:fill="auto"/>
            <w:noWrap/>
            <w:vAlign w:val="bottom"/>
            <w:hideMark/>
          </w:tcPr>
          <w:p w14:paraId="0974A71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17446</w:t>
            </w:r>
          </w:p>
        </w:tc>
        <w:tc>
          <w:tcPr>
            <w:tcW w:w="2024" w:type="pct"/>
            <w:shd w:val="clear" w:color="auto" w:fill="auto"/>
            <w:noWrap/>
            <w:vAlign w:val="bottom"/>
            <w:hideMark/>
          </w:tcPr>
          <w:p w14:paraId="5B3B4365"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Marulanda</w:t>
            </w:r>
            <w:proofErr w:type="spellEnd"/>
          </w:p>
        </w:tc>
        <w:tc>
          <w:tcPr>
            <w:tcW w:w="744" w:type="pct"/>
            <w:shd w:val="clear" w:color="auto" w:fill="auto"/>
            <w:noWrap/>
            <w:vAlign w:val="bottom"/>
            <w:hideMark/>
          </w:tcPr>
          <w:p w14:paraId="0B95675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0.013</w:t>
            </w:r>
          </w:p>
        </w:tc>
        <w:tc>
          <w:tcPr>
            <w:tcW w:w="744" w:type="pct"/>
            <w:shd w:val="clear" w:color="auto" w:fill="auto"/>
            <w:noWrap/>
            <w:vAlign w:val="bottom"/>
            <w:hideMark/>
          </w:tcPr>
          <w:p w14:paraId="7DA937E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5FD3BDC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7D84CBF2" w14:textId="77777777" w:rsidTr="00AD201E">
        <w:trPr>
          <w:trHeight w:val="300"/>
        </w:trPr>
        <w:tc>
          <w:tcPr>
            <w:tcW w:w="744" w:type="pct"/>
            <w:shd w:val="clear" w:color="auto" w:fill="auto"/>
            <w:noWrap/>
            <w:vAlign w:val="bottom"/>
            <w:hideMark/>
          </w:tcPr>
          <w:p w14:paraId="74BA320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17486</w:t>
            </w:r>
          </w:p>
        </w:tc>
        <w:tc>
          <w:tcPr>
            <w:tcW w:w="2024" w:type="pct"/>
            <w:shd w:val="clear" w:color="auto" w:fill="auto"/>
            <w:noWrap/>
            <w:vAlign w:val="bottom"/>
            <w:hideMark/>
          </w:tcPr>
          <w:p w14:paraId="261D931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Neira</w:t>
            </w:r>
            <w:proofErr w:type="spellEnd"/>
          </w:p>
        </w:tc>
        <w:tc>
          <w:tcPr>
            <w:tcW w:w="744" w:type="pct"/>
            <w:shd w:val="clear" w:color="auto" w:fill="auto"/>
            <w:noWrap/>
            <w:vAlign w:val="bottom"/>
            <w:hideMark/>
          </w:tcPr>
          <w:p w14:paraId="57A1299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0.586</w:t>
            </w:r>
          </w:p>
        </w:tc>
        <w:tc>
          <w:tcPr>
            <w:tcW w:w="744" w:type="pct"/>
            <w:shd w:val="clear" w:color="auto" w:fill="auto"/>
            <w:noWrap/>
            <w:vAlign w:val="bottom"/>
            <w:hideMark/>
          </w:tcPr>
          <w:p w14:paraId="5CC50A8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0.835</w:t>
            </w:r>
          </w:p>
        </w:tc>
        <w:tc>
          <w:tcPr>
            <w:tcW w:w="744" w:type="pct"/>
            <w:shd w:val="clear" w:color="auto" w:fill="auto"/>
            <w:noWrap/>
            <w:vAlign w:val="bottom"/>
            <w:hideMark/>
          </w:tcPr>
          <w:p w14:paraId="0E30B46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0.685</w:t>
            </w:r>
          </w:p>
        </w:tc>
      </w:tr>
      <w:tr w:rsidR="00AD201E" w:rsidRPr="00AD201E" w14:paraId="73D45A9B" w14:textId="77777777" w:rsidTr="00AD201E">
        <w:trPr>
          <w:trHeight w:val="300"/>
        </w:trPr>
        <w:tc>
          <w:tcPr>
            <w:tcW w:w="744" w:type="pct"/>
            <w:shd w:val="clear" w:color="auto" w:fill="auto"/>
            <w:noWrap/>
            <w:vAlign w:val="bottom"/>
            <w:hideMark/>
          </w:tcPr>
          <w:p w14:paraId="6A90F38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17513</w:t>
            </w:r>
          </w:p>
        </w:tc>
        <w:tc>
          <w:tcPr>
            <w:tcW w:w="2024" w:type="pct"/>
            <w:shd w:val="clear" w:color="auto" w:fill="auto"/>
            <w:noWrap/>
            <w:vAlign w:val="bottom"/>
            <w:hideMark/>
          </w:tcPr>
          <w:p w14:paraId="55DB828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Pacora</w:t>
            </w:r>
            <w:proofErr w:type="spellEnd"/>
          </w:p>
        </w:tc>
        <w:tc>
          <w:tcPr>
            <w:tcW w:w="744" w:type="pct"/>
            <w:shd w:val="clear" w:color="auto" w:fill="auto"/>
            <w:noWrap/>
            <w:vAlign w:val="bottom"/>
            <w:hideMark/>
          </w:tcPr>
          <w:p w14:paraId="612BFC0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0.516</w:t>
            </w:r>
          </w:p>
        </w:tc>
        <w:tc>
          <w:tcPr>
            <w:tcW w:w="744" w:type="pct"/>
            <w:shd w:val="clear" w:color="auto" w:fill="auto"/>
            <w:noWrap/>
            <w:vAlign w:val="bottom"/>
            <w:hideMark/>
          </w:tcPr>
          <w:p w14:paraId="6F70FAE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0.714</w:t>
            </w:r>
          </w:p>
        </w:tc>
        <w:tc>
          <w:tcPr>
            <w:tcW w:w="744" w:type="pct"/>
            <w:shd w:val="clear" w:color="auto" w:fill="auto"/>
            <w:noWrap/>
            <w:vAlign w:val="bottom"/>
            <w:hideMark/>
          </w:tcPr>
          <w:p w14:paraId="5C563FA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0.617</w:t>
            </w:r>
          </w:p>
        </w:tc>
      </w:tr>
      <w:tr w:rsidR="00AD201E" w:rsidRPr="00AD201E" w14:paraId="78C49670" w14:textId="77777777" w:rsidTr="00AD201E">
        <w:trPr>
          <w:trHeight w:val="300"/>
        </w:trPr>
        <w:tc>
          <w:tcPr>
            <w:tcW w:w="744" w:type="pct"/>
            <w:shd w:val="clear" w:color="auto" w:fill="auto"/>
            <w:noWrap/>
            <w:vAlign w:val="bottom"/>
            <w:hideMark/>
          </w:tcPr>
          <w:p w14:paraId="34A4D8F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17524</w:t>
            </w:r>
          </w:p>
        </w:tc>
        <w:tc>
          <w:tcPr>
            <w:tcW w:w="2024" w:type="pct"/>
            <w:shd w:val="clear" w:color="auto" w:fill="auto"/>
            <w:noWrap/>
            <w:vAlign w:val="bottom"/>
            <w:hideMark/>
          </w:tcPr>
          <w:p w14:paraId="3323F12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Palestina</w:t>
            </w:r>
            <w:proofErr w:type="spellEnd"/>
          </w:p>
        </w:tc>
        <w:tc>
          <w:tcPr>
            <w:tcW w:w="744" w:type="pct"/>
            <w:shd w:val="clear" w:color="auto" w:fill="auto"/>
            <w:noWrap/>
            <w:vAlign w:val="bottom"/>
            <w:hideMark/>
          </w:tcPr>
          <w:p w14:paraId="04E7C10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0.148</w:t>
            </w:r>
          </w:p>
        </w:tc>
        <w:tc>
          <w:tcPr>
            <w:tcW w:w="744" w:type="pct"/>
            <w:shd w:val="clear" w:color="auto" w:fill="auto"/>
            <w:noWrap/>
            <w:vAlign w:val="bottom"/>
            <w:hideMark/>
          </w:tcPr>
          <w:p w14:paraId="49E4410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0.714</w:t>
            </w:r>
          </w:p>
        </w:tc>
        <w:tc>
          <w:tcPr>
            <w:tcW w:w="744" w:type="pct"/>
            <w:shd w:val="clear" w:color="auto" w:fill="auto"/>
            <w:noWrap/>
            <w:vAlign w:val="bottom"/>
            <w:hideMark/>
          </w:tcPr>
          <w:p w14:paraId="549F27B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0.274</w:t>
            </w:r>
          </w:p>
        </w:tc>
      </w:tr>
      <w:tr w:rsidR="00AD201E" w:rsidRPr="00AD201E" w14:paraId="5CEFC43A" w14:textId="77777777" w:rsidTr="00AD201E">
        <w:trPr>
          <w:trHeight w:val="300"/>
        </w:trPr>
        <w:tc>
          <w:tcPr>
            <w:tcW w:w="744" w:type="pct"/>
            <w:shd w:val="clear" w:color="auto" w:fill="auto"/>
            <w:noWrap/>
            <w:vAlign w:val="bottom"/>
            <w:hideMark/>
          </w:tcPr>
          <w:p w14:paraId="28CC2E8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17541</w:t>
            </w:r>
          </w:p>
        </w:tc>
        <w:tc>
          <w:tcPr>
            <w:tcW w:w="2024" w:type="pct"/>
            <w:shd w:val="clear" w:color="auto" w:fill="auto"/>
            <w:noWrap/>
            <w:vAlign w:val="bottom"/>
            <w:hideMark/>
          </w:tcPr>
          <w:p w14:paraId="3C2234AE"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Pensilvania</w:t>
            </w:r>
            <w:proofErr w:type="spellEnd"/>
          </w:p>
        </w:tc>
        <w:tc>
          <w:tcPr>
            <w:tcW w:w="744" w:type="pct"/>
            <w:shd w:val="clear" w:color="auto" w:fill="auto"/>
            <w:noWrap/>
            <w:vAlign w:val="bottom"/>
            <w:hideMark/>
          </w:tcPr>
          <w:p w14:paraId="074BDB2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0.879</w:t>
            </w:r>
          </w:p>
        </w:tc>
        <w:tc>
          <w:tcPr>
            <w:tcW w:w="744" w:type="pct"/>
            <w:shd w:val="clear" w:color="auto" w:fill="auto"/>
            <w:noWrap/>
            <w:vAlign w:val="bottom"/>
            <w:hideMark/>
          </w:tcPr>
          <w:p w14:paraId="0423BFF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0.811</w:t>
            </w:r>
          </w:p>
        </w:tc>
        <w:tc>
          <w:tcPr>
            <w:tcW w:w="744" w:type="pct"/>
            <w:shd w:val="clear" w:color="auto" w:fill="auto"/>
            <w:noWrap/>
            <w:vAlign w:val="bottom"/>
            <w:hideMark/>
          </w:tcPr>
          <w:p w14:paraId="6A87205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1.003</w:t>
            </w:r>
          </w:p>
        </w:tc>
      </w:tr>
      <w:tr w:rsidR="00AD201E" w:rsidRPr="00AD201E" w14:paraId="58C74468" w14:textId="77777777" w:rsidTr="00AD201E">
        <w:trPr>
          <w:trHeight w:val="300"/>
        </w:trPr>
        <w:tc>
          <w:tcPr>
            <w:tcW w:w="744" w:type="pct"/>
            <w:shd w:val="clear" w:color="auto" w:fill="auto"/>
            <w:noWrap/>
            <w:vAlign w:val="bottom"/>
            <w:hideMark/>
          </w:tcPr>
          <w:p w14:paraId="7547C81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17614</w:t>
            </w:r>
          </w:p>
        </w:tc>
        <w:tc>
          <w:tcPr>
            <w:tcW w:w="2024" w:type="pct"/>
            <w:shd w:val="clear" w:color="auto" w:fill="auto"/>
            <w:noWrap/>
            <w:vAlign w:val="bottom"/>
            <w:hideMark/>
          </w:tcPr>
          <w:p w14:paraId="5DD55268"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Riosucio</w:t>
            </w:r>
            <w:proofErr w:type="spellEnd"/>
          </w:p>
        </w:tc>
        <w:tc>
          <w:tcPr>
            <w:tcW w:w="744" w:type="pct"/>
            <w:shd w:val="clear" w:color="auto" w:fill="auto"/>
            <w:noWrap/>
            <w:vAlign w:val="bottom"/>
            <w:hideMark/>
          </w:tcPr>
          <w:p w14:paraId="5BC7577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0.738</w:t>
            </w:r>
          </w:p>
        </w:tc>
        <w:tc>
          <w:tcPr>
            <w:tcW w:w="744" w:type="pct"/>
            <w:shd w:val="clear" w:color="auto" w:fill="auto"/>
            <w:noWrap/>
            <w:vAlign w:val="bottom"/>
            <w:hideMark/>
          </w:tcPr>
          <w:p w14:paraId="097266F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0.659</w:t>
            </w:r>
          </w:p>
        </w:tc>
        <w:tc>
          <w:tcPr>
            <w:tcW w:w="744" w:type="pct"/>
            <w:shd w:val="clear" w:color="auto" w:fill="auto"/>
            <w:noWrap/>
            <w:vAlign w:val="bottom"/>
            <w:hideMark/>
          </w:tcPr>
          <w:p w14:paraId="04E4CE3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0.767</w:t>
            </w:r>
          </w:p>
        </w:tc>
      </w:tr>
      <w:tr w:rsidR="00AD201E" w:rsidRPr="00AD201E" w14:paraId="206E8445" w14:textId="77777777" w:rsidTr="00AD201E">
        <w:trPr>
          <w:trHeight w:val="300"/>
        </w:trPr>
        <w:tc>
          <w:tcPr>
            <w:tcW w:w="744" w:type="pct"/>
            <w:shd w:val="clear" w:color="auto" w:fill="auto"/>
            <w:noWrap/>
            <w:vAlign w:val="bottom"/>
            <w:hideMark/>
          </w:tcPr>
          <w:p w14:paraId="6F98275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17616</w:t>
            </w:r>
          </w:p>
        </w:tc>
        <w:tc>
          <w:tcPr>
            <w:tcW w:w="2024" w:type="pct"/>
            <w:shd w:val="clear" w:color="auto" w:fill="auto"/>
            <w:noWrap/>
            <w:vAlign w:val="bottom"/>
            <w:hideMark/>
          </w:tcPr>
          <w:p w14:paraId="3B2B15F8"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Risaralda</w:t>
            </w:r>
          </w:p>
        </w:tc>
        <w:tc>
          <w:tcPr>
            <w:tcW w:w="744" w:type="pct"/>
            <w:shd w:val="clear" w:color="auto" w:fill="auto"/>
            <w:noWrap/>
            <w:vAlign w:val="bottom"/>
            <w:hideMark/>
          </w:tcPr>
          <w:p w14:paraId="7EF6963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0.318</w:t>
            </w:r>
          </w:p>
        </w:tc>
        <w:tc>
          <w:tcPr>
            <w:tcW w:w="744" w:type="pct"/>
            <w:shd w:val="clear" w:color="auto" w:fill="auto"/>
            <w:noWrap/>
            <w:vAlign w:val="bottom"/>
            <w:hideMark/>
          </w:tcPr>
          <w:p w14:paraId="54EECFD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0.745</w:t>
            </w:r>
          </w:p>
        </w:tc>
        <w:tc>
          <w:tcPr>
            <w:tcW w:w="744" w:type="pct"/>
            <w:shd w:val="clear" w:color="auto" w:fill="auto"/>
            <w:noWrap/>
            <w:vAlign w:val="bottom"/>
            <w:hideMark/>
          </w:tcPr>
          <w:p w14:paraId="68A86D1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0.449</w:t>
            </w:r>
          </w:p>
        </w:tc>
      </w:tr>
      <w:tr w:rsidR="00AD201E" w:rsidRPr="00AD201E" w14:paraId="40DC51C8" w14:textId="77777777" w:rsidTr="00AD201E">
        <w:trPr>
          <w:trHeight w:val="300"/>
        </w:trPr>
        <w:tc>
          <w:tcPr>
            <w:tcW w:w="744" w:type="pct"/>
            <w:shd w:val="clear" w:color="auto" w:fill="auto"/>
            <w:noWrap/>
            <w:vAlign w:val="bottom"/>
            <w:hideMark/>
          </w:tcPr>
          <w:p w14:paraId="4AD50E4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17653</w:t>
            </w:r>
          </w:p>
        </w:tc>
        <w:tc>
          <w:tcPr>
            <w:tcW w:w="2024" w:type="pct"/>
            <w:shd w:val="clear" w:color="auto" w:fill="auto"/>
            <w:noWrap/>
            <w:vAlign w:val="bottom"/>
            <w:hideMark/>
          </w:tcPr>
          <w:p w14:paraId="6A91910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Salamina</w:t>
            </w:r>
            <w:proofErr w:type="spellEnd"/>
          </w:p>
        </w:tc>
        <w:tc>
          <w:tcPr>
            <w:tcW w:w="744" w:type="pct"/>
            <w:shd w:val="clear" w:color="auto" w:fill="auto"/>
            <w:noWrap/>
            <w:vAlign w:val="bottom"/>
            <w:hideMark/>
          </w:tcPr>
          <w:p w14:paraId="6D74E4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0.277</w:t>
            </w:r>
          </w:p>
        </w:tc>
        <w:tc>
          <w:tcPr>
            <w:tcW w:w="744" w:type="pct"/>
            <w:shd w:val="clear" w:color="auto" w:fill="auto"/>
            <w:noWrap/>
            <w:vAlign w:val="bottom"/>
            <w:hideMark/>
          </w:tcPr>
          <w:p w14:paraId="385D96E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0.384</w:t>
            </w:r>
          </w:p>
        </w:tc>
        <w:tc>
          <w:tcPr>
            <w:tcW w:w="744" w:type="pct"/>
            <w:shd w:val="clear" w:color="auto" w:fill="auto"/>
            <w:noWrap/>
            <w:vAlign w:val="bottom"/>
            <w:hideMark/>
          </w:tcPr>
          <w:p w14:paraId="7972B6D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0.332</w:t>
            </w:r>
          </w:p>
        </w:tc>
      </w:tr>
      <w:tr w:rsidR="00AD201E" w:rsidRPr="00AD201E" w14:paraId="029252CE" w14:textId="77777777" w:rsidTr="00AD201E">
        <w:trPr>
          <w:trHeight w:val="300"/>
        </w:trPr>
        <w:tc>
          <w:tcPr>
            <w:tcW w:w="744" w:type="pct"/>
            <w:shd w:val="clear" w:color="auto" w:fill="auto"/>
            <w:noWrap/>
            <w:vAlign w:val="bottom"/>
            <w:hideMark/>
          </w:tcPr>
          <w:p w14:paraId="5F3A482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17662</w:t>
            </w:r>
          </w:p>
        </w:tc>
        <w:tc>
          <w:tcPr>
            <w:tcW w:w="2024" w:type="pct"/>
            <w:shd w:val="clear" w:color="auto" w:fill="auto"/>
            <w:noWrap/>
            <w:vAlign w:val="bottom"/>
            <w:hideMark/>
          </w:tcPr>
          <w:p w14:paraId="59F02DCE"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Samana</w:t>
            </w:r>
            <w:proofErr w:type="spellEnd"/>
          </w:p>
        </w:tc>
        <w:tc>
          <w:tcPr>
            <w:tcW w:w="744" w:type="pct"/>
            <w:shd w:val="clear" w:color="auto" w:fill="auto"/>
            <w:noWrap/>
            <w:vAlign w:val="bottom"/>
            <w:hideMark/>
          </w:tcPr>
          <w:p w14:paraId="6E1A25E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0.004</w:t>
            </w:r>
          </w:p>
        </w:tc>
        <w:tc>
          <w:tcPr>
            <w:tcW w:w="744" w:type="pct"/>
            <w:shd w:val="clear" w:color="auto" w:fill="auto"/>
            <w:noWrap/>
            <w:vAlign w:val="bottom"/>
            <w:hideMark/>
          </w:tcPr>
          <w:p w14:paraId="7C2D089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0.261</w:t>
            </w:r>
          </w:p>
        </w:tc>
        <w:tc>
          <w:tcPr>
            <w:tcW w:w="744" w:type="pct"/>
            <w:shd w:val="clear" w:color="auto" w:fill="auto"/>
            <w:noWrap/>
            <w:vAlign w:val="bottom"/>
            <w:hideMark/>
          </w:tcPr>
          <w:p w14:paraId="66AFD52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0.073</w:t>
            </w:r>
          </w:p>
        </w:tc>
      </w:tr>
      <w:tr w:rsidR="00AD201E" w:rsidRPr="00AD201E" w14:paraId="35F704A8" w14:textId="77777777" w:rsidTr="00AD201E">
        <w:trPr>
          <w:trHeight w:val="300"/>
        </w:trPr>
        <w:tc>
          <w:tcPr>
            <w:tcW w:w="744" w:type="pct"/>
            <w:shd w:val="clear" w:color="auto" w:fill="auto"/>
            <w:noWrap/>
            <w:vAlign w:val="bottom"/>
            <w:hideMark/>
          </w:tcPr>
          <w:p w14:paraId="427F5D7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17665</w:t>
            </w:r>
          </w:p>
        </w:tc>
        <w:tc>
          <w:tcPr>
            <w:tcW w:w="2024" w:type="pct"/>
            <w:shd w:val="clear" w:color="auto" w:fill="auto"/>
            <w:noWrap/>
            <w:vAlign w:val="bottom"/>
            <w:hideMark/>
          </w:tcPr>
          <w:p w14:paraId="2B3058CC"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jose</w:t>
            </w:r>
            <w:proofErr w:type="spellEnd"/>
          </w:p>
        </w:tc>
        <w:tc>
          <w:tcPr>
            <w:tcW w:w="744" w:type="pct"/>
            <w:shd w:val="clear" w:color="auto" w:fill="auto"/>
            <w:noWrap/>
            <w:vAlign w:val="bottom"/>
            <w:hideMark/>
          </w:tcPr>
          <w:p w14:paraId="78CB63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0.214</w:t>
            </w:r>
          </w:p>
        </w:tc>
        <w:tc>
          <w:tcPr>
            <w:tcW w:w="744" w:type="pct"/>
            <w:shd w:val="clear" w:color="auto" w:fill="auto"/>
            <w:noWrap/>
            <w:vAlign w:val="bottom"/>
            <w:hideMark/>
          </w:tcPr>
          <w:p w14:paraId="2DA3B48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0.651</w:t>
            </w:r>
          </w:p>
        </w:tc>
        <w:tc>
          <w:tcPr>
            <w:tcW w:w="744" w:type="pct"/>
            <w:shd w:val="clear" w:color="auto" w:fill="auto"/>
            <w:noWrap/>
            <w:vAlign w:val="bottom"/>
            <w:hideMark/>
          </w:tcPr>
          <w:p w14:paraId="7C50772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0.337</w:t>
            </w:r>
          </w:p>
        </w:tc>
      </w:tr>
      <w:tr w:rsidR="00AD201E" w:rsidRPr="00AD201E" w14:paraId="4215B45C" w14:textId="77777777" w:rsidTr="00AD201E">
        <w:trPr>
          <w:trHeight w:val="300"/>
        </w:trPr>
        <w:tc>
          <w:tcPr>
            <w:tcW w:w="744" w:type="pct"/>
            <w:shd w:val="clear" w:color="auto" w:fill="auto"/>
            <w:noWrap/>
            <w:vAlign w:val="bottom"/>
            <w:hideMark/>
          </w:tcPr>
          <w:p w14:paraId="607A689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17777</w:t>
            </w:r>
          </w:p>
        </w:tc>
        <w:tc>
          <w:tcPr>
            <w:tcW w:w="2024" w:type="pct"/>
            <w:shd w:val="clear" w:color="auto" w:fill="auto"/>
            <w:noWrap/>
            <w:vAlign w:val="bottom"/>
            <w:hideMark/>
          </w:tcPr>
          <w:p w14:paraId="530B2E3D"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Supia</w:t>
            </w:r>
            <w:proofErr w:type="spellEnd"/>
          </w:p>
        </w:tc>
        <w:tc>
          <w:tcPr>
            <w:tcW w:w="744" w:type="pct"/>
            <w:shd w:val="clear" w:color="auto" w:fill="auto"/>
            <w:noWrap/>
            <w:vAlign w:val="bottom"/>
            <w:hideMark/>
          </w:tcPr>
          <w:p w14:paraId="6EF9BBA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0.634</w:t>
            </w:r>
          </w:p>
        </w:tc>
        <w:tc>
          <w:tcPr>
            <w:tcW w:w="744" w:type="pct"/>
            <w:shd w:val="clear" w:color="auto" w:fill="auto"/>
            <w:noWrap/>
            <w:vAlign w:val="bottom"/>
            <w:hideMark/>
          </w:tcPr>
          <w:p w14:paraId="7DA0687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0.78</w:t>
            </w:r>
          </w:p>
        </w:tc>
        <w:tc>
          <w:tcPr>
            <w:tcW w:w="744" w:type="pct"/>
            <w:shd w:val="clear" w:color="auto" w:fill="auto"/>
            <w:noWrap/>
            <w:vAlign w:val="bottom"/>
            <w:hideMark/>
          </w:tcPr>
          <w:p w14:paraId="0DD511B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0.761</w:t>
            </w:r>
          </w:p>
        </w:tc>
      </w:tr>
      <w:tr w:rsidR="00AD201E" w:rsidRPr="00AD201E" w14:paraId="21965145" w14:textId="77777777" w:rsidTr="00AD201E">
        <w:trPr>
          <w:trHeight w:val="300"/>
        </w:trPr>
        <w:tc>
          <w:tcPr>
            <w:tcW w:w="744" w:type="pct"/>
            <w:shd w:val="clear" w:color="auto" w:fill="auto"/>
            <w:noWrap/>
            <w:vAlign w:val="bottom"/>
            <w:hideMark/>
          </w:tcPr>
          <w:p w14:paraId="55B4F23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17867</w:t>
            </w:r>
          </w:p>
        </w:tc>
        <w:tc>
          <w:tcPr>
            <w:tcW w:w="2024" w:type="pct"/>
            <w:shd w:val="clear" w:color="auto" w:fill="auto"/>
            <w:noWrap/>
            <w:vAlign w:val="bottom"/>
            <w:hideMark/>
          </w:tcPr>
          <w:p w14:paraId="19BCAB5B"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Victoria</w:t>
            </w:r>
          </w:p>
        </w:tc>
        <w:tc>
          <w:tcPr>
            <w:tcW w:w="744" w:type="pct"/>
            <w:shd w:val="clear" w:color="auto" w:fill="auto"/>
            <w:noWrap/>
            <w:vAlign w:val="bottom"/>
            <w:hideMark/>
          </w:tcPr>
          <w:p w14:paraId="76067C3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71D7AEE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w:t>
            </w:r>
          </w:p>
        </w:tc>
        <w:tc>
          <w:tcPr>
            <w:tcW w:w="744" w:type="pct"/>
            <w:shd w:val="clear" w:color="auto" w:fill="auto"/>
            <w:noWrap/>
            <w:vAlign w:val="bottom"/>
            <w:hideMark/>
          </w:tcPr>
          <w:p w14:paraId="7A5ECAC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5FA6D6DD" w14:textId="77777777" w:rsidTr="00AD201E">
        <w:trPr>
          <w:trHeight w:val="300"/>
        </w:trPr>
        <w:tc>
          <w:tcPr>
            <w:tcW w:w="744" w:type="pct"/>
            <w:shd w:val="clear" w:color="auto" w:fill="auto"/>
            <w:noWrap/>
            <w:vAlign w:val="bottom"/>
            <w:hideMark/>
          </w:tcPr>
          <w:p w14:paraId="1EB88C3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17873</w:t>
            </w:r>
          </w:p>
        </w:tc>
        <w:tc>
          <w:tcPr>
            <w:tcW w:w="2024" w:type="pct"/>
            <w:shd w:val="clear" w:color="auto" w:fill="auto"/>
            <w:noWrap/>
            <w:vAlign w:val="bottom"/>
            <w:hideMark/>
          </w:tcPr>
          <w:p w14:paraId="28E83D7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Villamaria</w:t>
            </w:r>
            <w:proofErr w:type="spellEnd"/>
          </w:p>
        </w:tc>
        <w:tc>
          <w:tcPr>
            <w:tcW w:w="744" w:type="pct"/>
            <w:shd w:val="clear" w:color="auto" w:fill="auto"/>
            <w:noWrap/>
            <w:vAlign w:val="bottom"/>
            <w:hideMark/>
          </w:tcPr>
          <w:p w14:paraId="708B31D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2703A14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0.071</w:t>
            </w:r>
          </w:p>
        </w:tc>
        <w:tc>
          <w:tcPr>
            <w:tcW w:w="744" w:type="pct"/>
            <w:shd w:val="clear" w:color="auto" w:fill="auto"/>
            <w:noWrap/>
            <w:vAlign w:val="bottom"/>
            <w:hideMark/>
          </w:tcPr>
          <w:p w14:paraId="514F060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39116702" w14:textId="77777777" w:rsidTr="00AD201E">
        <w:trPr>
          <w:trHeight w:val="300"/>
        </w:trPr>
        <w:tc>
          <w:tcPr>
            <w:tcW w:w="744" w:type="pct"/>
            <w:shd w:val="clear" w:color="auto" w:fill="auto"/>
            <w:noWrap/>
            <w:vAlign w:val="bottom"/>
            <w:hideMark/>
          </w:tcPr>
          <w:p w14:paraId="1E8DCF7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17877</w:t>
            </w:r>
          </w:p>
        </w:tc>
        <w:tc>
          <w:tcPr>
            <w:tcW w:w="2024" w:type="pct"/>
            <w:shd w:val="clear" w:color="auto" w:fill="auto"/>
            <w:noWrap/>
            <w:vAlign w:val="bottom"/>
            <w:hideMark/>
          </w:tcPr>
          <w:p w14:paraId="415C4F96"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Viterbo</w:t>
            </w:r>
            <w:proofErr w:type="spellEnd"/>
          </w:p>
        </w:tc>
        <w:tc>
          <w:tcPr>
            <w:tcW w:w="744" w:type="pct"/>
            <w:shd w:val="clear" w:color="auto" w:fill="auto"/>
            <w:noWrap/>
            <w:vAlign w:val="bottom"/>
            <w:hideMark/>
          </w:tcPr>
          <w:p w14:paraId="0D65FB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0.046</w:t>
            </w:r>
          </w:p>
        </w:tc>
        <w:tc>
          <w:tcPr>
            <w:tcW w:w="744" w:type="pct"/>
            <w:shd w:val="clear" w:color="auto" w:fill="auto"/>
            <w:noWrap/>
            <w:vAlign w:val="bottom"/>
            <w:hideMark/>
          </w:tcPr>
          <w:p w14:paraId="1C5CAEC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0.509</w:t>
            </w:r>
          </w:p>
        </w:tc>
        <w:tc>
          <w:tcPr>
            <w:tcW w:w="744" w:type="pct"/>
            <w:shd w:val="clear" w:color="auto" w:fill="auto"/>
            <w:noWrap/>
            <w:vAlign w:val="bottom"/>
            <w:hideMark/>
          </w:tcPr>
          <w:p w14:paraId="2AA9398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0.136</w:t>
            </w:r>
          </w:p>
        </w:tc>
      </w:tr>
      <w:tr w:rsidR="00AD201E" w:rsidRPr="00AD201E" w14:paraId="187B039F" w14:textId="77777777" w:rsidTr="00AD201E">
        <w:trPr>
          <w:trHeight w:val="300"/>
        </w:trPr>
        <w:tc>
          <w:tcPr>
            <w:tcW w:w="744" w:type="pct"/>
            <w:shd w:val="clear" w:color="auto" w:fill="auto"/>
            <w:noWrap/>
            <w:vAlign w:val="bottom"/>
            <w:hideMark/>
          </w:tcPr>
          <w:p w14:paraId="6BA9859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18001</w:t>
            </w:r>
          </w:p>
        </w:tc>
        <w:tc>
          <w:tcPr>
            <w:tcW w:w="2024" w:type="pct"/>
            <w:shd w:val="clear" w:color="auto" w:fill="auto"/>
            <w:noWrap/>
            <w:vAlign w:val="bottom"/>
            <w:hideMark/>
          </w:tcPr>
          <w:p w14:paraId="61764E0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Florencia</w:t>
            </w:r>
          </w:p>
        </w:tc>
        <w:tc>
          <w:tcPr>
            <w:tcW w:w="744" w:type="pct"/>
            <w:shd w:val="clear" w:color="auto" w:fill="auto"/>
            <w:noWrap/>
            <w:vAlign w:val="bottom"/>
            <w:hideMark/>
          </w:tcPr>
          <w:p w14:paraId="129CB65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1.739</w:t>
            </w:r>
          </w:p>
        </w:tc>
        <w:tc>
          <w:tcPr>
            <w:tcW w:w="744" w:type="pct"/>
            <w:shd w:val="clear" w:color="auto" w:fill="auto"/>
            <w:noWrap/>
            <w:vAlign w:val="bottom"/>
            <w:hideMark/>
          </w:tcPr>
          <w:p w14:paraId="210CFAB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1.673</w:t>
            </w:r>
          </w:p>
        </w:tc>
        <w:tc>
          <w:tcPr>
            <w:tcW w:w="744" w:type="pct"/>
            <w:shd w:val="clear" w:color="auto" w:fill="auto"/>
            <w:noWrap/>
            <w:vAlign w:val="bottom"/>
            <w:hideMark/>
          </w:tcPr>
          <w:p w14:paraId="09FBB5D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1.974</w:t>
            </w:r>
          </w:p>
        </w:tc>
      </w:tr>
      <w:tr w:rsidR="00AD201E" w:rsidRPr="00AD201E" w14:paraId="45C0567F" w14:textId="77777777" w:rsidTr="00AD201E">
        <w:trPr>
          <w:trHeight w:val="300"/>
        </w:trPr>
        <w:tc>
          <w:tcPr>
            <w:tcW w:w="744" w:type="pct"/>
            <w:shd w:val="clear" w:color="auto" w:fill="auto"/>
            <w:noWrap/>
            <w:vAlign w:val="bottom"/>
            <w:hideMark/>
          </w:tcPr>
          <w:p w14:paraId="4246A56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18247</w:t>
            </w:r>
          </w:p>
        </w:tc>
        <w:tc>
          <w:tcPr>
            <w:tcW w:w="2024" w:type="pct"/>
            <w:shd w:val="clear" w:color="auto" w:fill="auto"/>
            <w:noWrap/>
            <w:vAlign w:val="bottom"/>
            <w:hideMark/>
          </w:tcPr>
          <w:p w14:paraId="2B454F6B"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El </w:t>
            </w:r>
            <w:proofErr w:type="spellStart"/>
            <w:r w:rsidRPr="00AD201E">
              <w:rPr>
                <w:rFonts w:ascii="Garamond" w:eastAsia="Times New Roman" w:hAnsi="Garamond" w:cs="Calibri"/>
                <w:color w:val="000000"/>
                <w:sz w:val="22"/>
                <w:szCs w:val="22"/>
              </w:rPr>
              <w:t>doncello</w:t>
            </w:r>
            <w:proofErr w:type="spellEnd"/>
          </w:p>
        </w:tc>
        <w:tc>
          <w:tcPr>
            <w:tcW w:w="744" w:type="pct"/>
            <w:shd w:val="clear" w:color="auto" w:fill="auto"/>
            <w:noWrap/>
            <w:vAlign w:val="bottom"/>
            <w:hideMark/>
          </w:tcPr>
          <w:p w14:paraId="1D04894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1.406</w:t>
            </w:r>
          </w:p>
        </w:tc>
        <w:tc>
          <w:tcPr>
            <w:tcW w:w="744" w:type="pct"/>
            <w:shd w:val="clear" w:color="auto" w:fill="auto"/>
            <w:noWrap/>
            <w:vAlign w:val="bottom"/>
            <w:hideMark/>
          </w:tcPr>
          <w:p w14:paraId="52130E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1.43</w:t>
            </w:r>
          </w:p>
        </w:tc>
        <w:tc>
          <w:tcPr>
            <w:tcW w:w="744" w:type="pct"/>
            <w:shd w:val="clear" w:color="auto" w:fill="auto"/>
            <w:noWrap/>
            <w:vAlign w:val="bottom"/>
            <w:hideMark/>
          </w:tcPr>
          <w:p w14:paraId="4016CCE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1.701</w:t>
            </w:r>
          </w:p>
        </w:tc>
      </w:tr>
      <w:tr w:rsidR="00AD201E" w:rsidRPr="00AD201E" w14:paraId="0F0AE7B4" w14:textId="77777777" w:rsidTr="00AD201E">
        <w:trPr>
          <w:trHeight w:val="300"/>
        </w:trPr>
        <w:tc>
          <w:tcPr>
            <w:tcW w:w="744" w:type="pct"/>
            <w:shd w:val="clear" w:color="auto" w:fill="auto"/>
            <w:noWrap/>
            <w:vAlign w:val="bottom"/>
            <w:hideMark/>
          </w:tcPr>
          <w:p w14:paraId="7EC31B0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lastRenderedPageBreak/>
              <w:t>18256</w:t>
            </w:r>
          </w:p>
        </w:tc>
        <w:tc>
          <w:tcPr>
            <w:tcW w:w="2024" w:type="pct"/>
            <w:shd w:val="clear" w:color="auto" w:fill="auto"/>
            <w:noWrap/>
            <w:vAlign w:val="bottom"/>
            <w:hideMark/>
          </w:tcPr>
          <w:p w14:paraId="1DF0D408"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El </w:t>
            </w:r>
            <w:proofErr w:type="spellStart"/>
            <w:r w:rsidRPr="00AD201E">
              <w:rPr>
                <w:rFonts w:ascii="Garamond" w:eastAsia="Times New Roman" w:hAnsi="Garamond" w:cs="Calibri"/>
                <w:color w:val="000000"/>
                <w:sz w:val="22"/>
                <w:szCs w:val="22"/>
              </w:rPr>
              <w:t>paujil</w:t>
            </w:r>
            <w:proofErr w:type="spellEnd"/>
          </w:p>
        </w:tc>
        <w:tc>
          <w:tcPr>
            <w:tcW w:w="744" w:type="pct"/>
            <w:shd w:val="clear" w:color="auto" w:fill="auto"/>
            <w:noWrap/>
            <w:vAlign w:val="bottom"/>
            <w:hideMark/>
          </w:tcPr>
          <w:p w14:paraId="3B02ED6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1.396</w:t>
            </w:r>
          </w:p>
        </w:tc>
        <w:tc>
          <w:tcPr>
            <w:tcW w:w="744" w:type="pct"/>
            <w:shd w:val="clear" w:color="auto" w:fill="auto"/>
            <w:noWrap/>
            <w:vAlign w:val="bottom"/>
            <w:hideMark/>
          </w:tcPr>
          <w:p w14:paraId="7A597E1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1.422</w:t>
            </w:r>
          </w:p>
        </w:tc>
        <w:tc>
          <w:tcPr>
            <w:tcW w:w="744" w:type="pct"/>
            <w:shd w:val="clear" w:color="auto" w:fill="auto"/>
            <w:noWrap/>
            <w:vAlign w:val="bottom"/>
            <w:hideMark/>
          </w:tcPr>
          <w:p w14:paraId="5647797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1.692</w:t>
            </w:r>
          </w:p>
        </w:tc>
      </w:tr>
      <w:tr w:rsidR="00AD201E" w:rsidRPr="00AD201E" w14:paraId="7CD7A9B2" w14:textId="77777777" w:rsidTr="00AD201E">
        <w:trPr>
          <w:trHeight w:val="300"/>
        </w:trPr>
        <w:tc>
          <w:tcPr>
            <w:tcW w:w="744" w:type="pct"/>
            <w:shd w:val="clear" w:color="auto" w:fill="auto"/>
            <w:noWrap/>
            <w:vAlign w:val="bottom"/>
            <w:hideMark/>
          </w:tcPr>
          <w:p w14:paraId="30679D5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18410</w:t>
            </w:r>
          </w:p>
        </w:tc>
        <w:tc>
          <w:tcPr>
            <w:tcW w:w="2024" w:type="pct"/>
            <w:shd w:val="clear" w:color="auto" w:fill="auto"/>
            <w:noWrap/>
            <w:vAlign w:val="bottom"/>
            <w:hideMark/>
          </w:tcPr>
          <w:p w14:paraId="120BC7E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montanita</w:t>
            </w:r>
            <w:proofErr w:type="spellEnd"/>
          </w:p>
        </w:tc>
        <w:tc>
          <w:tcPr>
            <w:tcW w:w="744" w:type="pct"/>
            <w:shd w:val="clear" w:color="auto" w:fill="auto"/>
            <w:noWrap/>
            <w:vAlign w:val="bottom"/>
            <w:hideMark/>
          </w:tcPr>
          <w:p w14:paraId="68FFE23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0.546</w:t>
            </w:r>
          </w:p>
        </w:tc>
        <w:tc>
          <w:tcPr>
            <w:tcW w:w="744" w:type="pct"/>
            <w:shd w:val="clear" w:color="auto" w:fill="auto"/>
            <w:noWrap/>
            <w:vAlign w:val="bottom"/>
            <w:hideMark/>
          </w:tcPr>
          <w:p w14:paraId="3B9581B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0.672</w:t>
            </w:r>
          </w:p>
        </w:tc>
        <w:tc>
          <w:tcPr>
            <w:tcW w:w="744" w:type="pct"/>
            <w:shd w:val="clear" w:color="auto" w:fill="auto"/>
            <w:noWrap/>
            <w:vAlign w:val="bottom"/>
            <w:hideMark/>
          </w:tcPr>
          <w:p w14:paraId="719F06E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0.802</w:t>
            </w:r>
          </w:p>
        </w:tc>
      </w:tr>
      <w:tr w:rsidR="00AD201E" w:rsidRPr="00AD201E" w14:paraId="0F193B14" w14:textId="77777777" w:rsidTr="00AD201E">
        <w:trPr>
          <w:trHeight w:val="300"/>
        </w:trPr>
        <w:tc>
          <w:tcPr>
            <w:tcW w:w="744" w:type="pct"/>
            <w:shd w:val="clear" w:color="auto" w:fill="auto"/>
            <w:noWrap/>
            <w:vAlign w:val="bottom"/>
            <w:hideMark/>
          </w:tcPr>
          <w:p w14:paraId="7896084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18592</w:t>
            </w:r>
          </w:p>
        </w:tc>
        <w:tc>
          <w:tcPr>
            <w:tcW w:w="2024" w:type="pct"/>
            <w:shd w:val="clear" w:color="auto" w:fill="auto"/>
            <w:noWrap/>
            <w:vAlign w:val="bottom"/>
            <w:hideMark/>
          </w:tcPr>
          <w:p w14:paraId="2EC853F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Puerto </w:t>
            </w:r>
            <w:proofErr w:type="spellStart"/>
            <w:r w:rsidRPr="00AD201E">
              <w:rPr>
                <w:rFonts w:ascii="Garamond" w:eastAsia="Times New Roman" w:hAnsi="Garamond" w:cs="Calibri"/>
                <w:color w:val="000000"/>
                <w:sz w:val="22"/>
                <w:szCs w:val="22"/>
              </w:rPr>
              <w:t>rico</w:t>
            </w:r>
            <w:proofErr w:type="spellEnd"/>
          </w:p>
        </w:tc>
        <w:tc>
          <w:tcPr>
            <w:tcW w:w="744" w:type="pct"/>
            <w:shd w:val="clear" w:color="auto" w:fill="auto"/>
            <w:noWrap/>
            <w:vAlign w:val="bottom"/>
            <w:hideMark/>
          </w:tcPr>
          <w:p w14:paraId="5649681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1.487</w:t>
            </w:r>
          </w:p>
        </w:tc>
        <w:tc>
          <w:tcPr>
            <w:tcW w:w="744" w:type="pct"/>
            <w:shd w:val="clear" w:color="auto" w:fill="auto"/>
            <w:noWrap/>
            <w:vAlign w:val="bottom"/>
            <w:hideMark/>
          </w:tcPr>
          <w:p w14:paraId="592C34B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1.49</w:t>
            </w:r>
          </w:p>
        </w:tc>
        <w:tc>
          <w:tcPr>
            <w:tcW w:w="744" w:type="pct"/>
            <w:shd w:val="clear" w:color="auto" w:fill="auto"/>
            <w:noWrap/>
            <w:vAlign w:val="bottom"/>
            <w:hideMark/>
          </w:tcPr>
          <w:p w14:paraId="0FF041C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1.754</w:t>
            </w:r>
          </w:p>
        </w:tc>
      </w:tr>
      <w:tr w:rsidR="00AD201E" w:rsidRPr="00AD201E" w14:paraId="6C037F4E" w14:textId="77777777" w:rsidTr="00AD201E">
        <w:trPr>
          <w:trHeight w:val="300"/>
        </w:trPr>
        <w:tc>
          <w:tcPr>
            <w:tcW w:w="744" w:type="pct"/>
            <w:shd w:val="clear" w:color="auto" w:fill="auto"/>
            <w:noWrap/>
            <w:vAlign w:val="bottom"/>
            <w:hideMark/>
          </w:tcPr>
          <w:p w14:paraId="55FC2D6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18753</w:t>
            </w:r>
          </w:p>
        </w:tc>
        <w:tc>
          <w:tcPr>
            <w:tcW w:w="2024" w:type="pct"/>
            <w:shd w:val="clear" w:color="auto" w:fill="auto"/>
            <w:noWrap/>
            <w:vAlign w:val="bottom"/>
            <w:hideMark/>
          </w:tcPr>
          <w:p w14:paraId="4667B385"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vicente</w:t>
            </w:r>
            <w:proofErr w:type="spellEnd"/>
            <w:r w:rsidRPr="00AD201E">
              <w:rPr>
                <w:rFonts w:ascii="Garamond" w:eastAsia="Times New Roman" w:hAnsi="Garamond" w:cs="Calibri"/>
                <w:color w:val="000000"/>
                <w:sz w:val="22"/>
                <w:szCs w:val="22"/>
              </w:rPr>
              <w:t xml:space="preserve"> del </w:t>
            </w:r>
            <w:proofErr w:type="spellStart"/>
            <w:r w:rsidRPr="00AD201E">
              <w:rPr>
                <w:rFonts w:ascii="Garamond" w:eastAsia="Times New Roman" w:hAnsi="Garamond" w:cs="Calibri"/>
                <w:color w:val="000000"/>
                <w:sz w:val="22"/>
                <w:szCs w:val="22"/>
              </w:rPr>
              <w:t>caguan</w:t>
            </w:r>
            <w:proofErr w:type="spellEnd"/>
          </w:p>
        </w:tc>
        <w:tc>
          <w:tcPr>
            <w:tcW w:w="744" w:type="pct"/>
            <w:shd w:val="clear" w:color="auto" w:fill="auto"/>
            <w:noWrap/>
            <w:vAlign w:val="bottom"/>
            <w:hideMark/>
          </w:tcPr>
          <w:p w14:paraId="135ED80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0.862</w:t>
            </w:r>
          </w:p>
        </w:tc>
        <w:tc>
          <w:tcPr>
            <w:tcW w:w="744" w:type="pct"/>
            <w:shd w:val="clear" w:color="auto" w:fill="auto"/>
            <w:noWrap/>
            <w:vAlign w:val="bottom"/>
            <w:hideMark/>
          </w:tcPr>
          <w:p w14:paraId="389133F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1.005</w:t>
            </w:r>
          </w:p>
        </w:tc>
        <w:tc>
          <w:tcPr>
            <w:tcW w:w="744" w:type="pct"/>
            <w:shd w:val="clear" w:color="auto" w:fill="auto"/>
            <w:noWrap/>
            <w:vAlign w:val="bottom"/>
            <w:hideMark/>
          </w:tcPr>
          <w:p w14:paraId="35828A6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1.17</w:t>
            </w:r>
          </w:p>
        </w:tc>
      </w:tr>
      <w:tr w:rsidR="00AD201E" w:rsidRPr="00AD201E" w14:paraId="291252AD" w14:textId="77777777" w:rsidTr="00AD201E">
        <w:trPr>
          <w:trHeight w:val="300"/>
        </w:trPr>
        <w:tc>
          <w:tcPr>
            <w:tcW w:w="744" w:type="pct"/>
            <w:shd w:val="clear" w:color="auto" w:fill="auto"/>
            <w:noWrap/>
            <w:vAlign w:val="bottom"/>
            <w:hideMark/>
          </w:tcPr>
          <w:p w14:paraId="5D37CBE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19001</w:t>
            </w:r>
          </w:p>
        </w:tc>
        <w:tc>
          <w:tcPr>
            <w:tcW w:w="2024" w:type="pct"/>
            <w:shd w:val="clear" w:color="auto" w:fill="auto"/>
            <w:noWrap/>
            <w:vAlign w:val="bottom"/>
            <w:hideMark/>
          </w:tcPr>
          <w:p w14:paraId="4095F41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Popayan</w:t>
            </w:r>
          </w:p>
        </w:tc>
        <w:tc>
          <w:tcPr>
            <w:tcW w:w="744" w:type="pct"/>
            <w:shd w:val="clear" w:color="auto" w:fill="auto"/>
            <w:noWrap/>
            <w:vAlign w:val="bottom"/>
            <w:hideMark/>
          </w:tcPr>
          <w:p w14:paraId="53C1353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0.923</w:t>
            </w:r>
          </w:p>
        </w:tc>
        <w:tc>
          <w:tcPr>
            <w:tcW w:w="744" w:type="pct"/>
            <w:shd w:val="clear" w:color="auto" w:fill="auto"/>
            <w:noWrap/>
            <w:vAlign w:val="bottom"/>
            <w:hideMark/>
          </w:tcPr>
          <w:p w14:paraId="3624A28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1.413</w:t>
            </w:r>
          </w:p>
        </w:tc>
        <w:tc>
          <w:tcPr>
            <w:tcW w:w="744" w:type="pct"/>
            <w:shd w:val="clear" w:color="auto" w:fill="auto"/>
            <w:noWrap/>
            <w:vAlign w:val="bottom"/>
            <w:hideMark/>
          </w:tcPr>
          <w:p w14:paraId="367B08E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1.073</w:t>
            </w:r>
          </w:p>
        </w:tc>
      </w:tr>
      <w:tr w:rsidR="00AD201E" w:rsidRPr="00AD201E" w14:paraId="58E956CF" w14:textId="77777777" w:rsidTr="00AD201E">
        <w:trPr>
          <w:trHeight w:val="300"/>
        </w:trPr>
        <w:tc>
          <w:tcPr>
            <w:tcW w:w="744" w:type="pct"/>
            <w:shd w:val="clear" w:color="auto" w:fill="auto"/>
            <w:noWrap/>
            <w:vAlign w:val="bottom"/>
            <w:hideMark/>
          </w:tcPr>
          <w:p w14:paraId="3EFA83E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19022</w:t>
            </w:r>
          </w:p>
        </w:tc>
        <w:tc>
          <w:tcPr>
            <w:tcW w:w="2024" w:type="pct"/>
            <w:shd w:val="clear" w:color="auto" w:fill="auto"/>
            <w:noWrap/>
            <w:vAlign w:val="bottom"/>
            <w:hideMark/>
          </w:tcPr>
          <w:p w14:paraId="2BA1F7B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Almaguer</w:t>
            </w:r>
            <w:proofErr w:type="spellEnd"/>
          </w:p>
        </w:tc>
        <w:tc>
          <w:tcPr>
            <w:tcW w:w="744" w:type="pct"/>
            <w:shd w:val="clear" w:color="auto" w:fill="auto"/>
            <w:noWrap/>
            <w:vAlign w:val="bottom"/>
            <w:hideMark/>
          </w:tcPr>
          <w:p w14:paraId="7FA95BC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0.614</w:t>
            </w:r>
          </w:p>
        </w:tc>
        <w:tc>
          <w:tcPr>
            <w:tcW w:w="744" w:type="pct"/>
            <w:shd w:val="clear" w:color="auto" w:fill="auto"/>
            <w:noWrap/>
            <w:vAlign w:val="bottom"/>
            <w:hideMark/>
          </w:tcPr>
          <w:p w14:paraId="1F31FC5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0.943</w:t>
            </w:r>
          </w:p>
        </w:tc>
        <w:tc>
          <w:tcPr>
            <w:tcW w:w="744" w:type="pct"/>
            <w:shd w:val="clear" w:color="auto" w:fill="auto"/>
            <w:noWrap/>
            <w:vAlign w:val="bottom"/>
            <w:hideMark/>
          </w:tcPr>
          <w:p w14:paraId="5BAB625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0.743</w:t>
            </w:r>
          </w:p>
        </w:tc>
      </w:tr>
      <w:tr w:rsidR="00AD201E" w:rsidRPr="00AD201E" w14:paraId="06D3688A" w14:textId="77777777" w:rsidTr="00AD201E">
        <w:trPr>
          <w:trHeight w:val="300"/>
        </w:trPr>
        <w:tc>
          <w:tcPr>
            <w:tcW w:w="744" w:type="pct"/>
            <w:shd w:val="clear" w:color="auto" w:fill="auto"/>
            <w:noWrap/>
            <w:vAlign w:val="bottom"/>
            <w:hideMark/>
          </w:tcPr>
          <w:p w14:paraId="0AB438E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19050</w:t>
            </w:r>
          </w:p>
        </w:tc>
        <w:tc>
          <w:tcPr>
            <w:tcW w:w="2024" w:type="pct"/>
            <w:shd w:val="clear" w:color="auto" w:fill="auto"/>
            <w:noWrap/>
            <w:vAlign w:val="bottom"/>
            <w:hideMark/>
          </w:tcPr>
          <w:p w14:paraId="3EF82A3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Argelia</w:t>
            </w:r>
          </w:p>
        </w:tc>
        <w:tc>
          <w:tcPr>
            <w:tcW w:w="744" w:type="pct"/>
            <w:shd w:val="clear" w:color="auto" w:fill="auto"/>
            <w:noWrap/>
            <w:vAlign w:val="bottom"/>
            <w:hideMark/>
          </w:tcPr>
          <w:p w14:paraId="51779B0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2.254</w:t>
            </w:r>
          </w:p>
        </w:tc>
        <w:tc>
          <w:tcPr>
            <w:tcW w:w="744" w:type="pct"/>
            <w:shd w:val="clear" w:color="auto" w:fill="auto"/>
            <w:noWrap/>
            <w:vAlign w:val="bottom"/>
            <w:hideMark/>
          </w:tcPr>
          <w:p w14:paraId="7484283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2.059</w:t>
            </w:r>
          </w:p>
        </w:tc>
        <w:tc>
          <w:tcPr>
            <w:tcW w:w="744" w:type="pct"/>
            <w:shd w:val="clear" w:color="auto" w:fill="auto"/>
            <w:noWrap/>
            <w:vAlign w:val="bottom"/>
            <w:hideMark/>
          </w:tcPr>
          <w:p w14:paraId="0D07FF2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2.465</w:t>
            </w:r>
          </w:p>
        </w:tc>
      </w:tr>
      <w:tr w:rsidR="00AD201E" w:rsidRPr="00AD201E" w14:paraId="336CC812" w14:textId="77777777" w:rsidTr="00AD201E">
        <w:trPr>
          <w:trHeight w:val="300"/>
        </w:trPr>
        <w:tc>
          <w:tcPr>
            <w:tcW w:w="744" w:type="pct"/>
            <w:shd w:val="clear" w:color="auto" w:fill="auto"/>
            <w:noWrap/>
            <w:vAlign w:val="bottom"/>
            <w:hideMark/>
          </w:tcPr>
          <w:p w14:paraId="775E178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19075</w:t>
            </w:r>
          </w:p>
        </w:tc>
        <w:tc>
          <w:tcPr>
            <w:tcW w:w="2024" w:type="pct"/>
            <w:shd w:val="clear" w:color="auto" w:fill="auto"/>
            <w:noWrap/>
            <w:vAlign w:val="bottom"/>
            <w:hideMark/>
          </w:tcPr>
          <w:p w14:paraId="6FBA568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Balboa</w:t>
            </w:r>
          </w:p>
        </w:tc>
        <w:tc>
          <w:tcPr>
            <w:tcW w:w="744" w:type="pct"/>
            <w:shd w:val="clear" w:color="auto" w:fill="auto"/>
            <w:noWrap/>
            <w:vAlign w:val="bottom"/>
            <w:hideMark/>
          </w:tcPr>
          <w:p w14:paraId="5A95B4C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1.341</w:t>
            </w:r>
          </w:p>
        </w:tc>
        <w:tc>
          <w:tcPr>
            <w:tcW w:w="744" w:type="pct"/>
            <w:shd w:val="clear" w:color="auto" w:fill="auto"/>
            <w:noWrap/>
            <w:vAlign w:val="bottom"/>
            <w:hideMark/>
          </w:tcPr>
          <w:p w14:paraId="3C454AB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1.928</w:t>
            </w:r>
          </w:p>
        </w:tc>
        <w:tc>
          <w:tcPr>
            <w:tcW w:w="744" w:type="pct"/>
            <w:shd w:val="clear" w:color="auto" w:fill="auto"/>
            <w:noWrap/>
            <w:vAlign w:val="bottom"/>
            <w:hideMark/>
          </w:tcPr>
          <w:p w14:paraId="495094E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1.512</w:t>
            </w:r>
          </w:p>
        </w:tc>
      </w:tr>
      <w:tr w:rsidR="00AD201E" w:rsidRPr="00AD201E" w14:paraId="43FADFE9" w14:textId="77777777" w:rsidTr="00AD201E">
        <w:trPr>
          <w:trHeight w:val="300"/>
        </w:trPr>
        <w:tc>
          <w:tcPr>
            <w:tcW w:w="744" w:type="pct"/>
            <w:shd w:val="clear" w:color="auto" w:fill="auto"/>
            <w:noWrap/>
            <w:vAlign w:val="bottom"/>
            <w:hideMark/>
          </w:tcPr>
          <w:p w14:paraId="6F441AD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19100</w:t>
            </w:r>
          </w:p>
        </w:tc>
        <w:tc>
          <w:tcPr>
            <w:tcW w:w="2024" w:type="pct"/>
            <w:shd w:val="clear" w:color="auto" w:fill="auto"/>
            <w:noWrap/>
            <w:vAlign w:val="bottom"/>
            <w:hideMark/>
          </w:tcPr>
          <w:p w14:paraId="22C60B0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Bolivar</w:t>
            </w:r>
          </w:p>
        </w:tc>
        <w:tc>
          <w:tcPr>
            <w:tcW w:w="744" w:type="pct"/>
            <w:shd w:val="clear" w:color="auto" w:fill="auto"/>
            <w:noWrap/>
            <w:vAlign w:val="bottom"/>
            <w:hideMark/>
          </w:tcPr>
          <w:p w14:paraId="22A13D6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0.809</w:t>
            </w:r>
          </w:p>
        </w:tc>
        <w:tc>
          <w:tcPr>
            <w:tcW w:w="744" w:type="pct"/>
            <w:shd w:val="clear" w:color="auto" w:fill="auto"/>
            <w:noWrap/>
            <w:vAlign w:val="bottom"/>
            <w:hideMark/>
          </w:tcPr>
          <w:p w14:paraId="1EBD143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1.229</w:t>
            </w:r>
          </w:p>
        </w:tc>
        <w:tc>
          <w:tcPr>
            <w:tcW w:w="744" w:type="pct"/>
            <w:shd w:val="clear" w:color="auto" w:fill="auto"/>
            <w:noWrap/>
            <w:vAlign w:val="bottom"/>
            <w:hideMark/>
          </w:tcPr>
          <w:p w14:paraId="56BDA1F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0.96</w:t>
            </w:r>
          </w:p>
        </w:tc>
      </w:tr>
      <w:tr w:rsidR="00AD201E" w:rsidRPr="00AD201E" w14:paraId="63248366" w14:textId="77777777" w:rsidTr="00AD201E">
        <w:trPr>
          <w:trHeight w:val="300"/>
        </w:trPr>
        <w:tc>
          <w:tcPr>
            <w:tcW w:w="744" w:type="pct"/>
            <w:shd w:val="clear" w:color="auto" w:fill="auto"/>
            <w:noWrap/>
            <w:vAlign w:val="bottom"/>
            <w:hideMark/>
          </w:tcPr>
          <w:p w14:paraId="0A6CD86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19110</w:t>
            </w:r>
          </w:p>
        </w:tc>
        <w:tc>
          <w:tcPr>
            <w:tcW w:w="2024" w:type="pct"/>
            <w:shd w:val="clear" w:color="auto" w:fill="auto"/>
            <w:noWrap/>
            <w:vAlign w:val="bottom"/>
            <w:hideMark/>
          </w:tcPr>
          <w:p w14:paraId="0CB7547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Buenos </w:t>
            </w:r>
            <w:proofErr w:type="spellStart"/>
            <w:r w:rsidRPr="00AD201E">
              <w:rPr>
                <w:rFonts w:ascii="Garamond" w:eastAsia="Times New Roman" w:hAnsi="Garamond" w:cs="Calibri"/>
                <w:color w:val="000000"/>
                <w:sz w:val="22"/>
                <w:szCs w:val="22"/>
              </w:rPr>
              <w:t>aires</w:t>
            </w:r>
            <w:proofErr w:type="spellEnd"/>
          </w:p>
        </w:tc>
        <w:tc>
          <w:tcPr>
            <w:tcW w:w="744" w:type="pct"/>
            <w:shd w:val="clear" w:color="auto" w:fill="auto"/>
            <w:noWrap/>
            <w:vAlign w:val="bottom"/>
            <w:hideMark/>
          </w:tcPr>
          <w:p w14:paraId="7031348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1.08</w:t>
            </w:r>
          </w:p>
        </w:tc>
        <w:tc>
          <w:tcPr>
            <w:tcW w:w="744" w:type="pct"/>
            <w:shd w:val="clear" w:color="auto" w:fill="auto"/>
            <w:noWrap/>
            <w:vAlign w:val="bottom"/>
            <w:hideMark/>
          </w:tcPr>
          <w:p w14:paraId="2AB8CED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1.513</w:t>
            </w:r>
          </w:p>
        </w:tc>
        <w:tc>
          <w:tcPr>
            <w:tcW w:w="744" w:type="pct"/>
            <w:shd w:val="clear" w:color="auto" w:fill="auto"/>
            <w:noWrap/>
            <w:vAlign w:val="bottom"/>
            <w:hideMark/>
          </w:tcPr>
          <w:p w14:paraId="0EE4307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1.268</w:t>
            </w:r>
          </w:p>
        </w:tc>
      </w:tr>
      <w:tr w:rsidR="00AD201E" w:rsidRPr="00AD201E" w14:paraId="757BBFD2" w14:textId="77777777" w:rsidTr="00AD201E">
        <w:trPr>
          <w:trHeight w:val="300"/>
        </w:trPr>
        <w:tc>
          <w:tcPr>
            <w:tcW w:w="744" w:type="pct"/>
            <w:shd w:val="clear" w:color="auto" w:fill="auto"/>
            <w:noWrap/>
            <w:vAlign w:val="bottom"/>
            <w:hideMark/>
          </w:tcPr>
          <w:p w14:paraId="0AD1BA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19130</w:t>
            </w:r>
          </w:p>
        </w:tc>
        <w:tc>
          <w:tcPr>
            <w:tcW w:w="2024" w:type="pct"/>
            <w:shd w:val="clear" w:color="auto" w:fill="auto"/>
            <w:noWrap/>
            <w:vAlign w:val="bottom"/>
            <w:hideMark/>
          </w:tcPr>
          <w:p w14:paraId="2ADB179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Cajibio</w:t>
            </w:r>
            <w:proofErr w:type="spellEnd"/>
          </w:p>
        </w:tc>
        <w:tc>
          <w:tcPr>
            <w:tcW w:w="744" w:type="pct"/>
            <w:shd w:val="clear" w:color="auto" w:fill="auto"/>
            <w:noWrap/>
            <w:vAlign w:val="bottom"/>
            <w:hideMark/>
          </w:tcPr>
          <w:p w14:paraId="3225667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1.133</w:t>
            </w:r>
          </w:p>
        </w:tc>
        <w:tc>
          <w:tcPr>
            <w:tcW w:w="744" w:type="pct"/>
            <w:shd w:val="clear" w:color="auto" w:fill="auto"/>
            <w:noWrap/>
            <w:vAlign w:val="bottom"/>
            <w:hideMark/>
          </w:tcPr>
          <w:p w14:paraId="5FD8657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1.548</w:t>
            </w:r>
          </w:p>
        </w:tc>
        <w:tc>
          <w:tcPr>
            <w:tcW w:w="744" w:type="pct"/>
            <w:shd w:val="clear" w:color="auto" w:fill="auto"/>
            <w:noWrap/>
            <w:vAlign w:val="bottom"/>
            <w:hideMark/>
          </w:tcPr>
          <w:p w14:paraId="0BB9E46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1.331</w:t>
            </w:r>
          </w:p>
        </w:tc>
      </w:tr>
      <w:tr w:rsidR="00AD201E" w:rsidRPr="00AD201E" w14:paraId="448E5A74" w14:textId="77777777" w:rsidTr="00AD201E">
        <w:trPr>
          <w:trHeight w:val="300"/>
        </w:trPr>
        <w:tc>
          <w:tcPr>
            <w:tcW w:w="744" w:type="pct"/>
            <w:shd w:val="clear" w:color="auto" w:fill="auto"/>
            <w:noWrap/>
            <w:vAlign w:val="bottom"/>
            <w:hideMark/>
          </w:tcPr>
          <w:p w14:paraId="277ABFE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19137</w:t>
            </w:r>
          </w:p>
        </w:tc>
        <w:tc>
          <w:tcPr>
            <w:tcW w:w="2024" w:type="pct"/>
            <w:shd w:val="clear" w:color="auto" w:fill="auto"/>
            <w:noWrap/>
            <w:vAlign w:val="bottom"/>
            <w:hideMark/>
          </w:tcPr>
          <w:p w14:paraId="2B21721D"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Caldono</w:t>
            </w:r>
            <w:proofErr w:type="spellEnd"/>
          </w:p>
        </w:tc>
        <w:tc>
          <w:tcPr>
            <w:tcW w:w="744" w:type="pct"/>
            <w:shd w:val="clear" w:color="auto" w:fill="auto"/>
            <w:noWrap/>
            <w:vAlign w:val="bottom"/>
            <w:hideMark/>
          </w:tcPr>
          <w:p w14:paraId="3D2390E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0.687</w:t>
            </w:r>
          </w:p>
        </w:tc>
        <w:tc>
          <w:tcPr>
            <w:tcW w:w="744" w:type="pct"/>
            <w:shd w:val="clear" w:color="auto" w:fill="auto"/>
            <w:noWrap/>
            <w:vAlign w:val="bottom"/>
            <w:hideMark/>
          </w:tcPr>
          <w:p w14:paraId="187B145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1.223</w:t>
            </w:r>
          </w:p>
        </w:tc>
        <w:tc>
          <w:tcPr>
            <w:tcW w:w="744" w:type="pct"/>
            <w:shd w:val="clear" w:color="auto" w:fill="auto"/>
            <w:noWrap/>
            <w:vAlign w:val="bottom"/>
            <w:hideMark/>
          </w:tcPr>
          <w:p w14:paraId="44C7EAF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0.845</w:t>
            </w:r>
          </w:p>
        </w:tc>
      </w:tr>
      <w:tr w:rsidR="00AD201E" w:rsidRPr="00AD201E" w14:paraId="228FF31D" w14:textId="77777777" w:rsidTr="00AD201E">
        <w:trPr>
          <w:trHeight w:val="300"/>
        </w:trPr>
        <w:tc>
          <w:tcPr>
            <w:tcW w:w="744" w:type="pct"/>
            <w:shd w:val="clear" w:color="auto" w:fill="auto"/>
            <w:noWrap/>
            <w:vAlign w:val="bottom"/>
            <w:hideMark/>
          </w:tcPr>
          <w:p w14:paraId="2430E19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19142</w:t>
            </w:r>
          </w:p>
        </w:tc>
        <w:tc>
          <w:tcPr>
            <w:tcW w:w="2024" w:type="pct"/>
            <w:shd w:val="clear" w:color="auto" w:fill="auto"/>
            <w:noWrap/>
            <w:vAlign w:val="bottom"/>
            <w:hideMark/>
          </w:tcPr>
          <w:p w14:paraId="024C3D3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Caloto</w:t>
            </w:r>
            <w:proofErr w:type="spellEnd"/>
          </w:p>
        </w:tc>
        <w:tc>
          <w:tcPr>
            <w:tcW w:w="744" w:type="pct"/>
            <w:shd w:val="clear" w:color="auto" w:fill="auto"/>
            <w:noWrap/>
            <w:vAlign w:val="bottom"/>
            <w:hideMark/>
          </w:tcPr>
          <w:p w14:paraId="41D475F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0.363</w:t>
            </w:r>
          </w:p>
        </w:tc>
        <w:tc>
          <w:tcPr>
            <w:tcW w:w="744" w:type="pct"/>
            <w:shd w:val="clear" w:color="auto" w:fill="auto"/>
            <w:noWrap/>
            <w:vAlign w:val="bottom"/>
            <w:hideMark/>
          </w:tcPr>
          <w:p w14:paraId="0EBF480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1.089</w:t>
            </w:r>
          </w:p>
        </w:tc>
        <w:tc>
          <w:tcPr>
            <w:tcW w:w="744" w:type="pct"/>
            <w:shd w:val="clear" w:color="auto" w:fill="auto"/>
            <w:noWrap/>
            <w:vAlign w:val="bottom"/>
            <w:hideMark/>
          </w:tcPr>
          <w:p w14:paraId="5B3BDCB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0.503</w:t>
            </w:r>
          </w:p>
        </w:tc>
      </w:tr>
      <w:tr w:rsidR="00AD201E" w:rsidRPr="00AD201E" w14:paraId="70DADFAB" w14:textId="77777777" w:rsidTr="00AD201E">
        <w:trPr>
          <w:trHeight w:val="300"/>
        </w:trPr>
        <w:tc>
          <w:tcPr>
            <w:tcW w:w="744" w:type="pct"/>
            <w:shd w:val="clear" w:color="auto" w:fill="auto"/>
            <w:noWrap/>
            <w:vAlign w:val="bottom"/>
            <w:hideMark/>
          </w:tcPr>
          <w:p w14:paraId="076E58B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19212</w:t>
            </w:r>
          </w:p>
        </w:tc>
        <w:tc>
          <w:tcPr>
            <w:tcW w:w="2024" w:type="pct"/>
            <w:shd w:val="clear" w:color="auto" w:fill="auto"/>
            <w:noWrap/>
            <w:vAlign w:val="bottom"/>
            <w:hideMark/>
          </w:tcPr>
          <w:p w14:paraId="2F4DE1EF"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Corinto</w:t>
            </w:r>
            <w:proofErr w:type="spellEnd"/>
          </w:p>
        </w:tc>
        <w:tc>
          <w:tcPr>
            <w:tcW w:w="744" w:type="pct"/>
            <w:shd w:val="clear" w:color="auto" w:fill="auto"/>
            <w:noWrap/>
            <w:vAlign w:val="bottom"/>
            <w:hideMark/>
          </w:tcPr>
          <w:p w14:paraId="59E160E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0.79</w:t>
            </w:r>
          </w:p>
        </w:tc>
        <w:tc>
          <w:tcPr>
            <w:tcW w:w="744" w:type="pct"/>
            <w:shd w:val="clear" w:color="auto" w:fill="auto"/>
            <w:noWrap/>
            <w:vAlign w:val="bottom"/>
            <w:hideMark/>
          </w:tcPr>
          <w:p w14:paraId="3650021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1.21</w:t>
            </w:r>
          </w:p>
        </w:tc>
        <w:tc>
          <w:tcPr>
            <w:tcW w:w="744" w:type="pct"/>
            <w:shd w:val="clear" w:color="auto" w:fill="auto"/>
            <w:noWrap/>
            <w:vAlign w:val="bottom"/>
            <w:hideMark/>
          </w:tcPr>
          <w:p w14:paraId="366C393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0.919</w:t>
            </w:r>
          </w:p>
        </w:tc>
      </w:tr>
      <w:tr w:rsidR="00AD201E" w:rsidRPr="00AD201E" w14:paraId="5FE3D744" w14:textId="77777777" w:rsidTr="00AD201E">
        <w:trPr>
          <w:trHeight w:val="300"/>
        </w:trPr>
        <w:tc>
          <w:tcPr>
            <w:tcW w:w="744" w:type="pct"/>
            <w:shd w:val="clear" w:color="auto" w:fill="auto"/>
            <w:noWrap/>
            <w:vAlign w:val="bottom"/>
            <w:hideMark/>
          </w:tcPr>
          <w:p w14:paraId="17C39F4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19355</w:t>
            </w:r>
          </w:p>
        </w:tc>
        <w:tc>
          <w:tcPr>
            <w:tcW w:w="2024" w:type="pct"/>
            <w:shd w:val="clear" w:color="auto" w:fill="auto"/>
            <w:noWrap/>
            <w:vAlign w:val="bottom"/>
            <w:hideMark/>
          </w:tcPr>
          <w:p w14:paraId="46C23FE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Inza</w:t>
            </w:r>
            <w:proofErr w:type="spellEnd"/>
          </w:p>
        </w:tc>
        <w:tc>
          <w:tcPr>
            <w:tcW w:w="744" w:type="pct"/>
            <w:shd w:val="clear" w:color="auto" w:fill="auto"/>
            <w:noWrap/>
            <w:vAlign w:val="bottom"/>
            <w:hideMark/>
          </w:tcPr>
          <w:p w14:paraId="251999D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0.329</w:t>
            </w:r>
          </w:p>
        </w:tc>
        <w:tc>
          <w:tcPr>
            <w:tcW w:w="744" w:type="pct"/>
            <w:shd w:val="clear" w:color="auto" w:fill="auto"/>
            <w:noWrap/>
            <w:vAlign w:val="bottom"/>
            <w:hideMark/>
          </w:tcPr>
          <w:p w14:paraId="622EC32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0.635</w:t>
            </w:r>
          </w:p>
        </w:tc>
        <w:tc>
          <w:tcPr>
            <w:tcW w:w="744" w:type="pct"/>
            <w:shd w:val="clear" w:color="auto" w:fill="auto"/>
            <w:noWrap/>
            <w:vAlign w:val="bottom"/>
            <w:hideMark/>
          </w:tcPr>
          <w:p w14:paraId="3701ECB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0.425</w:t>
            </w:r>
          </w:p>
        </w:tc>
      </w:tr>
      <w:tr w:rsidR="00AD201E" w:rsidRPr="00AD201E" w14:paraId="6BDAF92A" w14:textId="77777777" w:rsidTr="00AD201E">
        <w:trPr>
          <w:trHeight w:val="300"/>
        </w:trPr>
        <w:tc>
          <w:tcPr>
            <w:tcW w:w="744" w:type="pct"/>
            <w:shd w:val="clear" w:color="auto" w:fill="auto"/>
            <w:noWrap/>
            <w:vAlign w:val="bottom"/>
            <w:hideMark/>
          </w:tcPr>
          <w:p w14:paraId="42C625E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19364</w:t>
            </w:r>
          </w:p>
        </w:tc>
        <w:tc>
          <w:tcPr>
            <w:tcW w:w="2024" w:type="pct"/>
            <w:shd w:val="clear" w:color="auto" w:fill="auto"/>
            <w:noWrap/>
            <w:vAlign w:val="bottom"/>
            <w:hideMark/>
          </w:tcPr>
          <w:p w14:paraId="46A97685"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Jambalo</w:t>
            </w:r>
            <w:proofErr w:type="spellEnd"/>
          </w:p>
        </w:tc>
        <w:tc>
          <w:tcPr>
            <w:tcW w:w="744" w:type="pct"/>
            <w:shd w:val="clear" w:color="auto" w:fill="auto"/>
            <w:noWrap/>
            <w:vAlign w:val="bottom"/>
            <w:hideMark/>
          </w:tcPr>
          <w:p w14:paraId="6E34B77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0.395</w:t>
            </w:r>
          </w:p>
        </w:tc>
        <w:tc>
          <w:tcPr>
            <w:tcW w:w="744" w:type="pct"/>
            <w:shd w:val="clear" w:color="auto" w:fill="auto"/>
            <w:noWrap/>
            <w:vAlign w:val="bottom"/>
            <w:hideMark/>
          </w:tcPr>
          <w:p w14:paraId="776F205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0.773</w:t>
            </w:r>
          </w:p>
        </w:tc>
        <w:tc>
          <w:tcPr>
            <w:tcW w:w="744" w:type="pct"/>
            <w:shd w:val="clear" w:color="auto" w:fill="auto"/>
            <w:noWrap/>
            <w:vAlign w:val="bottom"/>
            <w:hideMark/>
          </w:tcPr>
          <w:p w14:paraId="7D38171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0.525</w:t>
            </w:r>
          </w:p>
        </w:tc>
      </w:tr>
      <w:tr w:rsidR="00AD201E" w:rsidRPr="00AD201E" w14:paraId="5AB71F40" w14:textId="77777777" w:rsidTr="00AD201E">
        <w:trPr>
          <w:trHeight w:val="300"/>
        </w:trPr>
        <w:tc>
          <w:tcPr>
            <w:tcW w:w="744" w:type="pct"/>
            <w:shd w:val="clear" w:color="auto" w:fill="auto"/>
            <w:noWrap/>
            <w:vAlign w:val="bottom"/>
            <w:hideMark/>
          </w:tcPr>
          <w:p w14:paraId="4A95AD6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19392</w:t>
            </w:r>
          </w:p>
        </w:tc>
        <w:tc>
          <w:tcPr>
            <w:tcW w:w="2024" w:type="pct"/>
            <w:shd w:val="clear" w:color="auto" w:fill="auto"/>
            <w:noWrap/>
            <w:vAlign w:val="bottom"/>
            <w:hideMark/>
          </w:tcPr>
          <w:p w14:paraId="6B2B2176"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La sierra</w:t>
            </w:r>
          </w:p>
        </w:tc>
        <w:tc>
          <w:tcPr>
            <w:tcW w:w="744" w:type="pct"/>
            <w:shd w:val="clear" w:color="auto" w:fill="auto"/>
            <w:noWrap/>
            <w:vAlign w:val="bottom"/>
            <w:hideMark/>
          </w:tcPr>
          <w:p w14:paraId="70AF972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0.648</w:t>
            </w:r>
          </w:p>
        </w:tc>
        <w:tc>
          <w:tcPr>
            <w:tcW w:w="744" w:type="pct"/>
            <w:shd w:val="clear" w:color="auto" w:fill="auto"/>
            <w:noWrap/>
            <w:vAlign w:val="bottom"/>
            <w:hideMark/>
          </w:tcPr>
          <w:p w14:paraId="1B47044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1.191</w:t>
            </w:r>
          </w:p>
        </w:tc>
        <w:tc>
          <w:tcPr>
            <w:tcW w:w="744" w:type="pct"/>
            <w:shd w:val="clear" w:color="auto" w:fill="auto"/>
            <w:noWrap/>
            <w:vAlign w:val="bottom"/>
            <w:hideMark/>
          </w:tcPr>
          <w:p w14:paraId="0E7C899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0.804</w:t>
            </w:r>
          </w:p>
        </w:tc>
      </w:tr>
      <w:tr w:rsidR="00AD201E" w:rsidRPr="00AD201E" w14:paraId="2CD9DDC0" w14:textId="77777777" w:rsidTr="00AD201E">
        <w:trPr>
          <w:trHeight w:val="300"/>
        </w:trPr>
        <w:tc>
          <w:tcPr>
            <w:tcW w:w="744" w:type="pct"/>
            <w:shd w:val="clear" w:color="auto" w:fill="auto"/>
            <w:noWrap/>
            <w:vAlign w:val="bottom"/>
            <w:hideMark/>
          </w:tcPr>
          <w:p w14:paraId="3E36B95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19397</w:t>
            </w:r>
          </w:p>
        </w:tc>
        <w:tc>
          <w:tcPr>
            <w:tcW w:w="2024" w:type="pct"/>
            <w:shd w:val="clear" w:color="auto" w:fill="auto"/>
            <w:noWrap/>
            <w:vAlign w:val="bottom"/>
            <w:hideMark/>
          </w:tcPr>
          <w:p w14:paraId="5470DEF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vega</w:t>
            </w:r>
            <w:proofErr w:type="spellEnd"/>
          </w:p>
        </w:tc>
        <w:tc>
          <w:tcPr>
            <w:tcW w:w="744" w:type="pct"/>
            <w:shd w:val="clear" w:color="auto" w:fill="auto"/>
            <w:noWrap/>
            <w:vAlign w:val="bottom"/>
            <w:hideMark/>
          </w:tcPr>
          <w:p w14:paraId="0926E24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0.368</w:t>
            </w:r>
          </w:p>
        </w:tc>
        <w:tc>
          <w:tcPr>
            <w:tcW w:w="744" w:type="pct"/>
            <w:shd w:val="clear" w:color="auto" w:fill="auto"/>
            <w:noWrap/>
            <w:vAlign w:val="bottom"/>
            <w:hideMark/>
          </w:tcPr>
          <w:p w14:paraId="33C3A63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0.657</w:t>
            </w:r>
          </w:p>
        </w:tc>
        <w:tc>
          <w:tcPr>
            <w:tcW w:w="744" w:type="pct"/>
            <w:shd w:val="clear" w:color="auto" w:fill="auto"/>
            <w:noWrap/>
            <w:vAlign w:val="bottom"/>
            <w:hideMark/>
          </w:tcPr>
          <w:p w14:paraId="73CD7A4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0.481</w:t>
            </w:r>
          </w:p>
        </w:tc>
      </w:tr>
      <w:tr w:rsidR="00AD201E" w:rsidRPr="00AD201E" w14:paraId="6812DBE2" w14:textId="77777777" w:rsidTr="00AD201E">
        <w:trPr>
          <w:trHeight w:val="300"/>
        </w:trPr>
        <w:tc>
          <w:tcPr>
            <w:tcW w:w="744" w:type="pct"/>
            <w:shd w:val="clear" w:color="auto" w:fill="auto"/>
            <w:noWrap/>
            <w:vAlign w:val="bottom"/>
            <w:hideMark/>
          </w:tcPr>
          <w:p w14:paraId="3D1CD94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19450</w:t>
            </w:r>
          </w:p>
        </w:tc>
        <w:tc>
          <w:tcPr>
            <w:tcW w:w="2024" w:type="pct"/>
            <w:shd w:val="clear" w:color="auto" w:fill="auto"/>
            <w:noWrap/>
            <w:vAlign w:val="bottom"/>
            <w:hideMark/>
          </w:tcPr>
          <w:p w14:paraId="16C954E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Mercaderes</w:t>
            </w:r>
            <w:proofErr w:type="spellEnd"/>
          </w:p>
        </w:tc>
        <w:tc>
          <w:tcPr>
            <w:tcW w:w="744" w:type="pct"/>
            <w:shd w:val="clear" w:color="auto" w:fill="auto"/>
            <w:noWrap/>
            <w:vAlign w:val="bottom"/>
            <w:hideMark/>
          </w:tcPr>
          <w:p w14:paraId="44CB44B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0.316</w:t>
            </w:r>
          </w:p>
        </w:tc>
        <w:tc>
          <w:tcPr>
            <w:tcW w:w="744" w:type="pct"/>
            <w:shd w:val="clear" w:color="auto" w:fill="auto"/>
            <w:noWrap/>
            <w:vAlign w:val="bottom"/>
            <w:hideMark/>
          </w:tcPr>
          <w:p w14:paraId="4518D52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1.018</w:t>
            </w:r>
          </w:p>
        </w:tc>
        <w:tc>
          <w:tcPr>
            <w:tcW w:w="744" w:type="pct"/>
            <w:shd w:val="clear" w:color="auto" w:fill="auto"/>
            <w:noWrap/>
            <w:vAlign w:val="bottom"/>
            <w:hideMark/>
          </w:tcPr>
          <w:p w14:paraId="64B753B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0.445</w:t>
            </w:r>
          </w:p>
        </w:tc>
      </w:tr>
      <w:tr w:rsidR="00AD201E" w:rsidRPr="00AD201E" w14:paraId="7C19B336" w14:textId="77777777" w:rsidTr="00AD201E">
        <w:trPr>
          <w:trHeight w:val="300"/>
        </w:trPr>
        <w:tc>
          <w:tcPr>
            <w:tcW w:w="744" w:type="pct"/>
            <w:shd w:val="clear" w:color="auto" w:fill="auto"/>
            <w:noWrap/>
            <w:vAlign w:val="bottom"/>
            <w:hideMark/>
          </w:tcPr>
          <w:p w14:paraId="368A4F7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19455</w:t>
            </w:r>
          </w:p>
        </w:tc>
        <w:tc>
          <w:tcPr>
            <w:tcW w:w="2024" w:type="pct"/>
            <w:shd w:val="clear" w:color="auto" w:fill="auto"/>
            <w:noWrap/>
            <w:vAlign w:val="bottom"/>
            <w:hideMark/>
          </w:tcPr>
          <w:p w14:paraId="73180E7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Miranda</w:t>
            </w:r>
          </w:p>
        </w:tc>
        <w:tc>
          <w:tcPr>
            <w:tcW w:w="744" w:type="pct"/>
            <w:shd w:val="clear" w:color="auto" w:fill="auto"/>
            <w:noWrap/>
            <w:vAlign w:val="bottom"/>
            <w:hideMark/>
          </w:tcPr>
          <w:p w14:paraId="7CF054A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0.774</w:t>
            </w:r>
          </w:p>
        </w:tc>
        <w:tc>
          <w:tcPr>
            <w:tcW w:w="744" w:type="pct"/>
            <w:shd w:val="clear" w:color="auto" w:fill="auto"/>
            <w:noWrap/>
            <w:vAlign w:val="bottom"/>
            <w:hideMark/>
          </w:tcPr>
          <w:p w14:paraId="2AEB9D8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1.267</w:t>
            </w:r>
          </w:p>
        </w:tc>
        <w:tc>
          <w:tcPr>
            <w:tcW w:w="744" w:type="pct"/>
            <w:shd w:val="clear" w:color="auto" w:fill="auto"/>
            <w:noWrap/>
            <w:vAlign w:val="bottom"/>
            <w:hideMark/>
          </w:tcPr>
          <w:p w14:paraId="2C05F87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0.911</w:t>
            </w:r>
          </w:p>
        </w:tc>
      </w:tr>
      <w:tr w:rsidR="00AD201E" w:rsidRPr="00AD201E" w14:paraId="3DCFF5BE" w14:textId="77777777" w:rsidTr="00AD201E">
        <w:trPr>
          <w:trHeight w:val="300"/>
        </w:trPr>
        <w:tc>
          <w:tcPr>
            <w:tcW w:w="744" w:type="pct"/>
            <w:shd w:val="clear" w:color="auto" w:fill="auto"/>
            <w:noWrap/>
            <w:vAlign w:val="bottom"/>
            <w:hideMark/>
          </w:tcPr>
          <w:p w14:paraId="00FD117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19473</w:t>
            </w:r>
          </w:p>
        </w:tc>
        <w:tc>
          <w:tcPr>
            <w:tcW w:w="2024" w:type="pct"/>
            <w:shd w:val="clear" w:color="auto" w:fill="auto"/>
            <w:noWrap/>
            <w:vAlign w:val="bottom"/>
            <w:hideMark/>
          </w:tcPr>
          <w:p w14:paraId="0794870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Morales</w:t>
            </w:r>
          </w:p>
        </w:tc>
        <w:tc>
          <w:tcPr>
            <w:tcW w:w="744" w:type="pct"/>
            <w:shd w:val="clear" w:color="auto" w:fill="auto"/>
            <w:noWrap/>
            <w:vAlign w:val="bottom"/>
            <w:hideMark/>
          </w:tcPr>
          <w:p w14:paraId="680E091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1.418</w:t>
            </w:r>
          </w:p>
        </w:tc>
        <w:tc>
          <w:tcPr>
            <w:tcW w:w="744" w:type="pct"/>
            <w:shd w:val="clear" w:color="auto" w:fill="auto"/>
            <w:noWrap/>
            <w:vAlign w:val="bottom"/>
            <w:hideMark/>
          </w:tcPr>
          <w:p w14:paraId="7D7F96F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1.32</w:t>
            </w:r>
          </w:p>
        </w:tc>
        <w:tc>
          <w:tcPr>
            <w:tcW w:w="744" w:type="pct"/>
            <w:shd w:val="clear" w:color="auto" w:fill="auto"/>
            <w:noWrap/>
            <w:vAlign w:val="bottom"/>
            <w:hideMark/>
          </w:tcPr>
          <w:p w14:paraId="22D0C2D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1.647</w:t>
            </w:r>
          </w:p>
        </w:tc>
      </w:tr>
      <w:tr w:rsidR="00AD201E" w:rsidRPr="00AD201E" w14:paraId="338CE711" w14:textId="77777777" w:rsidTr="00AD201E">
        <w:trPr>
          <w:trHeight w:val="300"/>
        </w:trPr>
        <w:tc>
          <w:tcPr>
            <w:tcW w:w="744" w:type="pct"/>
            <w:shd w:val="clear" w:color="auto" w:fill="auto"/>
            <w:noWrap/>
            <w:vAlign w:val="bottom"/>
            <w:hideMark/>
          </w:tcPr>
          <w:p w14:paraId="6E135DF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19517</w:t>
            </w:r>
          </w:p>
        </w:tc>
        <w:tc>
          <w:tcPr>
            <w:tcW w:w="2024" w:type="pct"/>
            <w:shd w:val="clear" w:color="auto" w:fill="auto"/>
            <w:noWrap/>
            <w:vAlign w:val="bottom"/>
            <w:hideMark/>
          </w:tcPr>
          <w:p w14:paraId="7809257F"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Paez</w:t>
            </w:r>
            <w:proofErr w:type="spellEnd"/>
          </w:p>
        </w:tc>
        <w:tc>
          <w:tcPr>
            <w:tcW w:w="744" w:type="pct"/>
            <w:shd w:val="clear" w:color="auto" w:fill="auto"/>
            <w:noWrap/>
            <w:vAlign w:val="bottom"/>
            <w:hideMark/>
          </w:tcPr>
          <w:p w14:paraId="11F065B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0.674</w:t>
            </w:r>
          </w:p>
        </w:tc>
        <w:tc>
          <w:tcPr>
            <w:tcW w:w="744" w:type="pct"/>
            <w:shd w:val="clear" w:color="auto" w:fill="auto"/>
            <w:noWrap/>
            <w:vAlign w:val="bottom"/>
            <w:hideMark/>
          </w:tcPr>
          <w:p w14:paraId="4E7AB23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1.029</w:t>
            </w:r>
          </w:p>
        </w:tc>
        <w:tc>
          <w:tcPr>
            <w:tcW w:w="744" w:type="pct"/>
            <w:shd w:val="clear" w:color="auto" w:fill="auto"/>
            <w:noWrap/>
            <w:vAlign w:val="bottom"/>
            <w:hideMark/>
          </w:tcPr>
          <w:p w14:paraId="54148DB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0.805</w:t>
            </w:r>
          </w:p>
        </w:tc>
      </w:tr>
      <w:tr w:rsidR="00AD201E" w:rsidRPr="00AD201E" w14:paraId="34FEBD45" w14:textId="77777777" w:rsidTr="00AD201E">
        <w:trPr>
          <w:trHeight w:val="300"/>
        </w:trPr>
        <w:tc>
          <w:tcPr>
            <w:tcW w:w="744" w:type="pct"/>
            <w:shd w:val="clear" w:color="auto" w:fill="auto"/>
            <w:noWrap/>
            <w:vAlign w:val="bottom"/>
            <w:hideMark/>
          </w:tcPr>
          <w:p w14:paraId="3F89454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19532</w:t>
            </w:r>
          </w:p>
        </w:tc>
        <w:tc>
          <w:tcPr>
            <w:tcW w:w="2024" w:type="pct"/>
            <w:shd w:val="clear" w:color="auto" w:fill="auto"/>
            <w:noWrap/>
            <w:vAlign w:val="bottom"/>
            <w:hideMark/>
          </w:tcPr>
          <w:p w14:paraId="10328C6F"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Patia</w:t>
            </w:r>
            <w:proofErr w:type="spellEnd"/>
          </w:p>
        </w:tc>
        <w:tc>
          <w:tcPr>
            <w:tcW w:w="744" w:type="pct"/>
            <w:shd w:val="clear" w:color="auto" w:fill="auto"/>
            <w:noWrap/>
            <w:vAlign w:val="bottom"/>
            <w:hideMark/>
          </w:tcPr>
          <w:p w14:paraId="7E422C2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0.529</w:t>
            </w:r>
          </w:p>
        </w:tc>
        <w:tc>
          <w:tcPr>
            <w:tcW w:w="744" w:type="pct"/>
            <w:shd w:val="clear" w:color="auto" w:fill="auto"/>
            <w:noWrap/>
            <w:vAlign w:val="bottom"/>
            <w:hideMark/>
          </w:tcPr>
          <w:p w14:paraId="4BA5C0D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1.376</w:t>
            </w:r>
          </w:p>
        </w:tc>
        <w:tc>
          <w:tcPr>
            <w:tcW w:w="744" w:type="pct"/>
            <w:shd w:val="clear" w:color="auto" w:fill="auto"/>
            <w:noWrap/>
            <w:vAlign w:val="bottom"/>
            <w:hideMark/>
          </w:tcPr>
          <w:p w14:paraId="30E3FA1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0.699</w:t>
            </w:r>
          </w:p>
        </w:tc>
      </w:tr>
      <w:tr w:rsidR="00AD201E" w:rsidRPr="00AD201E" w14:paraId="0E41E2C9" w14:textId="77777777" w:rsidTr="00AD201E">
        <w:trPr>
          <w:trHeight w:val="300"/>
        </w:trPr>
        <w:tc>
          <w:tcPr>
            <w:tcW w:w="744" w:type="pct"/>
            <w:shd w:val="clear" w:color="auto" w:fill="auto"/>
            <w:noWrap/>
            <w:vAlign w:val="bottom"/>
            <w:hideMark/>
          </w:tcPr>
          <w:p w14:paraId="2BAFC34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19548</w:t>
            </w:r>
          </w:p>
        </w:tc>
        <w:tc>
          <w:tcPr>
            <w:tcW w:w="2024" w:type="pct"/>
            <w:shd w:val="clear" w:color="auto" w:fill="auto"/>
            <w:noWrap/>
            <w:vAlign w:val="bottom"/>
            <w:hideMark/>
          </w:tcPr>
          <w:p w14:paraId="10E3520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Piendamo</w:t>
            </w:r>
            <w:proofErr w:type="spellEnd"/>
          </w:p>
        </w:tc>
        <w:tc>
          <w:tcPr>
            <w:tcW w:w="744" w:type="pct"/>
            <w:shd w:val="clear" w:color="auto" w:fill="auto"/>
            <w:noWrap/>
            <w:vAlign w:val="bottom"/>
            <w:hideMark/>
          </w:tcPr>
          <w:p w14:paraId="7BCE01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0.778</w:t>
            </w:r>
          </w:p>
        </w:tc>
        <w:tc>
          <w:tcPr>
            <w:tcW w:w="744" w:type="pct"/>
            <w:shd w:val="clear" w:color="auto" w:fill="auto"/>
            <w:noWrap/>
            <w:vAlign w:val="bottom"/>
            <w:hideMark/>
          </w:tcPr>
          <w:p w14:paraId="290B1FE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1.406</w:t>
            </w:r>
          </w:p>
        </w:tc>
        <w:tc>
          <w:tcPr>
            <w:tcW w:w="744" w:type="pct"/>
            <w:shd w:val="clear" w:color="auto" w:fill="auto"/>
            <w:noWrap/>
            <w:vAlign w:val="bottom"/>
            <w:hideMark/>
          </w:tcPr>
          <w:p w14:paraId="2AD37BD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0.95</w:t>
            </w:r>
          </w:p>
        </w:tc>
      </w:tr>
      <w:tr w:rsidR="00AD201E" w:rsidRPr="00AD201E" w14:paraId="5B86B5A7" w14:textId="77777777" w:rsidTr="00AD201E">
        <w:trPr>
          <w:trHeight w:val="300"/>
        </w:trPr>
        <w:tc>
          <w:tcPr>
            <w:tcW w:w="744" w:type="pct"/>
            <w:shd w:val="clear" w:color="auto" w:fill="auto"/>
            <w:noWrap/>
            <w:vAlign w:val="bottom"/>
            <w:hideMark/>
          </w:tcPr>
          <w:p w14:paraId="10A5F50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19585</w:t>
            </w:r>
          </w:p>
        </w:tc>
        <w:tc>
          <w:tcPr>
            <w:tcW w:w="2024" w:type="pct"/>
            <w:shd w:val="clear" w:color="auto" w:fill="auto"/>
            <w:noWrap/>
            <w:vAlign w:val="bottom"/>
            <w:hideMark/>
          </w:tcPr>
          <w:p w14:paraId="49B64711"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Purace (</w:t>
            </w:r>
            <w:proofErr w:type="spellStart"/>
            <w:r w:rsidRPr="00AD201E">
              <w:rPr>
                <w:rFonts w:ascii="Garamond" w:eastAsia="Times New Roman" w:hAnsi="Garamond" w:cs="Calibri"/>
                <w:color w:val="000000"/>
                <w:sz w:val="22"/>
                <w:szCs w:val="22"/>
              </w:rPr>
              <w:t>coconuco</w:t>
            </w:r>
            <w:proofErr w:type="spellEnd"/>
            <w:r w:rsidRPr="00AD201E">
              <w:rPr>
                <w:rFonts w:ascii="Garamond" w:eastAsia="Times New Roman" w:hAnsi="Garamond" w:cs="Calibri"/>
                <w:color w:val="000000"/>
                <w:sz w:val="22"/>
                <w:szCs w:val="22"/>
              </w:rPr>
              <w:t>)</w:t>
            </w:r>
          </w:p>
        </w:tc>
        <w:tc>
          <w:tcPr>
            <w:tcW w:w="744" w:type="pct"/>
            <w:shd w:val="clear" w:color="auto" w:fill="auto"/>
            <w:noWrap/>
            <w:vAlign w:val="bottom"/>
            <w:hideMark/>
          </w:tcPr>
          <w:p w14:paraId="70D1271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22D6C93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0.159</w:t>
            </w:r>
          </w:p>
        </w:tc>
        <w:tc>
          <w:tcPr>
            <w:tcW w:w="744" w:type="pct"/>
            <w:shd w:val="clear" w:color="auto" w:fill="auto"/>
            <w:noWrap/>
            <w:vAlign w:val="bottom"/>
            <w:hideMark/>
          </w:tcPr>
          <w:p w14:paraId="24F1639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4299F89D" w14:textId="77777777" w:rsidTr="00AD201E">
        <w:trPr>
          <w:trHeight w:val="300"/>
        </w:trPr>
        <w:tc>
          <w:tcPr>
            <w:tcW w:w="744" w:type="pct"/>
            <w:shd w:val="clear" w:color="auto" w:fill="auto"/>
            <w:noWrap/>
            <w:vAlign w:val="bottom"/>
            <w:hideMark/>
          </w:tcPr>
          <w:p w14:paraId="59F3B60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19622</w:t>
            </w:r>
          </w:p>
        </w:tc>
        <w:tc>
          <w:tcPr>
            <w:tcW w:w="2024" w:type="pct"/>
            <w:shd w:val="clear" w:color="auto" w:fill="auto"/>
            <w:noWrap/>
            <w:vAlign w:val="bottom"/>
            <w:hideMark/>
          </w:tcPr>
          <w:p w14:paraId="759B6676"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Rosas</w:t>
            </w:r>
          </w:p>
        </w:tc>
        <w:tc>
          <w:tcPr>
            <w:tcW w:w="744" w:type="pct"/>
            <w:shd w:val="clear" w:color="auto" w:fill="auto"/>
            <w:noWrap/>
            <w:vAlign w:val="bottom"/>
            <w:hideMark/>
          </w:tcPr>
          <w:p w14:paraId="65B6ABF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0.668</w:t>
            </w:r>
          </w:p>
        </w:tc>
        <w:tc>
          <w:tcPr>
            <w:tcW w:w="744" w:type="pct"/>
            <w:shd w:val="clear" w:color="auto" w:fill="auto"/>
            <w:noWrap/>
            <w:vAlign w:val="bottom"/>
            <w:hideMark/>
          </w:tcPr>
          <w:p w14:paraId="2BF0CAC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1.257</w:t>
            </w:r>
          </w:p>
        </w:tc>
        <w:tc>
          <w:tcPr>
            <w:tcW w:w="744" w:type="pct"/>
            <w:shd w:val="clear" w:color="auto" w:fill="auto"/>
            <w:noWrap/>
            <w:vAlign w:val="bottom"/>
            <w:hideMark/>
          </w:tcPr>
          <w:p w14:paraId="4F9FDAC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0.825</w:t>
            </w:r>
          </w:p>
        </w:tc>
      </w:tr>
      <w:tr w:rsidR="00AD201E" w:rsidRPr="00AD201E" w14:paraId="707C1FDE" w14:textId="77777777" w:rsidTr="00AD201E">
        <w:trPr>
          <w:trHeight w:val="300"/>
        </w:trPr>
        <w:tc>
          <w:tcPr>
            <w:tcW w:w="744" w:type="pct"/>
            <w:shd w:val="clear" w:color="auto" w:fill="auto"/>
            <w:noWrap/>
            <w:vAlign w:val="bottom"/>
            <w:hideMark/>
          </w:tcPr>
          <w:p w14:paraId="27E3687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19693</w:t>
            </w:r>
          </w:p>
        </w:tc>
        <w:tc>
          <w:tcPr>
            <w:tcW w:w="2024" w:type="pct"/>
            <w:shd w:val="clear" w:color="auto" w:fill="auto"/>
            <w:noWrap/>
            <w:vAlign w:val="bottom"/>
            <w:hideMark/>
          </w:tcPr>
          <w:p w14:paraId="5A2B775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sebastian</w:t>
            </w:r>
            <w:proofErr w:type="spellEnd"/>
          </w:p>
        </w:tc>
        <w:tc>
          <w:tcPr>
            <w:tcW w:w="744" w:type="pct"/>
            <w:shd w:val="clear" w:color="auto" w:fill="auto"/>
            <w:noWrap/>
            <w:vAlign w:val="bottom"/>
            <w:hideMark/>
          </w:tcPr>
          <w:p w14:paraId="508F3EB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2264FB9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0.016</w:t>
            </w:r>
          </w:p>
        </w:tc>
        <w:tc>
          <w:tcPr>
            <w:tcW w:w="744" w:type="pct"/>
            <w:shd w:val="clear" w:color="auto" w:fill="auto"/>
            <w:noWrap/>
            <w:vAlign w:val="bottom"/>
            <w:hideMark/>
          </w:tcPr>
          <w:p w14:paraId="1713DFC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31C91DC4" w14:textId="77777777" w:rsidTr="00AD201E">
        <w:trPr>
          <w:trHeight w:val="300"/>
        </w:trPr>
        <w:tc>
          <w:tcPr>
            <w:tcW w:w="744" w:type="pct"/>
            <w:shd w:val="clear" w:color="auto" w:fill="auto"/>
            <w:noWrap/>
            <w:vAlign w:val="bottom"/>
            <w:hideMark/>
          </w:tcPr>
          <w:p w14:paraId="64DF744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19698</w:t>
            </w:r>
          </w:p>
        </w:tc>
        <w:tc>
          <w:tcPr>
            <w:tcW w:w="2024" w:type="pct"/>
            <w:shd w:val="clear" w:color="auto" w:fill="auto"/>
            <w:noWrap/>
            <w:vAlign w:val="bottom"/>
            <w:hideMark/>
          </w:tcPr>
          <w:p w14:paraId="6B7D49C5"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Santander de </w:t>
            </w:r>
            <w:proofErr w:type="spellStart"/>
            <w:r w:rsidRPr="00AD201E">
              <w:rPr>
                <w:rFonts w:ascii="Garamond" w:eastAsia="Times New Roman" w:hAnsi="Garamond" w:cs="Calibri"/>
                <w:color w:val="000000"/>
                <w:sz w:val="22"/>
                <w:szCs w:val="22"/>
              </w:rPr>
              <w:t>quilichao</w:t>
            </w:r>
            <w:proofErr w:type="spellEnd"/>
          </w:p>
        </w:tc>
        <w:tc>
          <w:tcPr>
            <w:tcW w:w="744" w:type="pct"/>
            <w:shd w:val="clear" w:color="auto" w:fill="auto"/>
            <w:noWrap/>
            <w:vAlign w:val="bottom"/>
            <w:hideMark/>
          </w:tcPr>
          <w:p w14:paraId="4083F35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0.466</w:t>
            </w:r>
          </w:p>
        </w:tc>
        <w:tc>
          <w:tcPr>
            <w:tcW w:w="744" w:type="pct"/>
            <w:shd w:val="clear" w:color="auto" w:fill="auto"/>
            <w:noWrap/>
            <w:vAlign w:val="bottom"/>
            <w:hideMark/>
          </w:tcPr>
          <w:p w14:paraId="211A41D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1.255</w:t>
            </w:r>
          </w:p>
        </w:tc>
        <w:tc>
          <w:tcPr>
            <w:tcW w:w="744" w:type="pct"/>
            <w:shd w:val="clear" w:color="auto" w:fill="auto"/>
            <w:noWrap/>
            <w:vAlign w:val="bottom"/>
            <w:hideMark/>
          </w:tcPr>
          <w:p w14:paraId="075DBA8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0.629</w:t>
            </w:r>
          </w:p>
        </w:tc>
      </w:tr>
      <w:tr w:rsidR="00AD201E" w:rsidRPr="00AD201E" w14:paraId="31BD2D71" w14:textId="77777777" w:rsidTr="00AD201E">
        <w:trPr>
          <w:trHeight w:val="300"/>
        </w:trPr>
        <w:tc>
          <w:tcPr>
            <w:tcW w:w="744" w:type="pct"/>
            <w:shd w:val="clear" w:color="auto" w:fill="auto"/>
            <w:noWrap/>
            <w:vAlign w:val="bottom"/>
            <w:hideMark/>
          </w:tcPr>
          <w:p w14:paraId="0B87AA7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19760</w:t>
            </w:r>
          </w:p>
        </w:tc>
        <w:tc>
          <w:tcPr>
            <w:tcW w:w="2024" w:type="pct"/>
            <w:shd w:val="clear" w:color="auto" w:fill="auto"/>
            <w:noWrap/>
            <w:vAlign w:val="bottom"/>
            <w:hideMark/>
          </w:tcPr>
          <w:p w14:paraId="6EA27A67"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Sotara</w:t>
            </w:r>
            <w:proofErr w:type="spellEnd"/>
            <w:r w:rsidRPr="00AD201E">
              <w:rPr>
                <w:rFonts w:ascii="Garamond" w:eastAsia="Times New Roman" w:hAnsi="Garamond" w:cs="Calibri"/>
                <w:color w:val="000000"/>
                <w:sz w:val="22"/>
                <w:szCs w:val="22"/>
              </w:rPr>
              <w:t xml:space="preserve"> (</w:t>
            </w:r>
            <w:proofErr w:type="spellStart"/>
            <w:r w:rsidRPr="00AD201E">
              <w:rPr>
                <w:rFonts w:ascii="Garamond" w:eastAsia="Times New Roman" w:hAnsi="Garamond" w:cs="Calibri"/>
                <w:color w:val="000000"/>
                <w:sz w:val="22"/>
                <w:szCs w:val="22"/>
              </w:rPr>
              <w:t>paispamba</w:t>
            </w:r>
            <w:proofErr w:type="spellEnd"/>
            <w:r w:rsidRPr="00AD201E">
              <w:rPr>
                <w:rFonts w:ascii="Garamond" w:eastAsia="Times New Roman" w:hAnsi="Garamond" w:cs="Calibri"/>
                <w:color w:val="000000"/>
                <w:sz w:val="22"/>
                <w:szCs w:val="22"/>
              </w:rPr>
              <w:t>)</w:t>
            </w:r>
          </w:p>
        </w:tc>
        <w:tc>
          <w:tcPr>
            <w:tcW w:w="744" w:type="pct"/>
            <w:shd w:val="clear" w:color="auto" w:fill="auto"/>
            <w:noWrap/>
            <w:vAlign w:val="bottom"/>
            <w:hideMark/>
          </w:tcPr>
          <w:p w14:paraId="6A3EBAF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0.047</w:t>
            </w:r>
          </w:p>
        </w:tc>
        <w:tc>
          <w:tcPr>
            <w:tcW w:w="744" w:type="pct"/>
            <w:shd w:val="clear" w:color="auto" w:fill="auto"/>
            <w:noWrap/>
            <w:vAlign w:val="bottom"/>
            <w:hideMark/>
          </w:tcPr>
          <w:p w14:paraId="0396EE1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0.253</w:t>
            </w:r>
          </w:p>
        </w:tc>
        <w:tc>
          <w:tcPr>
            <w:tcW w:w="744" w:type="pct"/>
            <w:shd w:val="clear" w:color="auto" w:fill="auto"/>
            <w:noWrap/>
            <w:vAlign w:val="bottom"/>
            <w:hideMark/>
          </w:tcPr>
          <w:p w14:paraId="5038E52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0.056</w:t>
            </w:r>
          </w:p>
        </w:tc>
      </w:tr>
      <w:tr w:rsidR="00AD201E" w:rsidRPr="00AD201E" w14:paraId="7B1DFC98" w14:textId="77777777" w:rsidTr="00AD201E">
        <w:trPr>
          <w:trHeight w:val="300"/>
        </w:trPr>
        <w:tc>
          <w:tcPr>
            <w:tcW w:w="744" w:type="pct"/>
            <w:shd w:val="clear" w:color="auto" w:fill="auto"/>
            <w:noWrap/>
            <w:vAlign w:val="bottom"/>
            <w:hideMark/>
          </w:tcPr>
          <w:p w14:paraId="41851B1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19780</w:t>
            </w:r>
          </w:p>
        </w:tc>
        <w:tc>
          <w:tcPr>
            <w:tcW w:w="2024" w:type="pct"/>
            <w:shd w:val="clear" w:color="auto" w:fill="auto"/>
            <w:noWrap/>
            <w:vAlign w:val="bottom"/>
            <w:hideMark/>
          </w:tcPr>
          <w:p w14:paraId="2A6C6545"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Suarez</w:t>
            </w:r>
          </w:p>
        </w:tc>
        <w:tc>
          <w:tcPr>
            <w:tcW w:w="744" w:type="pct"/>
            <w:shd w:val="clear" w:color="auto" w:fill="auto"/>
            <w:noWrap/>
            <w:vAlign w:val="bottom"/>
            <w:hideMark/>
          </w:tcPr>
          <w:p w14:paraId="1B75D8D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1.471</w:t>
            </w:r>
          </w:p>
        </w:tc>
        <w:tc>
          <w:tcPr>
            <w:tcW w:w="744" w:type="pct"/>
            <w:shd w:val="clear" w:color="auto" w:fill="auto"/>
            <w:noWrap/>
            <w:vAlign w:val="bottom"/>
            <w:hideMark/>
          </w:tcPr>
          <w:p w14:paraId="130C829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1.379</w:t>
            </w:r>
          </w:p>
        </w:tc>
        <w:tc>
          <w:tcPr>
            <w:tcW w:w="744" w:type="pct"/>
            <w:shd w:val="clear" w:color="auto" w:fill="auto"/>
            <w:noWrap/>
            <w:vAlign w:val="bottom"/>
            <w:hideMark/>
          </w:tcPr>
          <w:p w14:paraId="61FB27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1.672</w:t>
            </w:r>
          </w:p>
        </w:tc>
      </w:tr>
      <w:tr w:rsidR="00AD201E" w:rsidRPr="00AD201E" w14:paraId="7A256C2B" w14:textId="77777777" w:rsidTr="00AD201E">
        <w:trPr>
          <w:trHeight w:val="300"/>
        </w:trPr>
        <w:tc>
          <w:tcPr>
            <w:tcW w:w="744" w:type="pct"/>
            <w:shd w:val="clear" w:color="auto" w:fill="auto"/>
            <w:noWrap/>
            <w:vAlign w:val="bottom"/>
            <w:hideMark/>
          </w:tcPr>
          <w:p w14:paraId="4870497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19785</w:t>
            </w:r>
          </w:p>
        </w:tc>
        <w:tc>
          <w:tcPr>
            <w:tcW w:w="2024" w:type="pct"/>
            <w:shd w:val="clear" w:color="auto" w:fill="auto"/>
            <w:noWrap/>
            <w:vAlign w:val="bottom"/>
            <w:hideMark/>
          </w:tcPr>
          <w:p w14:paraId="16BED94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Sucre</w:t>
            </w:r>
          </w:p>
        </w:tc>
        <w:tc>
          <w:tcPr>
            <w:tcW w:w="744" w:type="pct"/>
            <w:shd w:val="clear" w:color="auto" w:fill="auto"/>
            <w:noWrap/>
            <w:vAlign w:val="bottom"/>
            <w:hideMark/>
          </w:tcPr>
          <w:p w14:paraId="32A184F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w:t>
            </w:r>
          </w:p>
        </w:tc>
        <w:tc>
          <w:tcPr>
            <w:tcW w:w="744" w:type="pct"/>
            <w:shd w:val="clear" w:color="auto" w:fill="auto"/>
            <w:noWrap/>
            <w:vAlign w:val="bottom"/>
            <w:hideMark/>
          </w:tcPr>
          <w:p w14:paraId="7976658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1.229</w:t>
            </w:r>
          </w:p>
        </w:tc>
        <w:tc>
          <w:tcPr>
            <w:tcW w:w="744" w:type="pct"/>
            <w:shd w:val="clear" w:color="auto" w:fill="auto"/>
            <w:noWrap/>
            <w:vAlign w:val="bottom"/>
            <w:hideMark/>
          </w:tcPr>
          <w:p w14:paraId="4E219A3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0.805</w:t>
            </w:r>
          </w:p>
        </w:tc>
      </w:tr>
      <w:tr w:rsidR="00AD201E" w:rsidRPr="00AD201E" w14:paraId="4AE1DB4B" w14:textId="77777777" w:rsidTr="00AD201E">
        <w:trPr>
          <w:trHeight w:val="300"/>
        </w:trPr>
        <w:tc>
          <w:tcPr>
            <w:tcW w:w="744" w:type="pct"/>
            <w:shd w:val="clear" w:color="auto" w:fill="auto"/>
            <w:noWrap/>
            <w:vAlign w:val="bottom"/>
            <w:hideMark/>
          </w:tcPr>
          <w:p w14:paraId="08B39F1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19807</w:t>
            </w:r>
          </w:p>
        </w:tc>
        <w:tc>
          <w:tcPr>
            <w:tcW w:w="2024" w:type="pct"/>
            <w:shd w:val="clear" w:color="auto" w:fill="auto"/>
            <w:noWrap/>
            <w:vAlign w:val="bottom"/>
            <w:hideMark/>
          </w:tcPr>
          <w:p w14:paraId="6DEA02F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Timbio</w:t>
            </w:r>
            <w:proofErr w:type="spellEnd"/>
          </w:p>
        </w:tc>
        <w:tc>
          <w:tcPr>
            <w:tcW w:w="744" w:type="pct"/>
            <w:shd w:val="clear" w:color="auto" w:fill="auto"/>
            <w:noWrap/>
            <w:vAlign w:val="bottom"/>
            <w:hideMark/>
          </w:tcPr>
          <w:p w14:paraId="458011D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0.812</w:t>
            </w:r>
          </w:p>
        </w:tc>
        <w:tc>
          <w:tcPr>
            <w:tcW w:w="744" w:type="pct"/>
            <w:shd w:val="clear" w:color="auto" w:fill="auto"/>
            <w:noWrap/>
            <w:vAlign w:val="bottom"/>
            <w:hideMark/>
          </w:tcPr>
          <w:p w14:paraId="5D3894B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1.392</w:t>
            </w:r>
          </w:p>
        </w:tc>
        <w:tc>
          <w:tcPr>
            <w:tcW w:w="744" w:type="pct"/>
            <w:shd w:val="clear" w:color="auto" w:fill="auto"/>
            <w:noWrap/>
            <w:vAlign w:val="bottom"/>
            <w:hideMark/>
          </w:tcPr>
          <w:p w14:paraId="5EADC16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0.967</w:t>
            </w:r>
          </w:p>
        </w:tc>
      </w:tr>
      <w:tr w:rsidR="00AD201E" w:rsidRPr="00AD201E" w14:paraId="305EE9E3" w14:textId="77777777" w:rsidTr="00AD201E">
        <w:trPr>
          <w:trHeight w:val="300"/>
        </w:trPr>
        <w:tc>
          <w:tcPr>
            <w:tcW w:w="744" w:type="pct"/>
            <w:shd w:val="clear" w:color="auto" w:fill="auto"/>
            <w:noWrap/>
            <w:vAlign w:val="bottom"/>
            <w:hideMark/>
          </w:tcPr>
          <w:p w14:paraId="55A6B9A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19821</w:t>
            </w:r>
          </w:p>
        </w:tc>
        <w:tc>
          <w:tcPr>
            <w:tcW w:w="2024" w:type="pct"/>
            <w:shd w:val="clear" w:color="auto" w:fill="auto"/>
            <w:noWrap/>
            <w:vAlign w:val="bottom"/>
            <w:hideMark/>
          </w:tcPr>
          <w:p w14:paraId="782CA9E8"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Toribio</w:t>
            </w:r>
          </w:p>
        </w:tc>
        <w:tc>
          <w:tcPr>
            <w:tcW w:w="744" w:type="pct"/>
            <w:shd w:val="clear" w:color="auto" w:fill="auto"/>
            <w:noWrap/>
            <w:vAlign w:val="bottom"/>
            <w:hideMark/>
          </w:tcPr>
          <w:p w14:paraId="647F279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0.057</w:t>
            </w:r>
          </w:p>
        </w:tc>
        <w:tc>
          <w:tcPr>
            <w:tcW w:w="744" w:type="pct"/>
            <w:shd w:val="clear" w:color="auto" w:fill="auto"/>
            <w:noWrap/>
            <w:vAlign w:val="bottom"/>
            <w:hideMark/>
          </w:tcPr>
          <w:p w14:paraId="7D1F6F1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0.31</w:t>
            </w:r>
          </w:p>
        </w:tc>
        <w:tc>
          <w:tcPr>
            <w:tcW w:w="744" w:type="pct"/>
            <w:shd w:val="clear" w:color="auto" w:fill="auto"/>
            <w:noWrap/>
            <w:vAlign w:val="bottom"/>
            <w:hideMark/>
          </w:tcPr>
          <w:p w14:paraId="39F613B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0.074</w:t>
            </w:r>
          </w:p>
        </w:tc>
      </w:tr>
      <w:tr w:rsidR="00AD201E" w:rsidRPr="00AD201E" w14:paraId="68978A3D" w14:textId="77777777" w:rsidTr="00AD201E">
        <w:trPr>
          <w:trHeight w:val="300"/>
        </w:trPr>
        <w:tc>
          <w:tcPr>
            <w:tcW w:w="744" w:type="pct"/>
            <w:shd w:val="clear" w:color="auto" w:fill="auto"/>
            <w:noWrap/>
            <w:vAlign w:val="bottom"/>
            <w:hideMark/>
          </w:tcPr>
          <w:p w14:paraId="443F68D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19824</w:t>
            </w:r>
          </w:p>
        </w:tc>
        <w:tc>
          <w:tcPr>
            <w:tcW w:w="2024" w:type="pct"/>
            <w:shd w:val="clear" w:color="auto" w:fill="auto"/>
            <w:noWrap/>
            <w:vAlign w:val="bottom"/>
            <w:hideMark/>
          </w:tcPr>
          <w:p w14:paraId="4FA666A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Totoro</w:t>
            </w:r>
          </w:p>
        </w:tc>
        <w:tc>
          <w:tcPr>
            <w:tcW w:w="744" w:type="pct"/>
            <w:shd w:val="clear" w:color="auto" w:fill="auto"/>
            <w:noWrap/>
            <w:vAlign w:val="bottom"/>
            <w:hideMark/>
          </w:tcPr>
          <w:p w14:paraId="3DBD37B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1F0F248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0.195</w:t>
            </w:r>
          </w:p>
        </w:tc>
        <w:tc>
          <w:tcPr>
            <w:tcW w:w="744" w:type="pct"/>
            <w:shd w:val="clear" w:color="auto" w:fill="auto"/>
            <w:noWrap/>
            <w:vAlign w:val="bottom"/>
            <w:hideMark/>
          </w:tcPr>
          <w:p w14:paraId="22F9EA2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6DEC367F" w14:textId="77777777" w:rsidTr="00AD201E">
        <w:trPr>
          <w:trHeight w:val="300"/>
        </w:trPr>
        <w:tc>
          <w:tcPr>
            <w:tcW w:w="744" w:type="pct"/>
            <w:shd w:val="clear" w:color="auto" w:fill="auto"/>
            <w:noWrap/>
            <w:vAlign w:val="bottom"/>
            <w:hideMark/>
          </w:tcPr>
          <w:p w14:paraId="189F445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20001</w:t>
            </w:r>
          </w:p>
        </w:tc>
        <w:tc>
          <w:tcPr>
            <w:tcW w:w="2024" w:type="pct"/>
            <w:shd w:val="clear" w:color="auto" w:fill="auto"/>
            <w:noWrap/>
            <w:vAlign w:val="bottom"/>
            <w:hideMark/>
          </w:tcPr>
          <w:p w14:paraId="310D92F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Valledupar</w:t>
            </w:r>
          </w:p>
        </w:tc>
        <w:tc>
          <w:tcPr>
            <w:tcW w:w="744" w:type="pct"/>
            <w:shd w:val="clear" w:color="auto" w:fill="auto"/>
            <w:noWrap/>
            <w:vAlign w:val="bottom"/>
            <w:hideMark/>
          </w:tcPr>
          <w:p w14:paraId="70CB49D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0.087</w:t>
            </w:r>
          </w:p>
        </w:tc>
        <w:tc>
          <w:tcPr>
            <w:tcW w:w="744" w:type="pct"/>
            <w:shd w:val="clear" w:color="auto" w:fill="auto"/>
            <w:noWrap/>
            <w:vAlign w:val="bottom"/>
            <w:hideMark/>
          </w:tcPr>
          <w:p w14:paraId="41DCCDF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0.18</w:t>
            </w:r>
          </w:p>
        </w:tc>
        <w:tc>
          <w:tcPr>
            <w:tcW w:w="744" w:type="pct"/>
            <w:shd w:val="clear" w:color="auto" w:fill="auto"/>
            <w:noWrap/>
            <w:vAlign w:val="bottom"/>
            <w:hideMark/>
          </w:tcPr>
          <w:p w14:paraId="4ED574B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0.197</w:t>
            </w:r>
          </w:p>
        </w:tc>
      </w:tr>
      <w:tr w:rsidR="00AD201E" w:rsidRPr="00AD201E" w14:paraId="6D522663" w14:textId="77777777" w:rsidTr="00AD201E">
        <w:trPr>
          <w:trHeight w:val="300"/>
        </w:trPr>
        <w:tc>
          <w:tcPr>
            <w:tcW w:w="744" w:type="pct"/>
            <w:shd w:val="clear" w:color="auto" w:fill="auto"/>
            <w:noWrap/>
            <w:vAlign w:val="bottom"/>
            <w:hideMark/>
          </w:tcPr>
          <w:p w14:paraId="19F39D0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20011</w:t>
            </w:r>
          </w:p>
        </w:tc>
        <w:tc>
          <w:tcPr>
            <w:tcW w:w="2024" w:type="pct"/>
            <w:shd w:val="clear" w:color="auto" w:fill="auto"/>
            <w:noWrap/>
            <w:vAlign w:val="bottom"/>
            <w:hideMark/>
          </w:tcPr>
          <w:p w14:paraId="31DCB96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Aguachica</w:t>
            </w:r>
            <w:proofErr w:type="spellEnd"/>
          </w:p>
        </w:tc>
        <w:tc>
          <w:tcPr>
            <w:tcW w:w="744" w:type="pct"/>
            <w:shd w:val="clear" w:color="auto" w:fill="auto"/>
            <w:noWrap/>
            <w:vAlign w:val="bottom"/>
            <w:hideMark/>
          </w:tcPr>
          <w:p w14:paraId="7BC0F79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34E804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43F01B3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6AB45CE1" w14:textId="77777777" w:rsidTr="00AD201E">
        <w:trPr>
          <w:trHeight w:val="300"/>
        </w:trPr>
        <w:tc>
          <w:tcPr>
            <w:tcW w:w="744" w:type="pct"/>
            <w:shd w:val="clear" w:color="auto" w:fill="auto"/>
            <w:noWrap/>
            <w:vAlign w:val="bottom"/>
            <w:hideMark/>
          </w:tcPr>
          <w:p w14:paraId="0397906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20013</w:t>
            </w:r>
          </w:p>
        </w:tc>
        <w:tc>
          <w:tcPr>
            <w:tcW w:w="2024" w:type="pct"/>
            <w:shd w:val="clear" w:color="auto" w:fill="auto"/>
            <w:noWrap/>
            <w:vAlign w:val="bottom"/>
            <w:hideMark/>
          </w:tcPr>
          <w:p w14:paraId="688AF98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Agustin </w:t>
            </w:r>
            <w:proofErr w:type="spellStart"/>
            <w:r w:rsidRPr="00AD201E">
              <w:rPr>
                <w:rFonts w:ascii="Garamond" w:eastAsia="Times New Roman" w:hAnsi="Garamond" w:cs="Calibri"/>
                <w:color w:val="000000"/>
                <w:sz w:val="22"/>
                <w:szCs w:val="22"/>
              </w:rPr>
              <w:t>codazzi</w:t>
            </w:r>
            <w:proofErr w:type="spellEnd"/>
          </w:p>
        </w:tc>
        <w:tc>
          <w:tcPr>
            <w:tcW w:w="744" w:type="pct"/>
            <w:shd w:val="clear" w:color="auto" w:fill="auto"/>
            <w:noWrap/>
            <w:vAlign w:val="bottom"/>
            <w:hideMark/>
          </w:tcPr>
          <w:p w14:paraId="3692DE5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0.052</w:t>
            </w:r>
          </w:p>
        </w:tc>
        <w:tc>
          <w:tcPr>
            <w:tcW w:w="744" w:type="pct"/>
            <w:shd w:val="clear" w:color="auto" w:fill="auto"/>
            <w:noWrap/>
            <w:vAlign w:val="bottom"/>
            <w:hideMark/>
          </w:tcPr>
          <w:p w14:paraId="3B69BCC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0.118</w:t>
            </w:r>
          </w:p>
        </w:tc>
        <w:tc>
          <w:tcPr>
            <w:tcW w:w="744" w:type="pct"/>
            <w:shd w:val="clear" w:color="auto" w:fill="auto"/>
            <w:noWrap/>
            <w:vAlign w:val="bottom"/>
            <w:hideMark/>
          </w:tcPr>
          <w:p w14:paraId="627CD99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0.115</w:t>
            </w:r>
          </w:p>
        </w:tc>
      </w:tr>
      <w:tr w:rsidR="00AD201E" w:rsidRPr="00AD201E" w14:paraId="75ED8BCF" w14:textId="77777777" w:rsidTr="00AD201E">
        <w:trPr>
          <w:trHeight w:val="300"/>
        </w:trPr>
        <w:tc>
          <w:tcPr>
            <w:tcW w:w="744" w:type="pct"/>
            <w:shd w:val="clear" w:color="auto" w:fill="auto"/>
            <w:noWrap/>
            <w:vAlign w:val="bottom"/>
            <w:hideMark/>
          </w:tcPr>
          <w:p w14:paraId="245C1A9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20045</w:t>
            </w:r>
          </w:p>
        </w:tc>
        <w:tc>
          <w:tcPr>
            <w:tcW w:w="2024" w:type="pct"/>
            <w:shd w:val="clear" w:color="auto" w:fill="auto"/>
            <w:noWrap/>
            <w:vAlign w:val="bottom"/>
            <w:hideMark/>
          </w:tcPr>
          <w:p w14:paraId="7C74566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Becerrill</w:t>
            </w:r>
            <w:proofErr w:type="spellEnd"/>
          </w:p>
        </w:tc>
        <w:tc>
          <w:tcPr>
            <w:tcW w:w="744" w:type="pct"/>
            <w:shd w:val="clear" w:color="auto" w:fill="auto"/>
            <w:noWrap/>
            <w:vAlign w:val="bottom"/>
            <w:hideMark/>
          </w:tcPr>
          <w:p w14:paraId="1622FDC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576E0DF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341A745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0099E387" w14:textId="77777777" w:rsidTr="00AD201E">
        <w:trPr>
          <w:trHeight w:val="300"/>
        </w:trPr>
        <w:tc>
          <w:tcPr>
            <w:tcW w:w="744" w:type="pct"/>
            <w:shd w:val="clear" w:color="auto" w:fill="auto"/>
            <w:noWrap/>
            <w:vAlign w:val="bottom"/>
            <w:hideMark/>
          </w:tcPr>
          <w:p w14:paraId="3519877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20175</w:t>
            </w:r>
          </w:p>
        </w:tc>
        <w:tc>
          <w:tcPr>
            <w:tcW w:w="2024" w:type="pct"/>
            <w:shd w:val="clear" w:color="auto" w:fill="auto"/>
            <w:noWrap/>
            <w:vAlign w:val="bottom"/>
            <w:hideMark/>
          </w:tcPr>
          <w:p w14:paraId="2F6F0FC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Chimichagua</w:t>
            </w:r>
            <w:proofErr w:type="spellEnd"/>
          </w:p>
        </w:tc>
        <w:tc>
          <w:tcPr>
            <w:tcW w:w="744" w:type="pct"/>
            <w:shd w:val="clear" w:color="auto" w:fill="auto"/>
            <w:noWrap/>
            <w:vAlign w:val="bottom"/>
            <w:hideMark/>
          </w:tcPr>
          <w:p w14:paraId="52BD824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4B3B21E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369155E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74F1537F" w14:textId="77777777" w:rsidTr="00AD201E">
        <w:trPr>
          <w:trHeight w:val="300"/>
        </w:trPr>
        <w:tc>
          <w:tcPr>
            <w:tcW w:w="744" w:type="pct"/>
            <w:shd w:val="clear" w:color="auto" w:fill="auto"/>
            <w:noWrap/>
            <w:vAlign w:val="bottom"/>
            <w:hideMark/>
          </w:tcPr>
          <w:p w14:paraId="2ABA6CA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20178</w:t>
            </w:r>
          </w:p>
        </w:tc>
        <w:tc>
          <w:tcPr>
            <w:tcW w:w="2024" w:type="pct"/>
            <w:shd w:val="clear" w:color="auto" w:fill="auto"/>
            <w:noWrap/>
            <w:vAlign w:val="bottom"/>
            <w:hideMark/>
          </w:tcPr>
          <w:p w14:paraId="4CE684B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Chiriguana</w:t>
            </w:r>
            <w:proofErr w:type="spellEnd"/>
          </w:p>
        </w:tc>
        <w:tc>
          <w:tcPr>
            <w:tcW w:w="744" w:type="pct"/>
            <w:shd w:val="clear" w:color="auto" w:fill="auto"/>
            <w:noWrap/>
            <w:vAlign w:val="bottom"/>
            <w:hideMark/>
          </w:tcPr>
          <w:p w14:paraId="427DCA6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6ECB1E9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0160AD9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1241F2C6" w14:textId="77777777" w:rsidTr="00AD201E">
        <w:trPr>
          <w:trHeight w:val="300"/>
        </w:trPr>
        <w:tc>
          <w:tcPr>
            <w:tcW w:w="744" w:type="pct"/>
            <w:shd w:val="clear" w:color="auto" w:fill="auto"/>
            <w:noWrap/>
            <w:vAlign w:val="bottom"/>
            <w:hideMark/>
          </w:tcPr>
          <w:p w14:paraId="691D2BD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20228</w:t>
            </w:r>
          </w:p>
        </w:tc>
        <w:tc>
          <w:tcPr>
            <w:tcW w:w="2024" w:type="pct"/>
            <w:shd w:val="clear" w:color="auto" w:fill="auto"/>
            <w:noWrap/>
            <w:vAlign w:val="bottom"/>
            <w:hideMark/>
          </w:tcPr>
          <w:p w14:paraId="1F26DFE6"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Curumani</w:t>
            </w:r>
            <w:proofErr w:type="spellEnd"/>
          </w:p>
        </w:tc>
        <w:tc>
          <w:tcPr>
            <w:tcW w:w="744" w:type="pct"/>
            <w:shd w:val="clear" w:color="auto" w:fill="auto"/>
            <w:noWrap/>
            <w:vAlign w:val="bottom"/>
            <w:hideMark/>
          </w:tcPr>
          <w:p w14:paraId="31682E6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04C919E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31F4AA9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24F48CF6" w14:textId="77777777" w:rsidTr="00AD201E">
        <w:trPr>
          <w:trHeight w:val="300"/>
        </w:trPr>
        <w:tc>
          <w:tcPr>
            <w:tcW w:w="744" w:type="pct"/>
            <w:shd w:val="clear" w:color="auto" w:fill="auto"/>
            <w:noWrap/>
            <w:vAlign w:val="bottom"/>
            <w:hideMark/>
          </w:tcPr>
          <w:p w14:paraId="070B501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lastRenderedPageBreak/>
              <w:t>20310</w:t>
            </w:r>
          </w:p>
        </w:tc>
        <w:tc>
          <w:tcPr>
            <w:tcW w:w="2024" w:type="pct"/>
            <w:shd w:val="clear" w:color="auto" w:fill="auto"/>
            <w:noWrap/>
            <w:vAlign w:val="bottom"/>
            <w:hideMark/>
          </w:tcPr>
          <w:p w14:paraId="580BC0F1"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Gonzalez</w:t>
            </w:r>
          </w:p>
        </w:tc>
        <w:tc>
          <w:tcPr>
            <w:tcW w:w="744" w:type="pct"/>
            <w:shd w:val="clear" w:color="auto" w:fill="auto"/>
            <w:noWrap/>
            <w:vAlign w:val="bottom"/>
            <w:hideMark/>
          </w:tcPr>
          <w:p w14:paraId="55F5C7C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0.762</w:t>
            </w:r>
          </w:p>
        </w:tc>
        <w:tc>
          <w:tcPr>
            <w:tcW w:w="744" w:type="pct"/>
            <w:shd w:val="clear" w:color="auto" w:fill="auto"/>
            <w:noWrap/>
            <w:vAlign w:val="bottom"/>
            <w:hideMark/>
          </w:tcPr>
          <w:p w14:paraId="50FECCA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0.769</w:t>
            </w:r>
          </w:p>
        </w:tc>
        <w:tc>
          <w:tcPr>
            <w:tcW w:w="744" w:type="pct"/>
            <w:shd w:val="clear" w:color="auto" w:fill="auto"/>
            <w:noWrap/>
            <w:vAlign w:val="bottom"/>
            <w:hideMark/>
          </w:tcPr>
          <w:p w14:paraId="59FEF47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0.843</w:t>
            </w:r>
          </w:p>
        </w:tc>
      </w:tr>
      <w:tr w:rsidR="00AD201E" w:rsidRPr="00AD201E" w14:paraId="69530C7D" w14:textId="77777777" w:rsidTr="00AD201E">
        <w:trPr>
          <w:trHeight w:val="300"/>
        </w:trPr>
        <w:tc>
          <w:tcPr>
            <w:tcW w:w="744" w:type="pct"/>
            <w:shd w:val="clear" w:color="auto" w:fill="auto"/>
            <w:noWrap/>
            <w:vAlign w:val="bottom"/>
            <w:hideMark/>
          </w:tcPr>
          <w:p w14:paraId="54D0812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20383</w:t>
            </w:r>
          </w:p>
        </w:tc>
        <w:tc>
          <w:tcPr>
            <w:tcW w:w="2024" w:type="pct"/>
            <w:shd w:val="clear" w:color="auto" w:fill="auto"/>
            <w:noWrap/>
            <w:vAlign w:val="bottom"/>
            <w:hideMark/>
          </w:tcPr>
          <w:p w14:paraId="5DF76917"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gloria</w:t>
            </w:r>
            <w:proofErr w:type="spellEnd"/>
          </w:p>
        </w:tc>
        <w:tc>
          <w:tcPr>
            <w:tcW w:w="744" w:type="pct"/>
            <w:shd w:val="clear" w:color="auto" w:fill="auto"/>
            <w:noWrap/>
            <w:vAlign w:val="bottom"/>
            <w:hideMark/>
          </w:tcPr>
          <w:p w14:paraId="778792D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271902C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058C101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0AB3584B" w14:textId="77777777" w:rsidTr="00AD201E">
        <w:trPr>
          <w:trHeight w:val="300"/>
        </w:trPr>
        <w:tc>
          <w:tcPr>
            <w:tcW w:w="744" w:type="pct"/>
            <w:shd w:val="clear" w:color="auto" w:fill="auto"/>
            <w:noWrap/>
            <w:vAlign w:val="bottom"/>
            <w:hideMark/>
          </w:tcPr>
          <w:p w14:paraId="3212FD1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20400</w:t>
            </w:r>
          </w:p>
        </w:tc>
        <w:tc>
          <w:tcPr>
            <w:tcW w:w="2024" w:type="pct"/>
            <w:shd w:val="clear" w:color="auto" w:fill="auto"/>
            <w:noWrap/>
            <w:vAlign w:val="bottom"/>
            <w:hideMark/>
          </w:tcPr>
          <w:p w14:paraId="1D84217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jagua</w:t>
            </w:r>
            <w:proofErr w:type="spellEnd"/>
            <w:r w:rsidRPr="00AD201E">
              <w:rPr>
                <w:rFonts w:ascii="Garamond" w:eastAsia="Times New Roman" w:hAnsi="Garamond" w:cs="Calibri"/>
                <w:color w:val="000000"/>
                <w:sz w:val="22"/>
                <w:szCs w:val="22"/>
              </w:rPr>
              <w:t xml:space="preserve"> de </w:t>
            </w:r>
            <w:proofErr w:type="spellStart"/>
            <w:r w:rsidRPr="00AD201E">
              <w:rPr>
                <w:rFonts w:ascii="Garamond" w:eastAsia="Times New Roman" w:hAnsi="Garamond" w:cs="Calibri"/>
                <w:color w:val="000000"/>
                <w:sz w:val="22"/>
                <w:szCs w:val="22"/>
              </w:rPr>
              <w:t>ibirico</w:t>
            </w:r>
            <w:proofErr w:type="spellEnd"/>
          </w:p>
        </w:tc>
        <w:tc>
          <w:tcPr>
            <w:tcW w:w="744" w:type="pct"/>
            <w:shd w:val="clear" w:color="auto" w:fill="auto"/>
            <w:noWrap/>
            <w:vAlign w:val="bottom"/>
            <w:hideMark/>
          </w:tcPr>
          <w:p w14:paraId="710592D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7DDF71E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0020F06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231FD085" w14:textId="77777777" w:rsidTr="00AD201E">
        <w:trPr>
          <w:trHeight w:val="300"/>
        </w:trPr>
        <w:tc>
          <w:tcPr>
            <w:tcW w:w="744" w:type="pct"/>
            <w:shd w:val="clear" w:color="auto" w:fill="auto"/>
            <w:noWrap/>
            <w:vAlign w:val="bottom"/>
            <w:hideMark/>
          </w:tcPr>
          <w:p w14:paraId="1D4EE38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20517</w:t>
            </w:r>
          </w:p>
        </w:tc>
        <w:tc>
          <w:tcPr>
            <w:tcW w:w="2024" w:type="pct"/>
            <w:shd w:val="clear" w:color="auto" w:fill="auto"/>
            <w:noWrap/>
            <w:vAlign w:val="bottom"/>
            <w:hideMark/>
          </w:tcPr>
          <w:p w14:paraId="767C8A2D"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Pailitas</w:t>
            </w:r>
            <w:proofErr w:type="spellEnd"/>
          </w:p>
        </w:tc>
        <w:tc>
          <w:tcPr>
            <w:tcW w:w="744" w:type="pct"/>
            <w:shd w:val="clear" w:color="auto" w:fill="auto"/>
            <w:noWrap/>
            <w:vAlign w:val="bottom"/>
            <w:hideMark/>
          </w:tcPr>
          <w:p w14:paraId="22CDDBD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4E78AB1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06486A3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02299E83" w14:textId="77777777" w:rsidTr="00AD201E">
        <w:trPr>
          <w:trHeight w:val="300"/>
        </w:trPr>
        <w:tc>
          <w:tcPr>
            <w:tcW w:w="744" w:type="pct"/>
            <w:shd w:val="clear" w:color="auto" w:fill="auto"/>
            <w:noWrap/>
            <w:vAlign w:val="bottom"/>
            <w:hideMark/>
          </w:tcPr>
          <w:p w14:paraId="168F408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20550</w:t>
            </w:r>
          </w:p>
        </w:tc>
        <w:tc>
          <w:tcPr>
            <w:tcW w:w="2024" w:type="pct"/>
            <w:shd w:val="clear" w:color="auto" w:fill="auto"/>
            <w:noWrap/>
            <w:vAlign w:val="bottom"/>
            <w:hideMark/>
          </w:tcPr>
          <w:p w14:paraId="10AC50F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Pelaya</w:t>
            </w:r>
            <w:proofErr w:type="spellEnd"/>
          </w:p>
        </w:tc>
        <w:tc>
          <w:tcPr>
            <w:tcW w:w="744" w:type="pct"/>
            <w:shd w:val="clear" w:color="auto" w:fill="auto"/>
            <w:noWrap/>
            <w:vAlign w:val="bottom"/>
            <w:hideMark/>
          </w:tcPr>
          <w:p w14:paraId="3DAA00B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3DEA848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68EA5E1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5BED6871" w14:textId="77777777" w:rsidTr="00AD201E">
        <w:trPr>
          <w:trHeight w:val="300"/>
        </w:trPr>
        <w:tc>
          <w:tcPr>
            <w:tcW w:w="744" w:type="pct"/>
            <w:shd w:val="clear" w:color="auto" w:fill="auto"/>
            <w:noWrap/>
            <w:vAlign w:val="bottom"/>
            <w:hideMark/>
          </w:tcPr>
          <w:p w14:paraId="11B2B38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20614</w:t>
            </w:r>
          </w:p>
        </w:tc>
        <w:tc>
          <w:tcPr>
            <w:tcW w:w="2024" w:type="pct"/>
            <w:shd w:val="clear" w:color="auto" w:fill="auto"/>
            <w:noWrap/>
            <w:vAlign w:val="bottom"/>
            <w:hideMark/>
          </w:tcPr>
          <w:p w14:paraId="0F9CF9E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Rio de </w:t>
            </w:r>
            <w:proofErr w:type="spellStart"/>
            <w:r w:rsidRPr="00AD201E">
              <w:rPr>
                <w:rFonts w:ascii="Garamond" w:eastAsia="Times New Roman" w:hAnsi="Garamond" w:cs="Calibri"/>
                <w:color w:val="000000"/>
                <w:sz w:val="22"/>
                <w:szCs w:val="22"/>
              </w:rPr>
              <w:t>oro</w:t>
            </w:r>
            <w:proofErr w:type="spellEnd"/>
          </w:p>
        </w:tc>
        <w:tc>
          <w:tcPr>
            <w:tcW w:w="744" w:type="pct"/>
            <w:shd w:val="clear" w:color="auto" w:fill="auto"/>
            <w:noWrap/>
            <w:vAlign w:val="bottom"/>
            <w:hideMark/>
          </w:tcPr>
          <w:p w14:paraId="142C4A4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0229FEC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201EE2B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2E212CFE" w14:textId="77777777" w:rsidTr="00AD201E">
        <w:trPr>
          <w:trHeight w:val="300"/>
        </w:trPr>
        <w:tc>
          <w:tcPr>
            <w:tcW w:w="744" w:type="pct"/>
            <w:shd w:val="clear" w:color="auto" w:fill="auto"/>
            <w:noWrap/>
            <w:vAlign w:val="bottom"/>
            <w:hideMark/>
          </w:tcPr>
          <w:p w14:paraId="3DCCAA9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20621</w:t>
            </w:r>
          </w:p>
        </w:tc>
        <w:tc>
          <w:tcPr>
            <w:tcW w:w="2024" w:type="pct"/>
            <w:shd w:val="clear" w:color="auto" w:fill="auto"/>
            <w:noWrap/>
            <w:vAlign w:val="bottom"/>
            <w:hideMark/>
          </w:tcPr>
          <w:p w14:paraId="6FB9402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paz</w:t>
            </w:r>
            <w:proofErr w:type="spellEnd"/>
          </w:p>
        </w:tc>
        <w:tc>
          <w:tcPr>
            <w:tcW w:w="744" w:type="pct"/>
            <w:shd w:val="clear" w:color="auto" w:fill="auto"/>
            <w:noWrap/>
            <w:vAlign w:val="bottom"/>
            <w:hideMark/>
          </w:tcPr>
          <w:p w14:paraId="30DE846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0.265</w:t>
            </w:r>
          </w:p>
        </w:tc>
        <w:tc>
          <w:tcPr>
            <w:tcW w:w="744" w:type="pct"/>
            <w:shd w:val="clear" w:color="auto" w:fill="auto"/>
            <w:noWrap/>
            <w:vAlign w:val="bottom"/>
            <w:hideMark/>
          </w:tcPr>
          <w:p w14:paraId="6389A59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0.384</w:t>
            </w:r>
          </w:p>
        </w:tc>
        <w:tc>
          <w:tcPr>
            <w:tcW w:w="744" w:type="pct"/>
            <w:shd w:val="clear" w:color="auto" w:fill="auto"/>
            <w:noWrap/>
            <w:vAlign w:val="bottom"/>
            <w:hideMark/>
          </w:tcPr>
          <w:p w14:paraId="32A2E46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w:t>
            </w:r>
          </w:p>
        </w:tc>
      </w:tr>
      <w:tr w:rsidR="00AD201E" w:rsidRPr="00AD201E" w14:paraId="57242420" w14:textId="77777777" w:rsidTr="00AD201E">
        <w:trPr>
          <w:trHeight w:val="300"/>
        </w:trPr>
        <w:tc>
          <w:tcPr>
            <w:tcW w:w="744" w:type="pct"/>
            <w:shd w:val="clear" w:color="auto" w:fill="auto"/>
            <w:noWrap/>
            <w:vAlign w:val="bottom"/>
            <w:hideMark/>
          </w:tcPr>
          <w:p w14:paraId="49C7E37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20710</w:t>
            </w:r>
          </w:p>
        </w:tc>
        <w:tc>
          <w:tcPr>
            <w:tcW w:w="2024" w:type="pct"/>
            <w:shd w:val="clear" w:color="auto" w:fill="auto"/>
            <w:noWrap/>
            <w:vAlign w:val="bottom"/>
            <w:hideMark/>
          </w:tcPr>
          <w:p w14:paraId="146F1CB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alberto</w:t>
            </w:r>
            <w:proofErr w:type="spellEnd"/>
          </w:p>
        </w:tc>
        <w:tc>
          <w:tcPr>
            <w:tcW w:w="744" w:type="pct"/>
            <w:shd w:val="clear" w:color="auto" w:fill="auto"/>
            <w:noWrap/>
            <w:vAlign w:val="bottom"/>
            <w:hideMark/>
          </w:tcPr>
          <w:p w14:paraId="05AE287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05536B1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0.172</w:t>
            </w:r>
          </w:p>
        </w:tc>
        <w:tc>
          <w:tcPr>
            <w:tcW w:w="744" w:type="pct"/>
            <w:shd w:val="clear" w:color="auto" w:fill="auto"/>
            <w:noWrap/>
            <w:vAlign w:val="bottom"/>
            <w:hideMark/>
          </w:tcPr>
          <w:p w14:paraId="6C3F657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2556D16C" w14:textId="77777777" w:rsidTr="00AD201E">
        <w:trPr>
          <w:trHeight w:val="300"/>
        </w:trPr>
        <w:tc>
          <w:tcPr>
            <w:tcW w:w="744" w:type="pct"/>
            <w:shd w:val="clear" w:color="auto" w:fill="auto"/>
            <w:noWrap/>
            <w:vAlign w:val="bottom"/>
            <w:hideMark/>
          </w:tcPr>
          <w:p w14:paraId="208ACBC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20770</w:t>
            </w:r>
          </w:p>
        </w:tc>
        <w:tc>
          <w:tcPr>
            <w:tcW w:w="2024" w:type="pct"/>
            <w:shd w:val="clear" w:color="auto" w:fill="auto"/>
            <w:noWrap/>
            <w:vAlign w:val="bottom"/>
            <w:hideMark/>
          </w:tcPr>
          <w:p w14:paraId="07B73C5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San martin</w:t>
            </w:r>
          </w:p>
        </w:tc>
        <w:tc>
          <w:tcPr>
            <w:tcW w:w="744" w:type="pct"/>
            <w:shd w:val="clear" w:color="auto" w:fill="auto"/>
            <w:noWrap/>
            <w:vAlign w:val="bottom"/>
            <w:hideMark/>
          </w:tcPr>
          <w:p w14:paraId="1B92F3A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6F99446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65E1DFE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30B5481E" w14:textId="77777777" w:rsidTr="00AD201E">
        <w:trPr>
          <w:trHeight w:val="300"/>
        </w:trPr>
        <w:tc>
          <w:tcPr>
            <w:tcW w:w="744" w:type="pct"/>
            <w:shd w:val="clear" w:color="auto" w:fill="auto"/>
            <w:noWrap/>
            <w:vAlign w:val="bottom"/>
            <w:hideMark/>
          </w:tcPr>
          <w:p w14:paraId="0EACDA6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25019</w:t>
            </w:r>
          </w:p>
        </w:tc>
        <w:tc>
          <w:tcPr>
            <w:tcW w:w="2024" w:type="pct"/>
            <w:shd w:val="clear" w:color="auto" w:fill="auto"/>
            <w:noWrap/>
            <w:vAlign w:val="bottom"/>
            <w:hideMark/>
          </w:tcPr>
          <w:p w14:paraId="1844584C"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Alban</w:t>
            </w:r>
          </w:p>
        </w:tc>
        <w:tc>
          <w:tcPr>
            <w:tcW w:w="744" w:type="pct"/>
            <w:shd w:val="clear" w:color="auto" w:fill="auto"/>
            <w:noWrap/>
            <w:vAlign w:val="bottom"/>
            <w:hideMark/>
          </w:tcPr>
          <w:p w14:paraId="10FC272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0.315</w:t>
            </w:r>
          </w:p>
        </w:tc>
        <w:tc>
          <w:tcPr>
            <w:tcW w:w="744" w:type="pct"/>
            <w:shd w:val="clear" w:color="auto" w:fill="auto"/>
            <w:noWrap/>
            <w:vAlign w:val="bottom"/>
            <w:hideMark/>
          </w:tcPr>
          <w:p w14:paraId="3476472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0.841</w:t>
            </w:r>
          </w:p>
        </w:tc>
        <w:tc>
          <w:tcPr>
            <w:tcW w:w="744" w:type="pct"/>
            <w:shd w:val="clear" w:color="auto" w:fill="auto"/>
            <w:noWrap/>
            <w:vAlign w:val="bottom"/>
            <w:hideMark/>
          </w:tcPr>
          <w:p w14:paraId="38946A0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0.445</w:t>
            </w:r>
          </w:p>
        </w:tc>
      </w:tr>
      <w:tr w:rsidR="00AD201E" w:rsidRPr="00AD201E" w14:paraId="75342706" w14:textId="77777777" w:rsidTr="00AD201E">
        <w:trPr>
          <w:trHeight w:val="300"/>
        </w:trPr>
        <w:tc>
          <w:tcPr>
            <w:tcW w:w="744" w:type="pct"/>
            <w:shd w:val="clear" w:color="auto" w:fill="auto"/>
            <w:noWrap/>
            <w:vAlign w:val="bottom"/>
            <w:hideMark/>
          </w:tcPr>
          <w:p w14:paraId="359C871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25035</w:t>
            </w:r>
          </w:p>
        </w:tc>
        <w:tc>
          <w:tcPr>
            <w:tcW w:w="2024" w:type="pct"/>
            <w:shd w:val="clear" w:color="auto" w:fill="auto"/>
            <w:noWrap/>
            <w:vAlign w:val="bottom"/>
            <w:hideMark/>
          </w:tcPr>
          <w:p w14:paraId="50F7F957"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Anapoima</w:t>
            </w:r>
            <w:proofErr w:type="spellEnd"/>
          </w:p>
        </w:tc>
        <w:tc>
          <w:tcPr>
            <w:tcW w:w="744" w:type="pct"/>
            <w:shd w:val="clear" w:color="auto" w:fill="auto"/>
            <w:noWrap/>
            <w:vAlign w:val="bottom"/>
            <w:hideMark/>
          </w:tcPr>
          <w:p w14:paraId="542552F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36ED088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0.458</w:t>
            </w:r>
          </w:p>
        </w:tc>
        <w:tc>
          <w:tcPr>
            <w:tcW w:w="744" w:type="pct"/>
            <w:shd w:val="clear" w:color="auto" w:fill="auto"/>
            <w:noWrap/>
            <w:vAlign w:val="bottom"/>
            <w:hideMark/>
          </w:tcPr>
          <w:p w14:paraId="3E6CF65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4C2AA451" w14:textId="77777777" w:rsidTr="00AD201E">
        <w:trPr>
          <w:trHeight w:val="300"/>
        </w:trPr>
        <w:tc>
          <w:tcPr>
            <w:tcW w:w="744" w:type="pct"/>
            <w:shd w:val="clear" w:color="auto" w:fill="auto"/>
            <w:noWrap/>
            <w:vAlign w:val="bottom"/>
            <w:hideMark/>
          </w:tcPr>
          <w:p w14:paraId="6CC9F7D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25040</w:t>
            </w:r>
          </w:p>
        </w:tc>
        <w:tc>
          <w:tcPr>
            <w:tcW w:w="2024" w:type="pct"/>
            <w:shd w:val="clear" w:color="auto" w:fill="auto"/>
            <w:noWrap/>
            <w:vAlign w:val="bottom"/>
            <w:hideMark/>
          </w:tcPr>
          <w:p w14:paraId="1B357A87"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Anolaima</w:t>
            </w:r>
            <w:proofErr w:type="spellEnd"/>
          </w:p>
        </w:tc>
        <w:tc>
          <w:tcPr>
            <w:tcW w:w="744" w:type="pct"/>
            <w:shd w:val="clear" w:color="auto" w:fill="auto"/>
            <w:noWrap/>
            <w:vAlign w:val="bottom"/>
            <w:hideMark/>
          </w:tcPr>
          <w:p w14:paraId="6DAA3FE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0.574</w:t>
            </w:r>
          </w:p>
        </w:tc>
        <w:tc>
          <w:tcPr>
            <w:tcW w:w="744" w:type="pct"/>
            <w:shd w:val="clear" w:color="auto" w:fill="auto"/>
            <w:noWrap/>
            <w:vAlign w:val="bottom"/>
            <w:hideMark/>
          </w:tcPr>
          <w:p w14:paraId="3763010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1.026</w:t>
            </w:r>
          </w:p>
        </w:tc>
        <w:tc>
          <w:tcPr>
            <w:tcW w:w="744" w:type="pct"/>
            <w:shd w:val="clear" w:color="auto" w:fill="auto"/>
            <w:noWrap/>
            <w:vAlign w:val="bottom"/>
            <w:hideMark/>
          </w:tcPr>
          <w:p w14:paraId="6C2B175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0.703</w:t>
            </w:r>
          </w:p>
        </w:tc>
      </w:tr>
      <w:tr w:rsidR="00AD201E" w:rsidRPr="00AD201E" w14:paraId="1F13497A" w14:textId="77777777" w:rsidTr="00AD201E">
        <w:trPr>
          <w:trHeight w:val="300"/>
        </w:trPr>
        <w:tc>
          <w:tcPr>
            <w:tcW w:w="744" w:type="pct"/>
            <w:shd w:val="clear" w:color="auto" w:fill="auto"/>
            <w:noWrap/>
            <w:vAlign w:val="bottom"/>
            <w:hideMark/>
          </w:tcPr>
          <w:p w14:paraId="1AEE974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25053</w:t>
            </w:r>
          </w:p>
        </w:tc>
        <w:tc>
          <w:tcPr>
            <w:tcW w:w="2024" w:type="pct"/>
            <w:shd w:val="clear" w:color="auto" w:fill="auto"/>
            <w:noWrap/>
            <w:vAlign w:val="bottom"/>
            <w:hideMark/>
          </w:tcPr>
          <w:p w14:paraId="4E2DA507"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Arbelaez</w:t>
            </w:r>
          </w:p>
        </w:tc>
        <w:tc>
          <w:tcPr>
            <w:tcW w:w="744" w:type="pct"/>
            <w:shd w:val="clear" w:color="auto" w:fill="auto"/>
            <w:noWrap/>
            <w:vAlign w:val="bottom"/>
            <w:hideMark/>
          </w:tcPr>
          <w:p w14:paraId="4820E68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0.676</w:t>
            </w:r>
          </w:p>
        </w:tc>
        <w:tc>
          <w:tcPr>
            <w:tcW w:w="744" w:type="pct"/>
            <w:shd w:val="clear" w:color="auto" w:fill="auto"/>
            <w:noWrap/>
            <w:vAlign w:val="bottom"/>
            <w:hideMark/>
          </w:tcPr>
          <w:p w14:paraId="3138422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0.871</w:t>
            </w:r>
          </w:p>
        </w:tc>
        <w:tc>
          <w:tcPr>
            <w:tcW w:w="744" w:type="pct"/>
            <w:shd w:val="clear" w:color="auto" w:fill="auto"/>
            <w:noWrap/>
            <w:vAlign w:val="bottom"/>
            <w:hideMark/>
          </w:tcPr>
          <w:p w14:paraId="564E90B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0.789</w:t>
            </w:r>
          </w:p>
        </w:tc>
      </w:tr>
      <w:tr w:rsidR="00AD201E" w:rsidRPr="00AD201E" w14:paraId="4E2F1E8E" w14:textId="77777777" w:rsidTr="00AD201E">
        <w:trPr>
          <w:trHeight w:val="300"/>
        </w:trPr>
        <w:tc>
          <w:tcPr>
            <w:tcW w:w="744" w:type="pct"/>
            <w:shd w:val="clear" w:color="auto" w:fill="auto"/>
            <w:noWrap/>
            <w:vAlign w:val="bottom"/>
            <w:hideMark/>
          </w:tcPr>
          <w:p w14:paraId="41F6843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25086</w:t>
            </w:r>
          </w:p>
        </w:tc>
        <w:tc>
          <w:tcPr>
            <w:tcW w:w="2024" w:type="pct"/>
            <w:shd w:val="clear" w:color="auto" w:fill="auto"/>
            <w:noWrap/>
            <w:vAlign w:val="bottom"/>
            <w:hideMark/>
          </w:tcPr>
          <w:p w14:paraId="293C1DD5"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Beltran</w:t>
            </w:r>
          </w:p>
        </w:tc>
        <w:tc>
          <w:tcPr>
            <w:tcW w:w="744" w:type="pct"/>
            <w:shd w:val="clear" w:color="auto" w:fill="auto"/>
            <w:noWrap/>
            <w:vAlign w:val="bottom"/>
            <w:hideMark/>
          </w:tcPr>
          <w:p w14:paraId="0251500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047788E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0.545</w:t>
            </w:r>
          </w:p>
        </w:tc>
        <w:tc>
          <w:tcPr>
            <w:tcW w:w="744" w:type="pct"/>
            <w:shd w:val="clear" w:color="auto" w:fill="auto"/>
            <w:noWrap/>
            <w:vAlign w:val="bottom"/>
            <w:hideMark/>
          </w:tcPr>
          <w:p w14:paraId="78CC3C3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283E30E7" w14:textId="77777777" w:rsidTr="00AD201E">
        <w:trPr>
          <w:trHeight w:val="300"/>
        </w:trPr>
        <w:tc>
          <w:tcPr>
            <w:tcW w:w="744" w:type="pct"/>
            <w:shd w:val="clear" w:color="auto" w:fill="auto"/>
            <w:noWrap/>
            <w:vAlign w:val="bottom"/>
            <w:hideMark/>
          </w:tcPr>
          <w:p w14:paraId="00B3FFA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25095</w:t>
            </w:r>
          </w:p>
        </w:tc>
        <w:tc>
          <w:tcPr>
            <w:tcW w:w="2024" w:type="pct"/>
            <w:shd w:val="clear" w:color="auto" w:fill="auto"/>
            <w:noWrap/>
            <w:vAlign w:val="bottom"/>
            <w:hideMark/>
          </w:tcPr>
          <w:p w14:paraId="1462BFB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Bituima</w:t>
            </w:r>
            <w:proofErr w:type="spellEnd"/>
          </w:p>
        </w:tc>
        <w:tc>
          <w:tcPr>
            <w:tcW w:w="744" w:type="pct"/>
            <w:shd w:val="clear" w:color="auto" w:fill="auto"/>
            <w:noWrap/>
            <w:vAlign w:val="bottom"/>
            <w:hideMark/>
          </w:tcPr>
          <w:p w14:paraId="2B61D5D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0.211</w:t>
            </w:r>
          </w:p>
        </w:tc>
        <w:tc>
          <w:tcPr>
            <w:tcW w:w="744" w:type="pct"/>
            <w:shd w:val="clear" w:color="auto" w:fill="auto"/>
            <w:noWrap/>
            <w:vAlign w:val="bottom"/>
            <w:hideMark/>
          </w:tcPr>
          <w:p w14:paraId="6354FF2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0.887</w:t>
            </w:r>
          </w:p>
        </w:tc>
        <w:tc>
          <w:tcPr>
            <w:tcW w:w="744" w:type="pct"/>
            <w:shd w:val="clear" w:color="auto" w:fill="auto"/>
            <w:noWrap/>
            <w:vAlign w:val="bottom"/>
            <w:hideMark/>
          </w:tcPr>
          <w:p w14:paraId="4ECCF77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0.309</w:t>
            </w:r>
          </w:p>
        </w:tc>
      </w:tr>
      <w:tr w:rsidR="00AD201E" w:rsidRPr="00AD201E" w14:paraId="7333EE8E" w14:textId="77777777" w:rsidTr="00AD201E">
        <w:trPr>
          <w:trHeight w:val="300"/>
        </w:trPr>
        <w:tc>
          <w:tcPr>
            <w:tcW w:w="744" w:type="pct"/>
            <w:shd w:val="clear" w:color="auto" w:fill="auto"/>
            <w:noWrap/>
            <w:vAlign w:val="bottom"/>
            <w:hideMark/>
          </w:tcPr>
          <w:p w14:paraId="74E6C8E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25120</w:t>
            </w:r>
          </w:p>
        </w:tc>
        <w:tc>
          <w:tcPr>
            <w:tcW w:w="2024" w:type="pct"/>
            <w:shd w:val="clear" w:color="auto" w:fill="auto"/>
            <w:noWrap/>
            <w:vAlign w:val="bottom"/>
            <w:hideMark/>
          </w:tcPr>
          <w:p w14:paraId="54B5846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Cabrera</w:t>
            </w:r>
          </w:p>
        </w:tc>
        <w:tc>
          <w:tcPr>
            <w:tcW w:w="744" w:type="pct"/>
            <w:shd w:val="clear" w:color="auto" w:fill="auto"/>
            <w:noWrap/>
            <w:vAlign w:val="bottom"/>
            <w:hideMark/>
          </w:tcPr>
          <w:p w14:paraId="52A6536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51D9FE9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0.144</w:t>
            </w:r>
          </w:p>
        </w:tc>
        <w:tc>
          <w:tcPr>
            <w:tcW w:w="744" w:type="pct"/>
            <w:shd w:val="clear" w:color="auto" w:fill="auto"/>
            <w:noWrap/>
            <w:vAlign w:val="bottom"/>
            <w:hideMark/>
          </w:tcPr>
          <w:p w14:paraId="3308C9D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643829FE" w14:textId="77777777" w:rsidTr="00AD201E">
        <w:trPr>
          <w:trHeight w:val="300"/>
        </w:trPr>
        <w:tc>
          <w:tcPr>
            <w:tcW w:w="744" w:type="pct"/>
            <w:shd w:val="clear" w:color="auto" w:fill="auto"/>
            <w:noWrap/>
            <w:vAlign w:val="bottom"/>
            <w:hideMark/>
          </w:tcPr>
          <w:p w14:paraId="2A53B94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25123</w:t>
            </w:r>
          </w:p>
        </w:tc>
        <w:tc>
          <w:tcPr>
            <w:tcW w:w="2024" w:type="pct"/>
            <w:shd w:val="clear" w:color="auto" w:fill="auto"/>
            <w:noWrap/>
            <w:vAlign w:val="bottom"/>
            <w:hideMark/>
          </w:tcPr>
          <w:p w14:paraId="68F847E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Cachipay</w:t>
            </w:r>
            <w:proofErr w:type="spellEnd"/>
          </w:p>
        </w:tc>
        <w:tc>
          <w:tcPr>
            <w:tcW w:w="744" w:type="pct"/>
            <w:shd w:val="clear" w:color="auto" w:fill="auto"/>
            <w:noWrap/>
            <w:vAlign w:val="bottom"/>
            <w:hideMark/>
          </w:tcPr>
          <w:p w14:paraId="17EAC0E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0.346</w:t>
            </w:r>
          </w:p>
        </w:tc>
        <w:tc>
          <w:tcPr>
            <w:tcW w:w="744" w:type="pct"/>
            <w:shd w:val="clear" w:color="auto" w:fill="auto"/>
            <w:noWrap/>
            <w:vAlign w:val="bottom"/>
            <w:hideMark/>
          </w:tcPr>
          <w:p w14:paraId="23F75E4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0.79</w:t>
            </w:r>
          </w:p>
        </w:tc>
        <w:tc>
          <w:tcPr>
            <w:tcW w:w="744" w:type="pct"/>
            <w:shd w:val="clear" w:color="auto" w:fill="auto"/>
            <w:noWrap/>
            <w:vAlign w:val="bottom"/>
            <w:hideMark/>
          </w:tcPr>
          <w:p w14:paraId="63E85CA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0.483</w:t>
            </w:r>
          </w:p>
        </w:tc>
      </w:tr>
      <w:tr w:rsidR="00AD201E" w:rsidRPr="00AD201E" w14:paraId="6E87E983" w14:textId="77777777" w:rsidTr="00AD201E">
        <w:trPr>
          <w:trHeight w:val="300"/>
        </w:trPr>
        <w:tc>
          <w:tcPr>
            <w:tcW w:w="744" w:type="pct"/>
            <w:shd w:val="clear" w:color="auto" w:fill="auto"/>
            <w:noWrap/>
            <w:vAlign w:val="bottom"/>
            <w:hideMark/>
          </w:tcPr>
          <w:p w14:paraId="59AFEA9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25148</w:t>
            </w:r>
          </w:p>
        </w:tc>
        <w:tc>
          <w:tcPr>
            <w:tcW w:w="2024" w:type="pct"/>
            <w:shd w:val="clear" w:color="auto" w:fill="auto"/>
            <w:noWrap/>
            <w:vAlign w:val="bottom"/>
            <w:hideMark/>
          </w:tcPr>
          <w:p w14:paraId="4CC84DBE"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Caparrapi</w:t>
            </w:r>
            <w:proofErr w:type="spellEnd"/>
          </w:p>
        </w:tc>
        <w:tc>
          <w:tcPr>
            <w:tcW w:w="744" w:type="pct"/>
            <w:shd w:val="clear" w:color="auto" w:fill="auto"/>
            <w:noWrap/>
            <w:vAlign w:val="bottom"/>
            <w:hideMark/>
          </w:tcPr>
          <w:p w14:paraId="3B5B618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3BB8E99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0.618</w:t>
            </w:r>
          </w:p>
        </w:tc>
        <w:tc>
          <w:tcPr>
            <w:tcW w:w="744" w:type="pct"/>
            <w:shd w:val="clear" w:color="auto" w:fill="auto"/>
            <w:noWrap/>
            <w:vAlign w:val="bottom"/>
            <w:hideMark/>
          </w:tcPr>
          <w:p w14:paraId="3FE5D0C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3A6ABD42" w14:textId="77777777" w:rsidTr="00AD201E">
        <w:trPr>
          <w:trHeight w:val="300"/>
        </w:trPr>
        <w:tc>
          <w:tcPr>
            <w:tcW w:w="744" w:type="pct"/>
            <w:shd w:val="clear" w:color="auto" w:fill="auto"/>
            <w:noWrap/>
            <w:vAlign w:val="bottom"/>
            <w:hideMark/>
          </w:tcPr>
          <w:p w14:paraId="6F164AC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25151</w:t>
            </w:r>
          </w:p>
        </w:tc>
        <w:tc>
          <w:tcPr>
            <w:tcW w:w="2024" w:type="pct"/>
            <w:shd w:val="clear" w:color="auto" w:fill="auto"/>
            <w:noWrap/>
            <w:vAlign w:val="bottom"/>
            <w:hideMark/>
          </w:tcPr>
          <w:p w14:paraId="453F0490"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Caqueza</w:t>
            </w:r>
            <w:proofErr w:type="spellEnd"/>
          </w:p>
        </w:tc>
        <w:tc>
          <w:tcPr>
            <w:tcW w:w="744" w:type="pct"/>
            <w:shd w:val="clear" w:color="auto" w:fill="auto"/>
            <w:noWrap/>
            <w:vAlign w:val="bottom"/>
            <w:hideMark/>
          </w:tcPr>
          <w:p w14:paraId="1D9EED8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0.974</w:t>
            </w:r>
          </w:p>
        </w:tc>
        <w:tc>
          <w:tcPr>
            <w:tcW w:w="744" w:type="pct"/>
            <w:shd w:val="clear" w:color="auto" w:fill="auto"/>
            <w:noWrap/>
            <w:vAlign w:val="bottom"/>
            <w:hideMark/>
          </w:tcPr>
          <w:p w14:paraId="750BB02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0.913</w:t>
            </w:r>
          </w:p>
        </w:tc>
        <w:tc>
          <w:tcPr>
            <w:tcW w:w="744" w:type="pct"/>
            <w:shd w:val="clear" w:color="auto" w:fill="auto"/>
            <w:noWrap/>
            <w:vAlign w:val="bottom"/>
            <w:hideMark/>
          </w:tcPr>
          <w:p w14:paraId="5C72C7E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1.032</w:t>
            </w:r>
          </w:p>
        </w:tc>
      </w:tr>
      <w:tr w:rsidR="00AD201E" w:rsidRPr="00AD201E" w14:paraId="46883A99" w14:textId="77777777" w:rsidTr="00AD201E">
        <w:trPr>
          <w:trHeight w:val="300"/>
        </w:trPr>
        <w:tc>
          <w:tcPr>
            <w:tcW w:w="744" w:type="pct"/>
            <w:shd w:val="clear" w:color="auto" w:fill="auto"/>
            <w:noWrap/>
            <w:vAlign w:val="bottom"/>
            <w:hideMark/>
          </w:tcPr>
          <w:p w14:paraId="2BEB617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25168</w:t>
            </w:r>
          </w:p>
        </w:tc>
        <w:tc>
          <w:tcPr>
            <w:tcW w:w="2024" w:type="pct"/>
            <w:shd w:val="clear" w:color="auto" w:fill="auto"/>
            <w:noWrap/>
            <w:vAlign w:val="bottom"/>
            <w:hideMark/>
          </w:tcPr>
          <w:p w14:paraId="00081AC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Chaguani</w:t>
            </w:r>
            <w:proofErr w:type="spellEnd"/>
          </w:p>
        </w:tc>
        <w:tc>
          <w:tcPr>
            <w:tcW w:w="744" w:type="pct"/>
            <w:shd w:val="clear" w:color="auto" w:fill="auto"/>
            <w:noWrap/>
            <w:vAlign w:val="bottom"/>
            <w:hideMark/>
          </w:tcPr>
          <w:p w14:paraId="51F835B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3A32474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0.629</w:t>
            </w:r>
          </w:p>
        </w:tc>
        <w:tc>
          <w:tcPr>
            <w:tcW w:w="744" w:type="pct"/>
            <w:shd w:val="clear" w:color="auto" w:fill="auto"/>
            <w:noWrap/>
            <w:vAlign w:val="bottom"/>
            <w:hideMark/>
          </w:tcPr>
          <w:p w14:paraId="35E5A8C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7EBE517F" w14:textId="77777777" w:rsidTr="00AD201E">
        <w:trPr>
          <w:trHeight w:val="300"/>
        </w:trPr>
        <w:tc>
          <w:tcPr>
            <w:tcW w:w="744" w:type="pct"/>
            <w:shd w:val="clear" w:color="auto" w:fill="auto"/>
            <w:noWrap/>
            <w:vAlign w:val="bottom"/>
            <w:hideMark/>
          </w:tcPr>
          <w:p w14:paraId="733CDFC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25245</w:t>
            </w:r>
          </w:p>
        </w:tc>
        <w:tc>
          <w:tcPr>
            <w:tcW w:w="2024" w:type="pct"/>
            <w:shd w:val="clear" w:color="auto" w:fill="auto"/>
            <w:noWrap/>
            <w:vAlign w:val="bottom"/>
            <w:hideMark/>
          </w:tcPr>
          <w:p w14:paraId="01622AEB"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El colegio</w:t>
            </w:r>
          </w:p>
        </w:tc>
        <w:tc>
          <w:tcPr>
            <w:tcW w:w="744" w:type="pct"/>
            <w:shd w:val="clear" w:color="auto" w:fill="auto"/>
            <w:noWrap/>
            <w:vAlign w:val="bottom"/>
            <w:hideMark/>
          </w:tcPr>
          <w:p w14:paraId="2E15277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0.245</w:t>
            </w:r>
          </w:p>
        </w:tc>
        <w:tc>
          <w:tcPr>
            <w:tcW w:w="744" w:type="pct"/>
            <w:shd w:val="clear" w:color="auto" w:fill="auto"/>
            <w:noWrap/>
            <w:vAlign w:val="bottom"/>
            <w:hideMark/>
          </w:tcPr>
          <w:p w14:paraId="7C975BD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0.537</w:t>
            </w:r>
          </w:p>
        </w:tc>
        <w:tc>
          <w:tcPr>
            <w:tcW w:w="744" w:type="pct"/>
            <w:shd w:val="clear" w:color="auto" w:fill="auto"/>
            <w:noWrap/>
            <w:vAlign w:val="bottom"/>
            <w:hideMark/>
          </w:tcPr>
          <w:p w14:paraId="55AA3BA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0.358</w:t>
            </w:r>
          </w:p>
        </w:tc>
      </w:tr>
      <w:tr w:rsidR="00AD201E" w:rsidRPr="00AD201E" w14:paraId="06DCE056" w14:textId="77777777" w:rsidTr="00AD201E">
        <w:trPr>
          <w:trHeight w:val="300"/>
        </w:trPr>
        <w:tc>
          <w:tcPr>
            <w:tcW w:w="744" w:type="pct"/>
            <w:shd w:val="clear" w:color="auto" w:fill="auto"/>
            <w:noWrap/>
            <w:vAlign w:val="bottom"/>
            <w:hideMark/>
          </w:tcPr>
          <w:p w14:paraId="6649765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25258</w:t>
            </w:r>
          </w:p>
        </w:tc>
        <w:tc>
          <w:tcPr>
            <w:tcW w:w="2024" w:type="pct"/>
            <w:shd w:val="clear" w:color="auto" w:fill="auto"/>
            <w:noWrap/>
            <w:vAlign w:val="bottom"/>
            <w:hideMark/>
          </w:tcPr>
          <w:p w14:paraId="2B4CBA9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El </w:t>
            </w:r>
            <w:proofErr w:type="spellStart"/>
            <w:r w:rsidRPr="00AD201E">
              <w:rPr>
                <w:rFonts w:ascii="Garamond" w:eastAsia="Times New Roman" w:hAnsi="Garamond" w:cs="Calibri"/>
                <w:color w:val="000000"/>
                <w:sz w:val="22"/>
                <w:szCs w:val="22"/>
              </w:rPr>
              <w:t>penon</w:t>
            </w:r>
            <w:proofErr w:type="spellEnd"/>
          </w:p>
        </w:tc>
        <w:tc>
          <w:tcPr>
            <w:tcW w:w="744" w:type="pct"/>
            <w:shd w:val="clear" w:color="auto" w:fill="auto"/>
            <w:noWrap/>
            <w:vAlign w:val="bottom"/>
            <w:hideMark/>
          </w:tcPr>
          <w:p w14:paraId="399F49C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0.19</w:t>
            </w:r>
          </w:p>
        </w:tc>
        <w:tc>
          <w:tcPr>
            <w:tcW w:w="744" w:type="pct"/>
            <w:shd w:val="clear" w:color="auto" w:fill="auto"/>
            <w:noWrap/>
            <w:vAlign w:val="bottom"/>
            <w:hideMark/>
          </w:tcPr>
          <w:p w14:paraId="2EDD90F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0.892</w:t>
            </w:r>
          </w:p>
        </w:tc>
        <w:tc>
          <w:tcPr>
            <w:tcW w:w="744" w:type="pct"/>
            <w:shd w:val="clear" w:color="auto" w:fill="auto"/>
            <w:noWrap/>
            <w:vAlign w:val="bottom"/>
            <w:hideMark/>
          </w:tcPr>
          <w:p w14:paraId="050E0B8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0.286</w:t>
            </w:r>
          </w:p>
        </w:tc>
      </w:tr>
      <w:tr w:rsidR="00AD201E" w:rsidRPr="00AD201E" w14:paraId="1C372F34" w14:textId="77777777" w:rsidTr="00AD201E">
        <w:trPr>
          <w:trHeight w:val="300"/>
        </w:trPr>
        <w:tc>
          <w:tcPr>
            <w:tcW w:w="744" w:type="pct"/>
            <w:shd w:val="clear" w:color="auto" w:fill="auto"/>
            <w:noWrap/>
            <w:vAlign w:val="bottom"/>
            <w:hideMark/>
          </w:tcPr>
          <w:p w14:paraId="6296EFB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25281</w:t>
            </w:r>
          </w:p>
        </w:tc>
        <w:tc>
          <w:tcPr>
            <w:tcW w:w="2024" w:type="pct"/>
            <w:shd w:val="clear" w:color="auto" w:fill="auto"/>
            <w:noWrap/>
            <w:vAlign w:val="bottom"/>
            <w:hideMark/>
          </w:tcPr>
          <w:p w14:paraId="53786E8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Fosca</w:t>
            </w:r>
            <w:proofErr w:type="spellEnd"/>
          </w:p>
        </w:tc>
        <w:tc>
          <w:tcPr>
            <w:tcW w:w="744" w:type="pct"/>
            <w:shd w:val="clear" w:color="auto" w:fill="auto"/>
            <w:noWrap/>
            <w:vAlign w:val="bottom"/>
            <w:hideMark/>
          </w:tcPr>
          <w:p w14:paraId="4E35A38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0.534</w:t>
            </w:r>
          </w:p>
        </w:tc>
        <w:tc>
          <w:tcPr>
            <w:tcW w:w="744" w:type="pct"/>
            <w:shd w:val="clear" w:color="auto" w:fill="auto"/>
            <w:noWrap/>
            <w:vAlign w:val="bottom"/>
            <w:hideMark/>
          </w:tcPr>
          <w:p w14:paraId="7ACEAA5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0.453</w:t>
            </w:r>
          </w:p>
        </w:tc>
        <w:tc>
          <w:tcPr>
            <w:tcW w:w="744" w:type="pct"/>
            <w:shd w:val="clear" w:color="auto" w:fill="auto"/>
            <w:noWrap/>
            <w:vAlign w:val="bottom"/>
            <w:hideMark/>
          </w:tcPr>
          <w:p w14:paraId="6569859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0.503</w:t>
            </w:r>
          </w:p>
        </w:tc>
      </w:tr>
      <w:tr w:rsidR="00AD201E" w:rsidRPr="00AD201E" w14:paraId="19CC59C0" w14:textId="77777777" w:rsidTr="00AD201E">
        <w:trPr>
          <w:trHeight w:val="300"/>
        </w:trPr>
        <w:tc>
          <w:tcPr>
            <w:tcW w:w="744" w:type="pct"/>
            <w:shd w:val="clear" w:color="auto" w:fill="auto"/>
            <w:noWrap/>
            <w:vAlign w:val="bottom"/>
            <w:hideMark/>
          </w:tcPr>
          <w:p w14:paraId="0C1A919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25290</w:t>
            </w:r>
          </w:p>
        </w:tc>
        <w:tc>
          <w:tcPr>
            <w:tcW w:w="2024" w:type="pct"/>
            <w:shd w:val="clear" w:color="auto" w:fill="auto"/>
            <w:noWrap/>
            <w:vAlign w:val="bottom"/>
            <w:hideMark/>
          </w:tcPr>
          <w:p w14:paraId="7250346E"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Fusagasuga</w:t>
            </w:r>
            <w:proofErr w:type="spellEnd"/>
          </w:p>
        </w:tc>
        <w:tc>
          <w:tcPr>
            <w:tcW w:w="744" w:type="pct"/>
            <w:shd w:val="clear" w:color="auto" w:fill="auto"/>
            <w:noWrap/>
            <w:vAlign w:val="bottom"/>
            <w:hideMark/>
          </w:tcPr>
          <w:p w14:paraId="09F8535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w:t>
            </w:r>
          </w:p>
        </w:tc>
        <w:tc>
          <w:tcPr>
            <w:tcW w:w="744" w:type="pct"/>
            <w:shd w:val="clear" w:color="auto" w:fill="auto"/>
            <w:noWrap/>
            <w:vAlign w:val="bottom"/>
            <w:hideMark/>
          </w:tcPr>
          <w:p w14:paraId="16A273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0.905</w:t>
            </w:r>
          </w:p>
        </w:tc>
        <w:tc>
          <w:tcPr>
            <w:tcW w:w="744" w:type="pct"/>
            <w:shd w:val="clear" w:color="auto" w:fill="auto"/>
            <w:noWrap/>
            <w:vAlign w:val="bottom"/>
            <w:hideMark/>
          </w:tcPr>
          <w:p w14:paraId="7124548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0.772</w:t>
            </w:r>
          </w:p>
        </w:tc>
      </w:tr>
      <w:tr w:rsidR="00AD201E" w:rsidRPr="00AD201E" w14:paraId="7560E6DE" w14:textId="77777777" w:rsidTr="00AD201E">
        <w:trPr>
          <w:trHeight w:val="300"/>
        </w:trPr>
        <w:tc>
          <w:tcPr>
            <w:tcW w:w="744" w:type="pct"/>
            <w:shd w:val="clear" w:color="auto" w:fill="auto"/>
            <w:noWrap/>
            <w:vAlign w:val="bottom"/>
            <w:hideMark/>
          </w:tcPr>
          <w:p w14:paraId="4F9BDAF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25293</w:t>
            </w:r>
          </w:p>
        </w:tc>
        <w:tc>
          <w:tcPr>
            <w:tcW w:w="2024" w:type="pct"/>
            <w:shd w:val="clear" w:color="auto" w:fill="auto"/>
            <w:noWrap/>
            <w:vAlign w:val="bottom"/>
            <w:hideMark/>
          </w:tcPr>
          <w:p w14:paraId="292C02C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Gachala</w:t>
            </w:r>
            <w:proofErr w:type="spellEnd"/>
          </w:p>
        </w:tc>
        <w:tc>
          <w:tcPr>
            <w:tcW w:w="744" w:type="pct"/>
            <w:shd w:val="clear" w:color="auto" w:fill="auto"/>
            <w:noWrap/>
            <w:vAlign w:val="bottom"/>
            <w:hideMark/>
          </w:tcPr>
          <w:p w14:paraId="18729BD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0.859</w:t>
            </w:r>
          </w:p>
        </w:tc>
        <w:tc>
          <w:tcPr>
            <w:tcW w:w="744" w:type="pct"/>
            <w:shd w:val="clear" w:color="auto" w:fill="auto"/>
            <w:noWrap/>
            <w:vAlign w:val="bottom"/>
            <w:hideMark/>
          </w:tcPr>
          <w:p w14:paraId="7FD0D53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0.698</w:t>
            </w:r>
          </w:p>
        </w:tc>
        <w:tc>
          <w:tcPr>
            <w:tcW w:w="744" w:type="pct"/>
            <w:shd w:val="clear" w:color="auto" w:fill="auto"/>
            <w:noWrap/>
            <w:vAlign w:val="bottom"/>
            <w:hideMark/>
          </w:tcPr>
          <w:p w14:paraId="099006C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0.775</w:t>
            </w:r>
          </w:p>
        </w:tc>
      </w:tr>
      <w:tr w:rsidR="00AD201E" w:rsidRPr="00AD201E" w14:paraId="7AF58FD2" w14:textId="77777777" w:rsidTr="00AD201E">
        <w:trPr>
          <w:trHeight w:val="300"/>
        </w:trPr>
        <w:tc>
          <w:tcPr>
            <w:tcW w:w="744" w:type="pct"/>
            <w:shd w:val="clear" w:color="auto" w:fill="auto"/>
            <w:noWrap/>
            <w:vAlign w:val="bottom"/>
            <w:hideMark/>
          </w:tcPr>
          <w:p w14:paraId="2185C60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25297</w:t>
            </w:r>
          </w:p>
        </w:tc>
        <w:tc>
          <w:tcPr>
            <w:tcW w:w="2024" w:type="pct"/>
            <w:shd w:val="clear" w:color="auto" w:fill="auto"/>
            <w:noWrap/>
            <w:vAlign w:val="bottom"/>
            <w:hideMark/>
          </w:tcPr>
          <w:p w14:paraId="240B3CFC"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Gacheta</w:t>
            </w:r>
            <w:proofErr w:type="spellEnd"/>
          </w:p>
        </w:tc>
        <w:tc>
          <w:tcPr>
            <w:tcW w:w="744" w:type="pct"/>
            <w:shd w:val="clear" w:color="auto" w:fill="auto"/>
            <w:noWrap/>
            <w:vAlign w:val="bottom"/>
            <w:hideMark/>
          </w:tcPr>
          <w:p w14:paraId="5E2F50B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0.529</w:t>
            </w:r>
          </w:p>
        </w:tc>
        <w:tc>
          <w:tcPr>
            <w:tcW w:w="744" w:type="pct"/>
            <w:shd w:val="clear" w:color="auto" w:fill="auto"/>
            <w:noWrap/>
            <w:vAlign w:val="bottom"/>
            <w:hideMark/>
          </w:tcPr>
          <w:p w14:paraId="5839172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0.453</w:t>
            </w:r>
          </w:p>
        </w:tc>
        <w:tc>
          <w:tcPr>
            <w:tcW w:w="744" w:type="pct"/>
            <w:shd w:val="clear" w:color="auto" w:fill="auto"/>
            <w:noWrap/>
            <w:vAlign w:val="bottom"/>
            <w:hideMark/>
          </w:tcPr>
          <w:p w14:paraId="213B4C9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0.486</w:t>
            </w:r>
          </w:p>
        </w:tc>
      </w:tr>
      <w:tr w:rsidR="00AD201E" w:rsidRPr="00AD201E" w14:paraId="66207857" w14:textId="77777777" w:rsidTr="00AD201E">
        <w:trPr>
          <w:trHeight w:val="300"/>
        </w:trPr>
        <w:tc>
          <w:tcPr>
            <w:tcW w:w="744" w:type="pct"/>
            <w:shd w:val="clear" w:color="auto" w:fill="auto"/>
            <w:noWrap/>
            <w:vAlign w:val="bottom"/>
            <w:hideMark/>
          </w:tcPr>
          <w:p w14:paraId="399B652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25299</w:t>
            </w:r>
          </w:p>
        </w:tc>
        <w:tc>
          <w:tcPr>
            <w:tcW w:w="2024" w:type="pct"/>
            <w:shd w:val="clear" w:color="auto" w:fill="auto"/>
            <w:noWrap/>
            <w:vAlign w:val="bottom"/>
            <w:hideMark/>
          </w:tcPr>
          <w:p w14:paraId="19833D97"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Gama</w:t>
            </w:r>
          </w:p>
        </w:tc>
        <w:tc>
          <w:tcPr>
            <w:tcW w:w="744" w:type="pct"/>
            <w:shd w:val="clear" w:color="auto" w:fill="auto"/>
            <w:noWrap/>
            <w:vAlign w:val="bottom"/>
            <w:hideMark/>
          </w:tcPr>
          <w:p w14:paraId="5ADE8FD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0.876</w:t>
            </w:r>
          </w:p>
        </w:tc>
        <w:tc>
          <w:tcPr>
            <w:tcW w:w="744" w:type="pct"/>
            <w:shd w:val="clear" w:color="auto" w:fill="auto"/>
            <w:noWrap/>
            <w:vAlign w:val="bottom"/>
            <w:hideMark/>
          </w:tcPr>
          <w:p w14:paraId="2740F79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0.723</w:t>
            </w:r>
          </w:p>
        </w:tc>
        <w:tc>
          <w:tcPr>
            <w:tcW w:w="744" w:type="pct"/>
            <w:shd w:val="clear" w:color="auto" w:fill="auto"/>
            <w:noWrap/>
            <w:vAlign w:val="bottom"/>
            <w:hideMark/>
          </w:tcPr>
          <w:p w14:paraId="0267E09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0.808</w:t>
            </w:r>
          </w:p>
        </w:tc>
      </w:tr>
      <w:tr w:rsidR="00AD201E" w:rsidRPr="00AD201E" w14:paraId="04423AFA" w14:textId="77777777" w:rsidTr="00AD201E">
        <w:trPr>
          <w:trHeight w:val="300"/>
        </w:trPr>
        <w:tc>
          <w:tcPr>
            <w:tcW w:w="744" w:type="pct"/>
            <w:shd w:val="clear" w:color="auto" w:fill="auto"/>
            <w:noWrap/>
            <w:vAlign w:val="bottom"/>
            <w:hideMark/>
          </w:tcPr>
          <w:p w14:paraId="06B5A03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25320</w:t>
            </w:r>
          </w:p>
        </w:tc>
        <w:tc>
          <w:tcPr>
            <w:tcW w:w="2024" w:type="pct"/>
            <w:shd w:val="clear" w:color="auto" w:fill="auto"/>
            <w:noWrap/>
            <w:vAlign w:val="bottom"/>
            <w:hideMark/>
          </w:tcPr>
          <w:p w14:paraId="00D10D98"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Guaduas</w:t>
            </w:r>
            <w:proofErr w:type="spellEnd"/>
          </w:p>
        </w:tc>
        <w:tc>
          <w:tcPr>
            <w:tcW w:w="744" w:type="pct"/>
            <w:shd w:val="clear" w:color="auto" w:fill="auto"/>
            <w:noWrap/>
            <w:vAlign w:val="bottom"/>
            <w:hideMark/>
          </w:tcPr>
          <w:p w14:paraId="6F0333F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68EE84D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0.724</w:t>
            </w:r>
          </w:p>
        </w:tc>
        <w:tc>
          <w:tcPr>
            <w:tcW w:w="744" w:type="pct"/>
            <w:shd w:val="clear" w:color="auto" w:fill="auto"/>
            <w:noWrap/>
            <w:vAlign w:val="bottom"/>
            <w:hideMark/>
          </w:tcPr>
          <w:p w14:paraId="216A40B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0EA9E48B" w14:textId="77777777" w:rsidTr="00AD201E">
        <w:trPr>
          <w:trHeight w:val="300"/>
        </w:trPr>
        <w:tc>
          <w:tcPr>
            <w:tcW w:w="744" w:type="pct"/>
            <w:shd w:val="clear" w:color="auto" w:fill="auto"/>
            <w:noWrap/>
            <w:vAlign w:val="bottom"/>
            <w:hideMark/>
          </w:tcPr>
          <w:p w14:paraId="7BDD31A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25328</w:t>
            </w:r>
          </w:p>
        </w:tc>
        <w:tc>
          <w:tcPr>
            <w:tcW w:w="2024" w:type="pct"/>
            <w:shd w:val="clear" w:color="auto" w:fill="auto"/>
            <w:noWrap/>
            <w:vAlign w:val="bottom"/>
            <w:hideMark/>
          </w:tcPr>
          <w:p w14:paraId="6FC6D3A5"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Guayabal</w:t>
            </w:r>
            <w:proofErr w:type="spellEnd"/>
            <w:r w:rsidRPr="00AD201E">
              <w:rPr>
                <w:rFonts w:ascii="Garamond" w:eastAsia="Times New Roman" w:hAnsi="Garamond" w:cs="Calibri"/>
                <w:color w:val="000000"/>
                <w:sz w:val="22"/>
                <w:szCs w:val="22"/>
              </w:rPr>
              <w:t xml:space="preserve"> de </w:t>
            </w:r>
            <w:proofErr w:type="spellStart"/>
            <w:r w:rsidRPr="00AD201E">
              <w:rPr>
                <w:rFonts w:ascii="Garamond" w:eastAsia="Times New Roman" w:hAnsi="Garamond" w:cs="Calibri"/>
                <w:color w:val="000000"/>
                <w:sz w:val="22"/>
                <w:szCs w:val="22"/>
              </w:rPr>
              <w:t>siquima</w:t>
            </w:r>
            <w:proofErr w:type="spellEnd"/>
          </w:p>
        </w:tc>
        <w:tc>
          <w:tcPr>
            <w:tcW w:w="744" w:type="pct"/>
            <w:shd w:val="clear" w:color="auto" w:fill="auto"/>
            <w:noWrap/>
            <w:vAlign w:val="bottom"/>
            <w:hideMark/>
          </w:tcPr>
          <w:p w14:paraId="39B2441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0.274</w:t>
            </w:r>
          </w:p>
        </w:tc>
        <w:tc>
          <w:tcPr>
            <w:tcW w:w="744" w:type="pct"/>
            <w:shd w:val="clear" w:color="auto" w:fill="auto"/>
            <w:noWrap/>
            <w:vAlign w:val="bottom"/>
            <w:hideMark/>
          </w:tcPr>
          <w:p w14:paraId="06EA4C5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0.855</w:t>
            </w:r>
          </w:p>
        </w:tc>
        <w:tc>
          <w:tcPr>
            <w:tcW w:w="744" w:type="pct"/>
            <w:shd w:val="clear" w:color="auto" w:fill="auto"/>
            <w:noWrap/>
            <w:vAlign w:val="bottom"/>
            <w:hideMark/>
          </w:tcPr>
          <w:p w14:paraId="6580863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0.382</w:t>
            </w:r>
          </w:p>
        </w:tc>
      </w:tr>
      <w:tr w:rsidR="00AD201E" w:rsidRPr="00AD201E" w14:paraId="25076CBC" w14:textId="77777777" w:rsidTr="00AD201E">
        <w:trPr>
          <w:trHeight w:val="300"/>
        </w:trPr>
        <w:tc>
          <w:tcPr>
            <w:tcW w:w="744" w:type="pct"/>
            <w:shd w:val="clear" w:color="auto" w:fill="auto"/>
            <w:noWrap/>
            <w:vAlign w:val="bottom"/>
            <w:hideMark/>
          </w:tcPr>
          <w:p w14:paraId="26B165F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25335</w:t>
            </w:r>
          </w:p>
        </w:tc>
        <w:tc>
          <w:tcPr>
            <w:tcW w:w="2024" w:type="pct"/>
            <w:shd w:val="clear" w:color="auto" w:fill="auto"/>
            <w:noWrap/>
            <w:vAlign w:val="bottom"/>
            <w:hideMark/>
          </w:tcPr>
          <w:p w14:paraId="7EA07FED"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Guayabetal</w:t>
            </w:r>
            <w:proofErr w:type="spellEnd"/>
          </w:p>
        </w:tc>
        <w:tc>
          <w:tcPr>
            <w:tcW w:w="744" w:type="pct"/>
            <w:shd w:val="clear" w:color="auto" w:fill="auto"/>
            <w:noWrap/>
            <w:vAlign w:val="bottom"/>
            <w:hideMark/>
          </w:tcPr>
          <w:p w14:paraId="6E589BD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1.12</w:t>
            </w:r>
          </w:p>
        </w:tc>
        <w:tc>
          <w:tcPr>
            <w:tcW w:w="744" w:type="pct"/>
            <w:shd w:val="clear" w:color="auto" w:fill="auto"/>
            <w:noWrap/>
            <w:vAlign w:val="bottom"/>
            <w:hideMark/>
          </w:tcPr>
          <w:p w14:paraId="585F3A9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0.913</w:t>
            </w:r>
          </w:p>
        </w:tc>
        <w:tc>
          <w:tcPr>
            <w:tcW w:w="744" w:type="pct"/>
            <w:shd w:val="clear" w:color="auto" w:fill="auto"/>
            <w:noWrap/>
            <w:vAlign w:val="bottom"/>
            <w:hideMark/>
          </w:tcPr>
          <w:p w14:paraId="585737E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1.035</w:t>
            </w:r>
          </w:p>
        </w:tc>
      </w:tr>
      <w:tr w:rsidR="00AD201E" w:rsidRPr="00AD201E" w14:paraId="0F39010F" w14:textId="77777777" w:rsidTr="00AD201E">
        <w:trPr>
          <w:trHeight w:val="300"/>
        </w:trPr>
        <w:tc>
          <w:tcPr>
            <w:tcW w:w="744" w:type="pct"/>
            <w:shd w:val="clear" w:color="auto" w:fill="auto"/>
            <w:noWrap/>
            <w:vAlign w:val="bottom"/>
            <w:hideMark/>
          </w:tcPr>
          <w:p w14:paraId="28E3326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25368</w:t>
            </w:r>
          </w:p>
        </w:tc>
        <w:tc>
          <w:tcPr>
            <w:tcW w:w="2024" w:type="pct"/>
            <w:shd w:val="clear" w:color="auto" w:fill="auto"/>
            <w:noWrap/>
            <w:vAlign w:val="bottom"/>
            <w:hideMark/>
          </w:tcPr>
          <w:p w14:paraId="2F11658C"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Jerusalen</w:t>
            </w:r>
            <w:proofErr w:type="spellEnd"/>
          </w:p>
        </w:tc>
        <w:tc>
          <w:tcPr>
            <w:tcW w:w="744" w:type="pct"/>
            <w:shd w:val="clear" w:color="auto" w:fill="auto"/>
            <w:noWrap/>
            <w:vAlign w:val="bottom"/>
            <w:hideMark/>
          </w:tcPr>
          <w:p w14:paraId="4971745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208813B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0.614</w:t>
            </w:r>
          </w:p>
        </w:tc>
        <w:tc>
          <w:tcPr>
            <w:tcW w:w="744" w:type="pct"/>
            <w:shd w:val="clear" w:color="auto" w:fill="auto"/>
            <w:noWrap/>
            <w:vAlign w:val="bottom"/>
            <w:hideMark/>
          </w:tcPr>
          <w:p w14:paraId="1F68B6C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40F500AD" w14:textId="77777777" w:rsidTr="00AD201E">
        <w:trPr>
          <w:trHeight w:val="300"/>
        </w:trPr>
        <w:tc>
          <w:tcPr>
            <w:tcW w:w="744" w:type="pct"/>
            <w:shd w:val="clear" w:color="auto" w:fill="auto"/>
            <w:noWrap/>
            <w:vAlign w:val="bottom"/>
            <w:hideMark/>
          </w:tcPr>
          <w:p w14:paraId="18EA4D3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25372</w:t>
            </w:r>
          </w:p>
        </w:tc>
        <w:tc>
          <w:tcPr>
            <w:tcW w:w="2024" w:type="pct"/>
            <w:shd w:val="clear" w:color="auto" w:fill="auto"/>
            <w:noWrap/>
            <w:vAlign w:val="bottom"/>
            <w:hideMark/>
          </w:tcPr>
          <w:p w14:paraId="6FA18D6C"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Junin</w:t>
            </w:r>
            <w:proofErr w:type="spellEnd"/>
          </w:p>
        </w:tc>
        <w:tc>
          <w:tcPr>
            <w:tcW w:w="744" w:type="pct"/>
            <w:shd w:val="clear" w:color="auto" w:fill="auto"/>
            <w:noWrap/>
            <w:vAlign w:val="bottom"/>
            <w:hideMark/>
          </w:tcPr>
          <w:p w14:paraId="23BB62E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0.101</w:t>
            </w:r>
          </w:p>
        </w:tc>
        <w:tc>
          <w:tcPr>
            <w:tcW w:w="744" w:type="pct"/>
            <w:shd w:val="clear" w:color="auto" w:fill="auto"/>
            <w:noWrap/>
            <w:vAlign w:val="bottom"/>
            <w:hideMark/>
          </w:tcPr>
          <w:p w14:paraId="66CDAC0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0.042</w:t>
            </w:r>
          </w:p>
        </w:tc>
        <w:tc>
          <w:tcPr>
            <w:tcW w:w="744" w:type="pct"/>
            <w:shd w:val="clear" w:color="auto" w:fill="auto"/>
            <w:noWrap/>
            <w:vAlign w:val="bottom"/>
            <w:hideMark/>
          </w:tcPr>
          <w:p w14:paraId="7B4C80C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0.024</w:t>
            </w:r>
          </w:p>
        </w:tc>
      </w:tr>
      <w:tr w:rsidR="00AD201E" w:rsidRPr="00AD201E" w14:paraId="2AACE0E4" w14:textId="77777777" w:rsidTr="00AD201E">
        <w:trPr>
          <w:trHeight w:val="300"/>
        </w:trPr>
        <w:tc>
          <w:tcPr>
            <w:tcW w:w="744" w:type="pct"/>
            <w:shd w:val="clear" w:color="auto" w:fill="auto"/>
            <w:noWrap/>
            <w:vAlign w:val="bottom"/>
            <w:hideMark/>
          </w:tcPr>
          <w:p w14:paraId="1227B11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25386</w:t>
            </w:r>
          </w:p>
        </w:tc>
        <w:tc>
          <w:tcPr>
            <w:tcW w:w="2024" w:type="pct"/>
            <w:shd w:val="clear" w:color="auto" w:fill="auto"/>
            <w:noWrap/>
            <w:vAlign w:val="bottom"/>
            <w:hideMark/>
          </w:tcPr>
          <w:p w14:paraId="17C244DC"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La mesa</w:t>
            </w:r>
          </w:p>
        </w:tc>
        <w:tc>
          <w:tcPr>
            <w:tcW w:w="744" w:type="pct"/>
            <w:shd w:val="clear" w:color="auto" w:fill="auto"/>
            <w:noWrap/>
            <w:vAlign w:val="bottom"/>
            <w:hideMark/>
          </w:tcPr>
          <w:p w14:paraId="12D85C8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0.028</w:t>
            </w:r>
          </w:p>
        </w:tc>
        <w:tc>
          <w:tcPr>
            <w:tcW w:w="744" w:type="pct"/>
            <w:shd w:val="clear" w:color="auto" w:fill="auto"/>
            <w:noWrap/>
            <w:vAlign w:val="bottom"/>
            <w:hideMark/>
          </w:tcPr>
          <w:p w14:paraId="116362A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0.52</w:t>
            </w:r>
          </w:p>
        </w:tc>
        <w:tc>
          <w:tcPr>
            <w:tcW w:w="744" w:type="pct"/>
            <w:shd w:val="clear" w:color="auto" w:fill="auto"/>
            <w:noWrap/>
            <w:vAlign w:val="bottom"/>
            <w:hideMark/>
          </w:tcPr>
          <w:p w14:paraId="2CCC0A1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0.082</w:t>
            </w:r>
          </w:p>
        </w:tc>
      </w:tr>
      <w:tr w:rsidR="00AD201E" w:rsidRPr="00AD201E" w14:paraId="63AB1F6A" w14:textId="77777777" w:rsidTr="00AD201E">
        <w:trPr>
          <w:trHeight w:val="300"/>
        </w:trPr>
        <w:tc>
          <w:tcPr>
            <w:tcW w:w="744" w:type="pct"/>
            <w:shd w:val="clear" w:color="auto" w:fill="auto"/>
            <w:noWrap/>
            <w:vAlign w:val="bottom"/>
            <w:hideMark/>
          </w:tcPr>
          <w:p w14:paraId="453C42F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25394</w:t>
            </w:r>
          </w:p>
        </w:tc>
        <w:tc>
          <w:tcPr>
            <w:tcW w:w="2024" w:type="pct"/>
            <w:shd w:val="clear" w:color="auto" w:fill="auto"/>
            <w:noWrap/>
            <w:vAlign w:val="bottom"/>
            <w:hideMark/>
          </w:tcPr>
          <w:p w14:paraId="33E13FF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palma</w:t>
            </w:r>
            <w:proofErr w:type="spellEnd"/>
          </w:p>
        </w:tc>
        <w:tc>
          <w:tcPr>
            <w:tcW w:w="744" w:type="pct"/>
            <w:shd w:val="clear" w:color="auto" w:fill="auto"/>
            <w:noWrap/>
            <w:vAlign w:val="bottom"/>
            <w:hideMark/>
          </w:tcPr>
          <w:p w14:paraId="6360B35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0.263</w:t>
            </w:r>
          </w:p>
        </w:tc>
        <w:tc>
          <w:tcPr>
            <w:tcW w:w="744" w:type="pct"/>
            <w:shd w:val="clear" w:color="auto" w:fill="auto"/>
            <w:noWrap/>
            <w:vAlign w:val="bottom"/>
            <w:hideMark/>
          </w:tcPr>
          <w:p w14:paraId="0FCCCFB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0.831</w:t>
            </w:r>
          </w:p>
        </w:tc>
        <w:tc>
          <w:tcPr>
            <w:tcW w:w="744" w:type="pct"/>
            <w:shd w:val="clear" w:color="auto" w:fill="auto"/>
            <w:noWrap/>
            <w:vAlign w:val="bottom"/>
            <w:hideMark/>
          </w:tcPr>
          <w:p w14:paraId="3F48B74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0.376</w:t>
            </w:r>
          </w:p>
        </w:tc>
      </w:tr>
      <w:tr w:rsidR="00AD201E" w:rsidRPr="00AD201E" w14:paraId="08165A30" w14:textId="77777777" w:rsidTr="00AD201E">
        <w:trPr>
          <w:trHeight w:val="300"/>
        </w:trPr>
        <w:tc>
          <w:tcPr>
            <w:tcW w:w="744" w:type="pct"/>
            <w:shd w:val="clear" w:color="auto" w:fill="auto"/>
            <w:noWrap/>
            <w:vAlign w:val="bottom"/>
            <w:hideMark/>
          </w:tcPr>
          <w:p w14:paraId="36E1077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25398</w:t>
            </w:r>
          </w:p>
        </w:tc>
        <w:tc>
          <w:tcPr>
            <w:tcW w:w="2024" w:type="pct"/>
            <w:shd w:val="clear" w:color="auto" w:fill="auto"/>
            <w:noWrap/>
            <w:vAlign w:val="bottom"/>
            <w:hideMark/>
          </w:tcPr>
          <w:p w14:paraId="71E73D0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pena</w:t>
            </w:r>
            <w:proofErr w:type="spellEnd"/>
          </w:p>
        </w:tc>
        <w:tc>
          <w:tcPr>
            <w:tcW w:w="744" w:type="pct"/>
            <w:shd w:val="clear" w:color="auto" w:fill="auto"/>
            <w:noWrap/>
            <w:vAlign w:val="bottom"/>
            <w:hideMark/>
          </w:tcPr>
          <w:p w14:paraId="4F1D6AF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0.005</w:t>
            </w:r>
          </w:p>
        </w:tc>
        <w:tc>
          <w:tcPr>
            <w:tcW w:w="744" w:type="pct"/>
            <w:shd w:val="clear" w:color="auto" w:fill="auto"/>
            <w:noWrap/>
            <w:vAlign w:val="bottom"/>
            <w:hideMark/>
          </w:tcPr>
          <w:p w14:paraId="369C965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w:t>
            </w:r>
          </w:p>
        </w:tc>
        <w:tc>
          <w:tcPr>
            <w:tcW w:w="744" w:type="pct"/>
            <w:shd w:val="clear" w:color="auto" w:fill="auto"/>
            <w:noWrap/>
            <w:vAlign w:val="bottom"/>
            <w:hideMark/>
          </w:tcPr>
          <w:p w14:paraId="303F511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0.033</w:t>
            </w:r>
          </w:p>
        </w:tc>
      </w:tr>
      <w:tr w:rsidR="00AD201E" w:rsidRPr="00AD201E" w14:paraId="58B5FA6D" w14:textId="77777777" w:rsidTr="00AD201E">
        <w:trPr>
          <w:trHeight w:val="300"/>
        </w:trPr>
        <w:tc>
          <w:tcPr>
            <w:tcW w:w="744" w:type="pct"/>
            <w:shd w:val="clear" w:color="auto" w:fill="auto"/>
            <w:noWrap/>
            <w:vAlign w:val="bottom"/>
            <w:hideMark/>
          </w:tcPr>
          <w:p w14:paraId="5C8EA8D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25402</w:t>
            </w:r>
          </w:p>
        </w:tc>
        <w:tc>
          <w:tcPr>
            <w:tcW w:w="2024" w:type="pct"/>
            <w:shd w:val="clear" w:color="auto" w:fill="auto"/>
            <w:noWrap/>
            <w:vAlign w:val="bottom"/>
            <w:hideMark/>
          </w:tcPr>
          <w:p w14:paraId="67EF61C5"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vega</w:t>
            </w:r>
            <w:proofErr w:type="spellEnd"/>
          </w:p>
        </w:tc>
        <w:tc>
          <w:tcPr>
            <w:tcW w:w="744" w:type="pct"/>
            <w:shd w:val="clear" w:color="auto" w:fill="auto"/>
            <w:noWrap/>
            <w:vAlign w:val="bottom"/>
            <w:hideMark/>
          </w:tcPr>
          <w:p w14:paraId="6586A87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0.216</w:t>
            </w:r>
          </w:p>
        </w:tc>
        <w:tc>
          <w:tcPr>
            <w:tcW w:w="744" w:type="pct"/>
            <w:shd w:val="clear" w:color="auto" w:fill="auto"/>
            <w:noWrap/>
            <w:vAlign w:val="bottom"/>
            <w:hideMark/>
          </w:tcPr>
          <w:p w14:paraId="79F9DEA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0.811</w:t>
            </w:r>
          </w:p>
        </w:tc>
        <w:tc>
          <w:tcPr>
            <w:tcW w:w="744" w:type="pct"/>
            <w:shd w:val="clear" w:color="auto" w:fill="auto"/>
            <w:noWrap/>
            <w:vAlign w:val="bottom"/>
            <w:hideMark/>
          </w:tcPr>
          <w:p w14:paraId="01DEBAE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0.316</w:t>
            </w:r>
          </w:p>
        </w:tc>
      </w:tr>
      <w:tr w:rsidR="00AD201E" w:rsidRPr="00AD201E" w14:paraId="5275D297" w14:textId="77777777" w:rsidTr="00AD201E">
        <w:trPr>
          <w:trHeight w:val="300"/>
        </w:trPr>
        <w:tc>
          <w:tcPr>
            <w:tcW w:w="744" w:type="pct"/>
            <w:shd w:val="clear" w:color="auto" w:fill="auto"/>
            <w:noWrap/>
            <w:vAlign w:val="bottom"/>
            <w:hideMark/>
          </w:tcPr>
          <w:p w14:paraId="585509C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25426</w:t>
            </w:r>
          </w:p>
        </w:tc>
        <w:tc>
          <w:tcPr>
            <w:tcW w:w="2024" w:type="pct"/>
            <w:shd w:val="clear" w:color="auto" w:fill="auto"/>
            <w:noWrap/>
            <w:vAlign w:val="bottom"/>
            <w:hideMark/>
          </w:tcPr>
          <w:p w14:paraId="5164200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Macheta</w:t>
            </w:r>
            <w:proofErr w:type="spellEnd"/>
          </w:p>
        </w:tc>
        <w:tc>
          <w:tcPr>
            <w:tcW w:w="744" w:type="pct"/>
            <w:shd w:val="clear" w:color="auto" w:fill="auto"/>
            <w:noWrap/>
            <w:vAlign w:val="bottom"/>
            <w:hideMark/>
          </w:tcPr>
          <w:p w14:paraId="092CBFF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0.081</w:t>
            </w:r>
          </w:p>
        </w:tc>
        <w:tc>
          <w:tcPr>
            <w:tcW w:w="744" w:type="pct"/>
            <w:shd w:val="clear" w:color="auto" w:fill="auto"/>
            <w:noWrap/>
            <w:vAlign w:val="bottom"/>
            <w:hideMark/>
          </w:tcPr>
          <w:p w14:paraId="14CD85B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0.062</w:t>
            </w:r>
          </w:p>
        </w:tc>
        <w:tc>
          <w:tcPr>
            <w:tcW w:w="744" w:type="pct"/>
            <w:shd w:val="clear" w:color="auto" w:fill="auto"/>
            <w:noWrap/>
            <w:vAlign w:val="bottom"/>
            <w:hideMark/>
          </w:tcPr>
          <w:p w14:paraId="2B901B5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0.038</w:t>
            </w:r>
          </w:p>
        </w:tc>
      </w:tr>
      <w:tr w:rsidR="00AD201E" w:rsidRPr="00AD201E" w14:paraId="294E17A4" w14:textId="77777777" w:rsidTr="00AD201E">
        <w:trPr>
          <w:trHeight w:val="300"/>
        </w:trPr>
        <w:tc>
          <w:tcPr>
            <w:tcW w:w="744" w:type="pct"/>
            <w:shd w:val="clear" w:color="auto" w:fill="auto"/>
            <w:noWrap/>
            <w:vAlign w:val="bottom"/>
            <w:hideMark/>
          </w:tcPr>
          <w:p w14:paraId="0D1CB99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25436</w:t>
            </w:r>
          </w:p>
        </w:tc>
        <w:tc>
          <w:tcPr>
            <w:tcW w:w="2024" w:type="pct"/>
            <w:shd w:val="clear" w:color="auto" w:fill="auto"/>
            <w:noWrap/>
            <w:vAlign w:val="bottom"/>
            <w:hideMark/>
          </w:tcPr>
          <w:p w14:paraId="2209457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Manta</w:t>
            </w:r>
          </w:p>
        </w:tc>
        <w:tc>
          <w:tcPr>
            <w:tcW w:w="744" w:type="pct"/>
            <w:shd w:val="clear" w:color="auto" w:fill="auto"/>
            <w:noWrap/>
            <w:vAlign w:val="bottom"/>
            <w:hideMark/>
          </w:tcPr>
          <w:p w14:paraId="58BB2ED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0.728</w:t>
            </w:r>
          </w:p>
        </w:tc>
        <w:tc>
          <w:tcPr>
            <w:tcW w:w="744" w:type="pct"/>
            <w:shd w:val="clear" w:color="auto" w:fill="auto"/>
            <w:noWrap/>
            <w:vAlign w:val="bottom"/>
            <w:hideMark/>
          </w:tcPr>
          <w:p w14:paraId="1FFFC51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0.668</w:t>
            </w:r>
          </w:p>
        </w:tc>
        <w:tc>
          <w:tcPr>
            <w:tcW w:w="744" w:type="pct"/>
            <w:shd w:val="clear" w:color="auto" w:fill="auto"/>
            <w:noWrap/>
            <w:vAlign w:val="bottom"/>
            <w:hideMark/>
          </w:tcPr>
          <w:p w14:paraId="3237FF6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0.74</w:t>
            </w:r>
          </w:p>
        </w:tc>
      </w:tr>
      <w:tr w:rsidR="00AD201E" w:rsidRPr="00AD201E" w14:paraId="3A9D541F" w14:textId="77777777" w:rsidTr="00AD201E">
        <w:trPr>
          <w:trHeight w:val="300"/>
        </w:trPr>
        <w:tc>
          <w:tcPr>
            <w:tcW w:w="744" w:type="pct"/>
            <w:shd w:val="clear" w:color="auto" w:fill="auto"/>
            <w:noWrap/>
            <w:vAlign w:val="bottom"/>
            <w:hideMark/>
          </w:tcPr>
          <w:p w14:paraId="33EDC6C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25438</w:t>
            </w:r>
          </w:p>
        </w:tc>
        <w:tc>
          <w:tcPr>
            <w:tcW w:w="2024" w:type="pct"/>
            <w:shd w:val="clear" w:color="auto" w:fill="auto"/>
            <w:noWrap/>
            <w:vAlign w:val="bottom"/>
            <w:hideMark/>
          </w:tcPr>
          <w:p w14:paraId="43EF456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Medina</w:t>
            </w:r>
          </w:p>
        </w:tc>
        <w:tc>
          <w:tcPr>
            <w:tcW w:w="744" w:type="pct"/>
            <w:shd w:val="clear" w:color="auto" w:fill="auto"/>
            <w:noWrap/>
            <w:vAlign w:val="bottom"/>
            <w:hideMark/>
          </w:tcPr>
          <w:p w14:paraId="4D45CE4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1.036</w:t>
            </w:r>
          </w:p>
        </w:tc>
        <w:tc>
          <w:tcPr>
            <w:tcW w:w="744" w:type="pct"/>
            <w:shd w:val="clear" w:color="auto" w:fill="auto"/>
            <w:noWrap/>
            <w:vAlign w:val="bottom"/>
            <w:hideMark/>
          </w:tcPr>
          <w:p w14:paraId="0A07D93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1.003</w:t>
            </w:r>
          </w:p>
        </w:tc>
        <w:tc>
          <w:tcPr>
            <w:tcW w:w="744" w:type="pct"/>
            <w:shd w:val="clear" w:color="auto" w:fill="auto"/>
            <w:noWrap/>
            <w:vAlign w:val="bottom"/>
            <w:hideMark/>
          </w:tcPr>
          <w:p w14:paraId="6A2578E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1.176</w:t>
            </w:r>
          </w:p>
        </w:tc>
      </w:tr>
      <w:tr w:rsidR="00AD201E" w:rsidRPr="00AD201E" w14:paraId="4B8D8ED6" w14:textId="77777777" w:rsidTr="00AD201E">
        <w:trPr>
          <w:trHeight w:val="300"/>
        </w:trPr>
        <w:tc>
          <w:tcPr>
            <w:tcW w:w="744" w:type="pct"/>
            <w:shd w:val="clear" w:color="auto" w:fill="auto"/>
            <w:noWrap/>
            <w:vAlign w:val="bottom"/>
            <w:hideMark/>
          </w:tcPr>
          <w:p w14:paraId="40B1074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25488</w:t>
            </w:r>
          </w:p>
        </w:tc>
        <w:tc>
          <w:tcPr>
            <w:tcW w:w="2024" w:type="pct"/>
            <w:shd w:val="clear" w:color="auto" w:fill="auto"/>
            <w:noWrap/>
            <w:vAlign w:val="bottom"/>
            <w:hideMark/>
          </w:tcPr>
          <w:p w14:paraId="6271C6E0"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Nilo</w:t>
            </w:r>
            <w:proofErr w:type="spellEnd"/>
          </w:p>
        </w:tc>
        <w:tc>
          <w:tcPr>
            <w:tcW w:w="744" w:type="pct"/>
            <w:shd w:val="clear" w:color="auto" w:fill="auto"/>
            <w:noWrap/>
            <w:vAlign w:val="bottom"/>
            <w:hideMark/>
          </w:tcPr>
          <w:p w14:paraId="41E7582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632E267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0.575</w:t>
            </w:r>
          </w:p>
        </w:tc>
        <w:tc>
          <w:tcPr>
            <w:tcW w:w="744" w:type="pct"/>
            <w:shd w:val="clear" w:color="auto" w:fill="auto"/>
            <w:noWrap/>
            <w:vAlign w:val="bottom"/>
            <w:hideMark/>
          </w:tcPr>
          <w:p w14:paraId="7C86699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3FB84D94" w14:textId="77777777" w:rsidTr="00AD201E">
        <w:trPr>
          <w:trHeight w:val="300"/>
        </w:trPr>
        <w:tc>
          <w:tcPr>
            <w:tcW w:w="744" w:type="pct"/>
            <w:shd w:val="clear" w:color="auto" w:fill="auto"/>
            <w:noWrap/>
            <w:vAlign w:val="bottom"/>
            <w:hideMark/>
          </w:tcPr>
          <w:p w14:paraId="10AD7E9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25489</w:t>
            </w:r>
          </w:p>
        </w:tc>
        <w:tc>
          <w:tcPr>
            <w:tcW w:w="2024" w:type="pct"/>
            <w:shd w:val="clear" w:color="auto" w:fill="auto"/>
            <w:noWrap/>
            <w:vAlign w:val="bottom"/>
            <w:hideMark/>
          </w:tcPr>
          <w:p w14:paraId="6ADE07F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Nimaima</w:t>
            </w:r>
            <w:proofErr w:type="spellEnd"/>
          </w:p>
        </w:tc>
        <w:tc>
          <w:tcPr>
            <w:tcW w:w="744" w:type="pct"/>
            <w:shd w:val="clear" w:color="auto" w:fill="auto"/>
            <w:noWrap/>
            <w:vAlign w:val="bottom"/>
            <w:hideMark/>
          </w:tcPr>
          <w:p w14:paraId="62E4C03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7CAFA37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0.699</w:t>
            </w:r>
          </w:p>
        </w:tc>
        <w:tc>
          <w:tcPr>
            <w:tcW w:w="744" w:type="pct"/>
            <w:shd w:val="clear" w:color="auto" w:fill="auto"/>
            <w:noWrap/>
            <w:vAlign w:val="bottom"/>
            <w:hideMark/>
          </w:tcPr>
          <w:p w14:paraId="791F457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46D1C0E6" w14:textId="77777777" w:rsidTr="00AD201E">
        <w:trPr>
          <w:trHeight w:val="300"/>
        </w:trPr>
        <w:tc>
          <w:tcPr>
            <w:tcW w:w="744" w:type="pct"/>
            <w:shd w:val="clear" w:color="auto" w:fill="auto"/>
            <w:noWrap/>
            <w:vAlign w:val="bottom"/>
            <w:hideMark/>
          </w:tcPr>
          <w:p w14:paraId="1C8509E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lastRenderedPageBreak/>
              <w:t>25491</w:t>
            </w:r>
          </w:p>
        </w:tc>
        <w:tc>
          <w:tcPr>
            <w:tcW w:w="2024" w:type="pct"/>
            <w:shd w:val="clear" w:color="auto" w:fill="auto"/>
            <w:noWrap/>
            <w:vAlign w:val="bottom"/>
            <w:hideMark/>
          </w:tcPr>
          <w:p w14:paraId="36D97BF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Nocaima</w:t>
            </w:r>
            <w:proofErr w:type="spellEnd"/>
          </w:p>
        </w:tc>
        <w:tc>
          <w:tcPr>
            <w:tcW w:w="744" w:type="pct"/>
            <w:shd w:val="clear" w:color="auto" w:fill="auto"/>
            <w:noWrap/>
            <w:vAlign w:val="bottom"/>
            <w:hideMark/>
          </w:tcPr>
          <w:p w14:paraId="5074C00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0.012</w:t>
            </w:r>
          </w:p>
        </w:tc>
        <w:tc>
          <w:tcPr>
            <w:tcW w:w="744" w:type="pct"/>
            <w:shd w:val="clear" w:color="auto" w:fill="auto"/>
            <w:noWrap/>
            <w:vAlign w:val="bottom"/>
            <w:hideMark/>
          </w:tcPr>
          <w:p w14:paraId="29F72FC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0.753</w:t>
            </w:r>
          </w:p>
        </w:tc>
        <w:tc>
          <w:tcPr>
            <w:tcW w:w="744" w:type="pct"/>
            <w:shd w:val="clear" w:color="auto" w:fill="auto"/>
            <w:noWrap/>
            <w:vAlign w:val="bottom"/>
            <w:hideMark/>
          </w:tcPr>
          <w:p w14:paraId="0AF07C0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0.039</w:t>
            </w:r>
          </w:p>
        </w:tc>
      </w:tr>
      <w:tr w:rsidR="00AD201E" w:rsidRPr="00AD201E" w14:paraId="56CE1E2B" w14:textId="77777777" w:rsidTr="00AD201E">
        <w:trPr>
          <w:trHeight w:val="300"/>
        </w:trPr>
        <w:tc>
          <w:tcPr>
            <w:tcW w:w="744" w:type="pct"/>
            <w:shd w:val="clear" w:color="auto" w:fill="auto"/>
            <w:noWrap/>
            <w:vAlign w:val="bottom"/>
            <w:hideMark/>
          </w:tcPr>
          <w:p w14:paraId="77E21A8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25506</w:t>
            </w:r>
          </w:p>
        </w:tc>
        <w:tc>
          <w:tcPr>
            <w:tcW w:w="2024" w:type="pct"/>
            <w:shd w:val="clear" w:color="auto" w:fill="auto"/>
            <w:noWrap/>
            <w:vAlign w:val="bottom"/>
            <w:hideMark/>
          </w:tcPr>
          <w:p w14:paraId="3820D196"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Venecia</w:t>
            </w:r>
            <w:proofErr w:type="spellEnd"/>
          </w:p>
        </w:tc>
        <w:tc>
          <w:tcPr>
            <w:tcW w:w="744" w:type="pct"/>
            <w:shd w:val="clear" w:color="auto" w:fill="auto"/>
            <w:noWrap/>
            <w:vAlign w:val="bottom"/>
            <w:hideMark/>
          </w:tcPr>
          <w:p w14:paraId="5E153CD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0.432</w:t>
            </w:r>
          </w:p>
        </w:tc>
        <w:tc>
          <w:tcPr>
            <w:tcW w:w="744" w:type="pct"/>
            <w:shd w:val="clear" w:color="auto" w:fill="auto"/>
            <w:noWrap/>
            <w:vAlign w:val="bottom"/>
            <w:hideMark/>
          </w:tcPr>
          <w:p w14:paraId="6FCBB34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0.606</w:t>
            </w:r>
          </w:p>
        </w:tc>
        <w:tc>
          <w:tcPr>
            <w:tcW w:w="744" w:type="pct"/>
            <w:shd w:val="clear" w:color="auto" w:fill="auto"/>
            <w:noWrap/>
            <w:vAlign w:val="bottom"/>
            <w:hideMark/>
          </w:tcPr>
          <w:p w14:paraId="74AAC82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0.52</w:t>
            </w:r>
          </w:p>
        </w:tc>
      </w:tr>
      <w:tr w:rsidR="00AD201E" w:rsidRPr="00AD201E" w14:paraId="54A7C9B7" w14:textId="77777777" w:rsidTr="00AD201E">
        <w:trPr>
          <w:trHeight w:val="300"/>
        </w:trPr>
        <w:tc>
          <w:tcPr>
            <w:tcW w:w="744" w:type="pct"/>
            <w:shd w:val="clear" w:color="auto" w:fill="auto"/>
            <w:noWrap/>
            <w:vAlign w:val="bottom"/>
            <w:hideMark/>
          </w:tcPr>
          <w:p w14:paraId="3C683DE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25513</w:t>
            </w:r>
          </w:p>
        </w:tc>
        <w:tc>
          <w:tcPr>
            <w:tcW w:w="2024" w:type="pct"/>
            <w:shd w:val="clear" w:color="auto" w:fill="auto"/>
            <w:noWrap/>
            <w:vAlign w:val="bottom"/>
            <w:hideMark/>
          </w:tcPr>
          <w:p w14:paraId="061B781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Pacho</w:t>
            </w:r>
            <w:proofErr w:type="spellEnd"/>
          </w:p>
        </w:tc>
        <w:tc>
          <w:tcPr>
            <w:tcW w:w="744" w:type="pct"/>
            <w:shd w:val="clear" w:color="auto" w:fill="auto"/>
            <w:noWrap/>
            <w:vAlign w:val="bottom"/>
            <w:hideMark/>
          </w:tcPr>
          <w:p w14:paraId="66DA2A5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0.483</w:t>
            </w:r>
          </w:p>
        </w:tc>
        <w:tc>
          <w:tcPr>
            <w:tcW w:w="744" w:type="pct"/>
            <w:shd w:val="clear" w:color="auto" w:fill="auto"/>
            <w:noWrap/>
            <w:vAlign w:val="bottom"/>
            <w:hideMark/>
          </w:tcPr>
          <w:p w14:paraId="5A98649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0.881</w:t>
            </w:r>
          </w:p>
        </w:tc>
        <w:tc>
          <w:tcPr>
            <w:tcW w:w="744" w:type="pct"/>
            <w:shd w:val="clear" w:color="auto" w:fill="auto"/>
            <w:noWrap/>
            <w:vAlign w:val="bottom"/>
            <w:hideMark/>
          </w:tcPr>
          <w:p w14:paraId="2356D14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0.592</w:t>
            </w:r>
          </w:p>
        </w:tc>
      </w:tr>
      <w:tr w:rsidR="00AD201E" w:rsidRPr="00AD201E" w14:paraId="12D69613" w14:textId="77777777" w:rsidTr="00AD201E">
        <w:trPr>
          <w:trHeight w:val="300"/>
        </w:trPr>
        <w:tc>
          <w:tcPr>
            <w:tcW w:w="744" w:type="pct"/>
            <w:shd w:val="clear" w:color="auto" w:fill="auto"/>
            <w:noWrap/>
            <w:vAlign w:val="bottom"/>
            <w:hideMark/>
          </w:tcPr>
          <w:p w14:paraId="43F2566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25518</w:t>
            </w:r>
          </w:p>
        </w:tc>
        <w:tc>
          <w:tcPr>
            <w:tcW w:w="2024" w:type="pct"/>
            <w:shd w:val="clear" w:color="auto" w:fill="auto"/>
            <w:noWrap/>
            <w:vAlign w:val="bottom"/>
            <w:hideMark/>
          </w:tcPr>
          <w:p w14:paraId="42E9C75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Paime</w:t>
            </w:r>
            <w:proofErr w:type="spellEnd"/>
          </w:p>
        </w:tc>
        <w:tc>
          <w:tcPr>
            <w:tcW w:w="744" w:type="pct"/>
            <w:shd w:val="clear" w:color="auto" w:fill="auto"/>
            <w:noWrap/>
            <w:vAlign w:val="bottom"/>
            <w:hideMark/>
          </w:tcPr>
          <w:p w14:paraId="1D90721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0.159</w:t>
            </w:r>
          </w:p>
        </w:tc>
        <w:tc>
          <w:tcPr>
            <w:tcW w:w="744" w:type="pct"/>
            <w:shd w:val="clear" w:color="auto" w:fill="auto"/>
            <w:noWrap/>
            <w:vAlign w:val="bottom"/>
            <w:hideMark/>
          </w:tcPr>
          <w:p w14:paraId="4975223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0.855</w:t>
            </w:r>
          </w:p>
        </w:tc>
        <w:tc>
          <w:tcPr>
            <w:tcW w:w="744" w:type="pct"/>
            <w:shd w:val="clear" w:color="auto" w:fill="auto"/>
            <w:noWrap/>
            <w:vAlign w:val="bottom"/>
            <w:hideMark/>
          </w:tcPr>
          <w:p w14:paraId="2DAE4D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0.246</w:t>
            </w:r>
          </w:p>
        </w:tc>
      </w:tr>
      <w:tr w:rsidR="00AD201E" w:rsidRPr="00AD201E" w14:paraId="637DAF3B" w14:textId="77777777" w:rsidTr="00AD201E">
        <w:trPr>
          <w:trHeight w:val="300"/>
        </w:trPr>
        <w:tc>
          <w:tcPr>
            <w:tcW w:w="744" w:type="pct"/>
            <w:shd w:val="clear" w:color="auto" w:fill="auto"/>
            <w:noWrap/>
            <w:vAlign w:val="bottom"/>
            <w:hideMark/>
          </w:tcPr>
          <w:p w14:paraId="4D481A1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25524</w:t>
            </w:r>
          </w:p>
        </w:tc>
        <w:tc>
          <w:tcPr>
            <w:tcW w:w="2024" w:type="pct"/>
            <w:shd w:val="clear" w:color="auto" w:fill="auto"/>
            <w:noWrap/>
            <w:vAlign w:val="bottom"/>
            <w:hideMark/>
          </w:tcPr>
          <w:p w14:paraId="621EA1C0"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Pandi</w:t>
            </w:r>
            <w:proofErr w:type="spellEnd"/>
          </w:p>
        </w:tc>
        <w:tc>
          <w:tcPr>
            <w:tcW w:w="744" w:type="pct"/>
            <w:shd w:val="clear" w:color="auto" w:fill="auto"/>
            <w:noWrap/>
            <w:vAlign w:val="bottom"/>
            <w:hideMark/>
          </w:tcPr>
          <w:p w14:paraId="4C302D1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0.502</w:t>
            </w:r>
          </w:p>
        </w:tc>
        <w:tc>
          <w:tcPr>
            <w:tcW w:w="744" w:type="pct"/>
            <w:shd w:val="clear" w:color="auto" w:fill="auto"/>
            <w:noWrap/>
            <w:vAlign w:val="bottom"/>
            <w:hideMark/>
          </w:tcPr>
          <w:p w14:paraId="6F3E021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0.94</w:t>
            </w:r>
          </w:p>
        </w:tc>
        <w:tc>
          <w:tcPr>
            <w:tcW w:w="744" w:type="pct"/>
            <w:shd w:val="clear" w:color="auto" w:fill="auto"/>
            <w:noWrap/>
            <w:vAlign w:val="bottom"/>
            <w:hideMark/>
          </w:tcPr>
          <w:p w14:paraId="38E27A6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0.656</w:t>
            </w:r>
          </w:p>
        </w:tc>
      </w:tr>
      <w:tr w:rsidR="00AD201E" w:rsidRPr="00AD201E" w14:paraId="094B6B28" w14:textId="77777777" w:rsidTr="00AD201E">
        <w:trPr>
          <w:trHeight w:val="300"/>
        </w:trPr>
        <w:tc>
          <w:tcPr>
            <w:tcW w:w="744" w:type="pct"/>
            <w:shd w:val="clear" w:color="auto" w:fill="auto"/>
            <w:noWrap/>
            <w:vAlign w:val="bottom"/>
            <w:hideMark/>
          </w:tcPr>
          <w:p w14:paraId="67B85C0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25580</w:t>
            </w:r>
          </w:p>
        </w:tc>
        <w:tc>
          <w:tcPr>
            <w:tcW w:w="2024" w:type="pct"/>
            <w:shd w:val="clear" w:color="auto" w:fill="auto"/>
            <w:noWrap/>
            <w:vAlign w:val="bottom"/>
            <w:hideMark/>
          </w:tcPr>
          <w:p w14:paraId="26AF3A1B"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Puli</w:t>
            </w:r>
          </w:p>
        </w:tc>
        <w:tc>
          <w:tcPr>
            <w:tcW w:w="744" w:type="pct"/>
            <w:shd w:val="clear" w:color="auto" w:fill="auto"/>
            <w:noWrap/>
            <w:vAlign w:val="bottom"/>
            <w:hideMark/>
          </w:tcPr>
          <w:p w14:paraId="2B54F52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754E913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0.594</w:t>
            </w:r>
          </w:p>
        </w:tc>
        <w:tc>
          <w:tcPr>
            <w:tcW w:w="744" w:type="pct"/>
            <w:shd w:val="clear" w:color="auto" w:fill="auto"/>
            <w:noWrap/>
            <w:vAlign w:val="bottom"/>
            <w:hideMark/>
          </w:tcPr>
          <w:p w14:paraId="6226E5D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00F2750C" w14:textId="77777777" w:rsidTr="00AD201E">
        <w:trPr>
          <w:trHeight w:val="300"/>
        </w:trPr>
        <w:tc>
          <w:tcPr>
            <w:tcW w:w="744" w:type="pct"/>
            <w:shd w:val="clear" w:color="auto" w:fill="auto"/>
            <w:noWrap/>
            <w:vAlign w:val="bottom"/>
            <w:hideMark/>
          </w:tcPr>
          <w:p w14:paraId="2D5A84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25592</w:t>
            </w:r>
          </w:p>
        </w:tc>
        <w:tc>
          <w:tcPr>
            <w:tcW w:w="2024" w:type="pct"/>
            <w:shd w:val="clear" w:color="auto" w:fill="auto"/>
            <w:noWrap/>
            <w:vAlign w:val="bottom"/>
            <w:hideMark/>
          </w:tcPr>
          <w:p w14:paraId="048881C7"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Quebradanegra</w:t>
            </w:r>
            <w:proofErr w:type="spellEnd"/>
          </w:p>
        </w:tc>
        <w:tc>
          <w:tcPr>
            <w:tcW w:w="744" w:type="pct"/>
            <w:shd w:val="clear" w:color="auto" w:fill="auto"/>
            <w:noWrap/>
            <w:vAlign w:val="bottom"/>
            <w:hideMark/>
          </w:tcPr>
          <w:p w14:paraId="03E7525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0.105</w:t>
            </w:r>
          </w:p>
        </w:tc>
        <w:tc>
          <w:tcPr>
            <w:tcW w:w="744" w:type="pct"/>
            <w:shd w:val="clear" w:color="auto" w:fill="auto"/>
            <w:noWrap/>
            <w:vAlign w:val="bottom"/>
            <w:hideMark/>
          </w:tcPr>
          <w:p w14:paraId="5C4F6D8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0.894</w:t>
            </w:r>
          </w:p>
        </w:tc>
        <w:tc>
          <w:tcPr>
            <w:tcW w:w="744" w:type="pct"/>
            <w:shd w:val="clear" w:color="auto" w:fill="auto"/>
            <w:noWrap/>
            <w:vAlign w:val="bottom"/>
            <w:hideMark/>
          </w:tcPr>
          <w:p w14:paraId="6E2AF47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0.175</w:t>
            </w:r>
          </w:p>
        </w:tc>
      </w:tr>
      <w:tr w:rsidR="00AD201E" w:rsidRPr="00AD201E" w14:paraId="3F3C1CE3" w14:textId="77777777" w:rsidTr="00AD201E">
        <w:trPr>
          <w:trHeight w:val="300"/>
        </w:trPr>
        <w:tc>
          <w:tcPr>
            <w:tcW w:w="744" w:type="pct"/>
            <w:shd w:val="clear" w:color="auto" w:fill="auto"/>
            <w:noWrap/>
            <w:vAlign w:val="bottom"/>
            <w:hideMark/>
          </w:tcPr>
          <w:p w14:paraId="7080F6C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25594</w:t>
            </w:r>
          </w:p>
        </w:tc>
        <w:tc>
          <w:tcPr>
            <w:tcW w:w="2024" w:type="pct"/>
            <w:shd w:val="clear" w:color="auto" w:fill="auto"/>
            <w:noWrap/>
            <w:vAlign w:val="bottom"/>
            <w:hideMark/>
          </w:tcPr>
          <w:p w14:paraId="1E88B4BF"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Quetame</w:t>
            </w:r>
            <w:proofErr w:type="spellEnd"/>
          </w:p>
        </w:tc>
        <w:tc>
          <w:tcPr>
            <w:tcW w:w="744" w:type="pct"/>
            <w:shd w:val="clear" w:color="auto" w:fill="auto"/>
            <w:noWrap/>
            <w:vAlign w:val="bottom"/>
            <w:hideMark/>
          </w:tcPr>
          <w:p w14:paraId="7D8AD11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0.782</w:t>
            </w:r>
          </w:p>
        </w:tc>
        <w:tc>
          <w:tcPr>
            <w:tcW w:w="744" w:type="pct"/>
            <w:shd w:val="clear" w:color="auto" w:fill="auto"/>
            <w:noWrap/>
            <w:vAlign w:val="bottom"/>
            <w:hideMark/>
          </w:tcPr>
          <w:p w14:paraId="518420B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w:t>
            </w:r>
          </w:p>
        </w:tc>
        <w:tc>
          <w:tcPr>
            <w:tcW w:w="744" w:type="pct"/>
            <w:shd w:val="clear" w:color="auto" w:fill="auto"/>
            <w:noWrap/>
            <w:vAlign w:val="bottom"/>
            <w:hideMark/>
          </w:tcPr>
          <w:p w14:paraId="54E70F2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0.72</w:t>
            </w:r>
          </w:p>
        </w:tc>
      </w:tr>
      <w:tr w:rsidR="00AD201E" w:rsidRPr="00AD201E" w14:paraId="48FCCFFD" w14:textId="77777777" w:rsidTr="00AD201E">
        <w:trPr>
          <w:trHeight w:val="300"/>
        </w:trPr>
        <w:tc>
          <w:tcPr>
            <w:tcW w:w="744" w:type="pct"/>
            <w:shd w:val="clear" w:color="auto" w:fill="auto"/>
            <w:noWrap/>
            <w:vAlign w:val="bottom"/>
            <w:hideMark/>
          </w:tcPr>
          <w:p w14:paraId="002CF74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25596</w:t>
            </w:r>
          </w:p>
        </w:tc>
        <w:tc>
          <w:tcPr>
            <w:tcW w:w="2024" w:type="pct"/>
            <w:shd w:val="clear" w:color="auto" w:fill="auto"/>
            <w:noWrap/>
            <w:vAlign w:val="bottom"/>
            <w:hideMark/>
          </w:tcPr>
          <w:p w14:paraId="581704D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Quipile</w:t>
            </w:r>
            <w:proofErr w:type="spellEnd"/>
          </w:p>
        </w:tc>
        <w:tc>
          <w:tcPr>
            <w:tcW w:w="744" w:type="pct"/>
            <w:shd w:val="clear" w:color="auto" w:fill="auto"/>
            <w:noWrap/>
            <w:vAlign w:val="bottom"/>
            <w:hideMark/>
          </w:tcPr>
          <w:p w14:paraId="062229E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0.486</w:t>
            </w:r>
          </w:p>
        </w:tc>
        <w:tc>
          <w:tcPr>
            <w:tcW w:w="744" w:type="pct"/>
            <w:shd w:val="clear" w:color="auto" w:fill="auto"/>
            <w:noWrap/>
            <w:vAlign w:val="bottom"/>
            <w:hideMark/>
          </w:tcPr>
          <w:p w14:paraId="67ADDA0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1.21</w:t>
            </w:r>
          </w:p>
        </w:tc>
        <w:tc>
          <w:tcPr>
            <w:tcW w:w="744" w:type="pct"/>
            <w:shd w:val="clear" w:color="auto" w:fill="auto"/>
            <w:noWrap/>
            <w:vAlign w:val="bottom"/>
            <w:hideMark/>
          </w:tcPr>
          <w:p w14:paraId="139151D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0.642</w:t>
            </w:r>
          </w:p>
        </w:tc>
      </w:tr>
      <w:tr w:rsidR="00AD201E" w:rsidRPr="00AD201E" w14:paraId="6D2E6538" w14:textId="77777777" w:rsidTr="00AD201E">
        <w:trPr>
          <w:trHeight w:val="300"/>
        </w:trPr>
        <w:tc>
          <w:tcPr>
            <w:tcW w:w="744" w:type="pct"/>
            <w:shd w:val="clear" w:color="auto" w:fill="auto"/>
            <w:noWrap/>
            <w:vAlign w:val="bottom"/>
            <w:hideMark/>
          </w:tcPr>
          <w:p w14:paraId="25C3E99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25599</w:t>
            </w:r>
          </w:p>
        </w:tc>
        <w:tc>
          <w:tcPr>
            <w:tcW w:w="2024" w:type="pct"/>
            <w:shd w:val="clear" w:color="auto" w:fill="auto"/>
            <w:noWrap/>
            <w:vAlign w:val="bottom"/>
            <w:hideMark/>
          </w:tcPr>
          <w:p w14:paraId="67E40C2E"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Apulo</w:t>
            </w:r>
            <w:proofErr w:type="spellEnd"/>
          </w:p>
        </w:tc>
        <w:tc>
          <w:tcPr>
            <w:tcW w:w="744" w:type="pct"/>
            <w:shd w:val="clear" w:color="auto" w:fill="auto"/>
            <w:noWrap/>
            <w:vAlign w:val="bottom"/>
            <w:hideMark/>
          </w:tcPr>
          <w:p w14:paraId="32B43CD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478FE9A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0.589</w:t>
            </w:r>
          </w:p>
        </w:tc>
        <w:tc>
          <w:tcPr>
            <w:tcW w:w="744" w:type="pct"/>
            <w:shd w:val="clear" w:color="auto" w:fill="auto"/>
            <w:noWrap/>
            <w:vAlign w:val="bottom"/>
            <w:hideMark/>
          </w:tcPr>
          <w:p w14:paraId="7703F08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6DD80639" w14:textId="77777777" w:rsidTr="00AD201E">
        <w:trPr>
          <w:trHeight w:val="300"/>
        </w:trPr>
        <w:tc>
          <w:tcPr>
            <w:tcW w:w="744" w:type="pct"/>
            <w:shd w:val="clear" w:color="auto" w:fill="auto"/>
            <w:noWrap/>
            <w:vAlign w:val="bottom"/>
            <w:hideMark/>
          </w:tcPr>
          <w:p w14:paraId="27EE05F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25645</w:t>
            </w:r>
          </w:p>
        </w:tc>
        <w:tc>
          <w:tcPr>
            <w:tcW w:w="2024" w:type="pct"/>
            <w:shd w:val="clear" w:color="auto" w:fill="auto"/>
            <w:noWrap/>
            <w:vAlign w:val="bottom"/>
            <w:hideMark/>
          </w:tcPr>
          <w:p w14:paraId="71678881"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antonio</w:t>
            </w:r>
            <w:proofErr w:type="spellEnd"/>
            <w:r w:rsidRPr="00AD201E">
              <w:rPr>
                <w:rFonts w:ascii="Garamond" w:eastAsia="Times New Roman" w:hAnsi="Garamond" w:cs="Calibri"/>
                <w:color w:val="000000"/>
                <w:sz w:val="22"/>
                <w:szCs w:val="22"/>
              </w:rPr>
              <w:t xml:space="preserve"> del </w:t>
            </w:r>
            <w:proofErr w:type="spellStart"/>
            <w:r w:rsidRPr="00AD201E">
              <w:rPr>
                <w:rFonts w:ascii="Garamond" w:eastAsia="Times New Roman" w:hAnsi="Garamond" w:cs="Calibri"/>
                <w:color w:val="000000"/>
                <w:sz w:val="22"/>
                <w:szCs w:val="22"/>
              </w:rPr>
              <w:t>tequendama</w:t>
            </w:r>
            <w:proofErr w:type="spellEnd"/>
          </w:p>
        </w:tc>
        <w:tc>
          <w:tcPr>
            <w:tcW w:w="744" w:type="pct"/>
            <w:shd w:val="clear" w:color="auto" w:fill="auto"/>
            <w:noWrap/>
            <w:vAlign w:val="bottom"/>
            <w:hideMark/>
          </w:tcPr>
          <w:p w14:paraId="2BECAA6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0.495</w:t>
            </w:r>
          </w:p>
        </w:tc>
        <w:tc>
          <w:tcPr>
            <w:tcW w:w="744" w:type="pct"/>
            <w:shd w:val="clear" w:color="auto" w:fill="auto"/>
            <w:noWrap/>
            <w:vAlign w:val="bottom"/>
            <w:hideMark/>
          </w:tcPr>
          <w:p w14:paraId="3152473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0.61</w:t>
            </w:r>
          </w:p>
        </w:tc>
        <w:tc>
          <w:tcPr>
            <w:tcW w:w="744" w:type="pct"/>
            <w:shd w:val="clear" w:color="auto" w:fill="auto"/>
            <w:noWrap/>
            <w:vAlign w:val="bottom"/>
            <w:hideMark/>
          </w:tcPr>
          <w:p w14:paraId="3C824D3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0.614</w:t>
            </w:r>
          </w:p>
        </w:tc>
      </w:tr>
      <w:tr w:rsidR="00AD201E" w:rsidRPr="00AD201E" w14:paraId="36668711" w14:textId="77777777" w:rsidTr="00AD201E">
        <w:trPr>
          <w:trHeight w:val="300"/>
        </w:trPr>
        <w:tc>
          <w:tcPr>
            <w:tcW w:w="744" w:type="pct"/>
            <w:shd w:val="clear" w:color="auto" w:fill="auto"/>
            <w:noWrap/>
            <w:vAlign w:val="bottom"/>
            <w:hideMark/>
          </w:tcPr>
          <w:p w14:paraId="1373A61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25649</w:t>
            </w:r>
          </w:p>
        </w:tc>
        <w:tc>
          <w:tcPr>
            <w:tcW w:w="2024" w:type="pct"/>
            <w:shd w:val="clear" w:color="auto" w:fill="auto"/>
            <w:noWrap/>
            <w:vAlign w:val="bottom"/>
            <w:hideMark/>
          </w:tcPr>
          <w:p w14:paraId="56B814C7"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bernardo</w:t>
            </w:r>
            <w:proofErr w:type="spellEnd"/>
          </w:p>
        </w:tc>
        <w:tc>
          <w:tcPr>
            <w:tcW w:w="744" w:type="pct"/>
            <w:shd w:val="clear" w:color="auto" w:fill="auto"/>
            <w:noWrap/>
            <w:vAlign w:val="bottom"/>
            <w:hideMark/>
          </w:tcPr>
          <w:p w14:paraId="6F01EE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381E3D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0.013</w:t>
            </w:r>
          </w:p>
        </w:tc>
        <w:tc>
          <w:tcPr>
            <w:tcW w:w="744" w:type="pct"/>
            <w:shd w:val="clear" w:color="auto" w:fill="auto"/>
            <w:noWrap/>
            <w:vAlign w:val="bottom"/>
            <w:hideMark/>
          </w:tcPr>
          <w:p w14:paraId="7B20DA6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50337A51" w14:textId="77777777" w:rsidTr="00AD201E">
        <w:trPr>
          <w:trHeight w:val="300"/>
        </w:trPr>
        <w:tc>
          <w:tcPr>
            <w:tcW w:w="744" w:type="pct"/>
            <w:shd w:val="clear" w:color="auto" w:fill="auto"/>
            <w:noWrap/>
            <w:vAlign w:val="bottom"/>
            <w:hideMark/>
          </w:tcPr>
          <w:p w14:paraId="16586A2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25653</w:t>
            </w:r>
          </w:p>
        </w:tc>
        <w:tc>
          <w:tcPr>
            <w:tcW w:w="2024" w:type="pct"/>
            <w:shd w:val="clear" w:color="auto" w:fill="auto"/>
            <w:noWrap/>
            <w:vAlign w:val="bottom"/>
            <w:hideMark/>
          </w:tcPr>
          <w:p w14:paraId="58EC0406"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cayetano</w:t>
            </w:r>
            <w:proofErr w:type="spellEnd"/>
          </w:p>
        </w:tc>
        <w:tc>
          <w:tcPr>
            <w:tcW w:w="744" w:type="pct"/>
            <w:shd w:val="clear" w:color="auto" w:fill="auto"/>
            <w:noWrap/>
            <w:vAlign w:val="bottom"/>
            <w:hideMark/>
          </w:tcPr>
          <w:p w14:paraId="71632F1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0.42</w:t>
            </w:r>
          </w:p>
        </w:tc>
        <w:tc>
          <w:tcPr>
            <w:tcW w:w="744" w:type="pct"/>
            <w:shd w:val="clear" w:color="auto" w:fill="auto"/>
            <w:noWrap/>
            <w:vAlign w:val="bottom"/>
            <w:hideMark/>
          </w:tcPr>
          <w:p w14:paraId="0511BE0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0.746</w:t>
            </w:r>
          </w:p>
        </w:tc>
        <w:tc>
          <w:tcPr>
            <w:tcW w:w="744" w:type="pct"/>
            <w:shd w:val="clear" w:color="auto" w:fill="auto"/>
            <w:noWrap/>
            <w:vAlign w:val="bottom"/>
            <w:hideMark/>
          </w:tcPr>
          <w:p w14:paraId="14B3C90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0.505</w:t>
            </w:r>
          </w:p>
        </w:tc>
      </w:tr>
      <w:tr w:rsidR="00AD201E" w:rsidRPr="00AD201E" w14:paraId="10BDFBBE" w14:textId="77777777" w:rsidTr="00AD201E">
        <w:trPr>
          <w:trHeight w:val="300"/>
        </w:trPr>
        <w:tc>
          <w:tcPr>
            <w:tcW w:w="744" w:type="pct"/>
            <w:shd w:val="clear" w:color="auto" w:fill="auto"/>
            <w:noWrap/>
            <w:vAlign w:val="bottom"/>
            <w:hideMark/>
          </w:tcPr>
          <w:p w14:paraId="61E8436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25658</w:t>
            </w:r>
          </w:p>
        </w:tc>
        <w:tc>
          <w:tcPr>
            <w:tcW w:w="2024" w:type="pct"/>
            <w:shd w:val="clear" w:color="auto" w:fill="auto"/>
            <w:noWrap/>
            <w:vAlign w:val="bottom"/>
            <w:hideMark/>
          </w:tcPr>
          <w:p w14:paraId="266F89C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francisco</w:t>
            </w:r>
            <w:proofErr w:type="spellEnd"/>
          </w:p>
        </w:tc>
        <w:tc>
          <w:tcPr>
            <w:tcW w:w="744" w:type="pct"/>
            <w:shd w:val="clear" w:color="auto" w:fill="auto"/>
            <w:noWrap/>
            <w:vAlign w:val="bottom"/>
            <w:hideMark/>
          </w:tcPr>
          <w:p w14:paraId="2006A28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0.306</w:t>
            </w:r>
          </w:p>
        </w:tc>
        <w:tc>
          <w:tcPr>
            <w:tcW w:w="744" w:type="pct"/>
            <w:shd w:val="clear" w:color="auto" w:fill="auto"/>
            <w:noWrap/>
            <w:vAlign w:val="bottom"/>
            <w:hideMark/>
          </w:tcPr>
          <w:p w14:paraId="399667E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0.707</w:t>
            </w:r>
          </w:p>
        </w:tc>
        <w:tc>
          <w:tcPr>
            <w:tcW w:w="744" w:type="pct"/>
            <w:shd w:val="clear" w:color="auto" w:fill="auto"/>
            <w:noWrap/>
            <w:vAlign w:val="bottom"/>
            <w:hideMark/>
          </w:tcPr>
          <w:p w14:paraId="5A1C74E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0.421</w:t>
            </w:r>
          </w:p>
        </w:tc>
      </w:tr>
      <w:tr w:rsidR="00AD201E" w:rsidRPr="00AD201E" w14:paraId="4384640D" w14:textId="77777777" w:rsidTr="00AD201E">
        <w:trPr>
          <w:trHeight w:val="300"/>
        </w:trPr>
        <w:tc>
          <w:tcPr>
            <w:tcW w:w="744" w:type="pct"/>
            <w:shd w:val="clear" w:color="auto" w:fill="auto"/>
            <w:noWrap/>
            <w:vAlign w:val="bottom"/>
            <w:hideMark/>
          </w:tcPr>
          <w:p w14:paraId="636F6D7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25662</w:t>
            </w:r>
          </w:p>
        </w:tc>
        <w:tc>
          <w:tcPr>
            <w:tcW w:w="2024" w:type="pct"/>
            <w:shd w:val="clear" w:color="auto" w:fill="auto"/>
            <w:noWrap/>
            <w:vAlign w:val="bottom"/>
            <w:hideMark/>
          </w:tcPr>
          <w:p w14:paraId="44C7F022" w14:textId="77777777" w:rsidR="00AD201E" w:rsidRPr="00AD201E" w:rsidRDefault="00AD201E" w:rsidP="00AD201E">
            <w:pPr>
              <w:spacing w:after="0"/>
              <w:rPr>
                <w:rFonts w:ascii="Garamond" w:eastAsia="Times New Roman" w:hAnsi="Garamond" w:cs="Calibri"/>
                <w:color w:val="000000"/>
                <w:sz w:val="22"/>
                <w:szCs w:val="22"/>
                <w:lang w:val="es-MX"/>
              </w:rPr>
            </w:pPr>
            <w:r w:rsidRPr="00AD201E">
              <w:rPr>
                <w:rFonts w:ascii="Garamond" w:eastAsia="Times New Roman" w:hAnsi="Garamond" w:cs="Calibri"/>
                <w:color w:val="000000"/>
                <w:sz w:val="22"/>
                <w:szCs w:val="22"/>
                <w:lang w:val="es-MX"/>
              </w:rPr>
              <w:t>San juan de rio seco</w:t>
            </w:r>
          </w:p>
        </w:tc>
        <w:tc>
          <w:tcPr>
            <w:tcW w:w="744" w:type="pct"/>
            <w:shd w:val="clear" w:color="auto" w:fill="auto"/>
            <w:noWrap/>
            <w:vAlign w:val="bottom"/>
            <w:hideMark/>
          </w:tcPr>
          <w:p w14:paraId="45542A2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48E135C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0.577</w:t>
            </w:r>
          </w:p>
        </w:tc>
        <w:tc>
          <w:tcPr>
            <w:tcW w:w="744" w:type="pct"/>
            <w:shd w:val="clear" w:color="auto" w:fill="auto"/>
            <w:noWrap/>
            <w:vAlign w:val="bottom"/>
            <w:hideMark/>
          </w:tcPr>
          <w:p w14:paraId="02D86AC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2ACCE30F" w14:textId="77777777" w:rsidTr="00AD201E">
        <w:trPr>
          <w:trHeight w:val="300"/>
        </w:trPr>
        <w:tc>
          <w:tcPr>
            <w:tcW w:w="744" w:type="pct"/>
            <w:shd w:val="clear" w:color="auto" w:fill="auto"/>
            <w:noWrap/>
            <w:vAlign w:val="bottom"/>
            <w:hideMark/>
          </w:tcPr>
          <w:p w14:paraId="48FF1CD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25718</w:t>
            </w:r>
          </w:p>
        </w:tc>
        <w:tc>
          <w:tcPr>
            <w:tcW w:w="2024" w:type="pct"/>
            <w:shd w:val="clear" w:color="auto" w:fill="auto"/>
            <w:noWrap/>
            <w:vAlign w:val="bottom"/>
            <w:hideMark/>
          </w:tcPr>
          <w:p w14:paraId="7E01637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Sasaima</w:t>
            </w:r>
            <w:proofErr w:type="spellEnd"/>
          </w:p>
        </w:tc>
        <w:tc>
          <w:tcPr>
            <w:tcW w:w="744" w:type="pct"/>
            <w:shd w:val="clear" w:color="auto" w:fill="auto"/>
            <w:noWrap/>
            <w:vAlign w:val="bottom"/>
            <w:hideMark/>
          </w:tcPr>
          <w:p w14:paraId="165137B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0.089</w:t>
            </w:r>
          </w:p>
        </w:tc>
        <w:tc>
          <w:tcPr>
            <w:tcW w:w="744" w:type="pct"/>
            <w:shd w:val="clear" w:color="auto" w:fill="auto"/>
            <w:noWrap/>
            <w:vAlign w:val="bottom"/>
            <w:hideMark/>
          </w:tcPr>
          <w:p w14:paraId="44D2B0D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0.708</w:t>
            </w:r>
          </w:p>
        </w:tc>
        <w:tc>
          <w:tcPr>
            <w:tcW w:w="744" w:type="pct"/>
            <w:shd w:val="clear" w:color="auto" w:fill="auto"/>
            <w:noWrap/>
            <w:vAlign w:val="bottom"/>
            <w:hideMark/>
          </w:tcPr>
          <w:p w14:paraId="61D7B1C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0.159</w:t>
            </w:r>
          </w:p>
        </w:tc>
      </w:tr>
      <w:tr w:rsidR="00AD201E" w:rsidRPr="00AD201E" w14:paraId="1DE35EC9" w14:textId="77777777" w:rsidTr="00AD201E">
        <w:trPr>
          <w:trHeight w:val="300"/>
        </w:trPr>
        <w:tc>
          <w:tcPr>
            <w:tcW w:w="744" w:type="pct"/>
            <w:shd w:val="clear" w:color="auto" w:fill="auto"/>
            <w:noWrap/>
            <w:vAlign w:val="bottom"/>
            <w:hideMark/>
          </w:tcPr>
          <w:p w14:paraId="112F8B4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25743</w:t>
            </w:r>
          </w:p>
        </w:tc>
        <w:tc>
          <w:tcPr>
            <w:tcW w:w="2024" w:type="pct"/>
            <w:shd w:val="clear" w:color="auto" w:fill="auto"/>
            <w:noWrap/>
            <w:vAlign w:val="bottom"/>
            <w:hideMark/>
          </w:tcPr>
          <w:p w14:paraId="67FEA138"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Silvania</w:t>
            </w:r>
            <w:proofErr w:type="spellEnd"/>
          </w:p>
        </w:tc>
        <w:tc>
          <w:tcPr>
            <w:tcW w:w="744" w:type="pct"/>
            <w:shd w:val="clear" w:color="auto" w:fill="auto"/>
            <w:noWrap/>
            <w:vAlign w:val="bottom"/>
            <w:hideMark/>
          </w:tcPr>
          <w:p w14:paraId="2E7BC24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0.687</w:t>
            </w:r>
          </w:p>
        </w:tc>
        <w:tc>
          <w:tcPr>
            <w:tcW w:w="744" w:type="pct"/>
            <w:shd w:val="clear" w:color="auto" w:fill="auto"/>
            <w:noWrap/>
            <w:vAlign w:val="bottom"/>
            <w:hideMark/>
          </w:tcPr>
          <w:p w14:paraId="5CD9DF7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0.909</w:t>
            </w:r>
          </w:p>
        </w:tc>
        <w:tc>
          <w:tcPr>
            <w:tcW w:w="744" w:type="pct"/>
            <w:shd w:val="clear" w:color="auto" w:fill="auto"/>
            <w:noWrap/>
            <w:vAlign w:val="bottom"/>
            <w:hideMark/>
          </w:tcPr>
          <w:p w14:paraId="2D5E836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0.793</w:t>
            </w:r>
          </w:p>
        </w:tc>
      </w:tr>
      <w:tr w:rsidR="00AD201E" w:rsidRPr="00AD201E" w14:paraId="0B8283CB" w14:textId="77777777" w:rsidTr="00AD201E">
        <w:trPr>
          <w:trHeight w:val="300"/>
        </w:trPr>
        <w:tc>
          <w:tcPr>
            <w:tcW w:w="744" w:type="pct"/>
            <w:shd w:val="clear" w:color="auto" w:fill="auto"/>
            <w:noWrap/>
            <w:vAlign w:val="bottom"/>
            <w:hideMark/>
          </w:tcPr>
          <w:p w14:paraId="36B7F52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25777</w:t>
            </w:r>
          </w:p>
        </w:tc>
        <w:tc>
          <w:tcPr>
            <w:tcW w:w="2024" w:type="pct"/>
            <w:shd w:val="clear" w:color="auto" w:fill="auto"/>
            <w:noWrap/>
            <w:vAlign w:val="bottom"/>
            <w:hideMark/>
          </w:tcPr>
          <w:p w14:paraId="4A4397A1"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Supata</w:t>
            </w:r>
            <w:proofErr w:type="spellEnd"/>
          </w:p>
        </w:tc>
        <w:tc>
          <w:tcPr>
            <w:tcW w:w="744" w:type="pct"/>
            <w:shd w:val="clear" w:color="auto" w:fill="auto"/>
            <w:noWrap/>
            <w:vAlign w:val="bottom"/>
            <w:hideMark/>
          </w:tcPr>
          <w:p w14:paraId="1E1CCE8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0.449</w:t>
            </w:r>
          </w:p>
        </w:tc>
        <w:tc>
          <w:tcPr>
            <w:tcW w:w="744" w:type="pct"/>
            <w:shd w:val="clear" w:color="auto" w:fill="auto"/>
            <w:noWrap/>
            <w:vAlign w:val="bottom"/>
            <w:hideMark/>
          </w:tcPr>
          <w:p w14:paraId="522B34F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0.86</w:t>
            </w:r>
          </w:p>
        </w:tc>
        <w:tc>
          <w:tcPr>
            <w:tcW w:w="744" w:type="pct"/>
            <w:shd w:val="clear" w:color="auto" w:fill="auto"/>
            <w:noWrap/>
            <w:vAlign w:val="bottom"/>
            <w:hideMark/>
          </w:tcPr>
          <w:p w14:paraId="5E9B6BC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0.561</w:t>
            </w:r>
          </w:p>
        </w:tc>
      </w:tr>
      <w:tr w:rsidR="00AD201E" w:rsidRPr="00AD201E" w14:paraId="210FEB94" w14:textId="77777777" w:rsidTr="00AD201E">
        <w:trPr>
          <w:trHeight w:val="300"/>
        </w:trPr>
        <w:tc>
          <w:tcPr>
            <w:tcW w:w="744" w:type="pct"/>
            <w:shd w:val="clear" w:color="auto" w:fill="auto"/>
            <w:noWrap/>
            <w:vAlign w:val="bottom"/>
            <w:hideMark/>
          </w:tcPr>
          <w:p w14:paraId="2906B5B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25797</w:t>
            </w:r>
          </w:p>
        </w:tc>
        <w:tc>
          <w:tcPr>
            <w:tcW w:w="2024" w:type="pct"/>
            <w:shd w:val="clear" w:color="auto" w:fill="auto"/>
            <w:noWrap/>
            <w:vAlign w:val="bottom"/>
            <w:hideMark/>
          </w:tcPr>
          <w:p w14:paraId="01755B4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Tena</w:t>
            </w:r>
          </w:p>
        </w:tc>
        <w:tc>
          <w:tcPr>
            <w:tcW w:w="744" w:type="pct"/>
            <w:shd w:val="clear" w:color="auto" w:fill="auto"/>
            <w:noWrap/>
            <w:vAlign w:val="bottom"/>
            <w:hideMark/>
          </w:tcPr>
          <w:p w14:paraId="0E3BCF6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0.604</w:t>
            </w:r>
          </w:p>
        </w:tc>
        <w:tc>
          <w:tcPr>
            <w:tcW w:w="744" w:type="pct"/>
            <w:shd w:val="clear" w:color="auto" w:fill="auto"/>
            <w:noWrap/>
            <w:vAlign w:val="bottom"/>
            <w:hideMark/>
          </w:tcPr>
          <w:p w14:paraId="2790214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0.938</w:t>
            </w:r>
          </w:p>
        </w:tc>
        <w:tc>
          <w:tcPr>
            <w:tcW w:w="744" w:type="pct"/>
            <w:shd w:val="clear" w:color="auto" w:fill="auto"/>
            <w:noWrap/>
            <w:vAlign w:val="bottom"/>
            <w:hideMark/>
          </w:tcPr>
          <w:p w14:paraId="5F5A2A2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0.753</w:t>
            </w:r>
          </w:p>
        </w:tc>
      </w:tr>
      <w:tr w:rsidR="00AD201E" w:rsidRPr="00AD201E" w14:paraId="4A8E7CB8" w14:textId="77777777" w:rsidTr="00AD201E">
        <w:trPr>
          <w:trHeight w:val="300"/>
        </w:trPr>
        <w:tc>
          <w:tcPr>
            <w:tcW w:w="744" w:type="pct"/>
            <w:shd w:val="clear" w:color="auto" w:fill="auto"/>
            <w:noWrap/>
            <w:vAlign w:val="bottom"/>
            <w:hideMark/>
          </w:tcPr>
          <w:p w14:paraId="7ACD60F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25805</w:t>
            </w:r>
          </w:p>
        </w:tc>
        <w:tc>
          <w:tcPr>
            <w:tcW w:w="2024" w:type="pct"/>
            <w:shd w:val="clear" w:color="auto" w:fill="auto"/>
            <w:noWrap/>
            <w:vAlign w:val="bottom"/>
            <w:hideMark/>
          </w:tcPr>
          <w:p w14:paraId="340E83AE"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Tibacuy</w:t>
            </w:r>
            <w:proofErr w:type="spellEnd"/>
          </w:p>
        </w:tc>
        <w:tc>
          <w:tcPr>
            <w:tcW w:w="744" w:type="pct"/>
            <w:shd w:val="clear" w:color="auto" w:fill="auto"/>
            <w:noWrap/>
            <w:vAlign w:val="bottom"/>
            <w:hideMark/>
          </w:tcPr>
          <w:p w14:paraId="2BDE85D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0.429</w:t>
            </w:r>
          </w:p>
        </w:tc>
        <w:tc>
          <w:tcPr>
            <w:tcW w:w="744" w:type="pct"/>
            <w:shd w:val="clear" w:color="auto" w:fill="auto"/>
            <w:noWrap/>
            <w:vAlign w:val="bottom"/>
            <w:hideMark/>
          </w:tcPr>
          <w:p w14:paraId="12C1B54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1.118</w:t>
            </w:r>
          </w:p>
        </w:tc>
        <w:tc>
          <w:tcPr>
            <w:tcW w:w="744" w:type="pct"/>
            <w:shd w:val="clear" w:color="auto" w:fill="auto"/>
            <w:noWrap/>
            <w:vAlign w:val="bottom"/>
            <w:hideMark/>
          </w:tcPr>
          <w:p w14:paraId="2C54C17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0.57</w:t>
            </w:r>
          </w:p>
        </w:tc>
      </w:tr>
      <w:tr w:rsidR="00AD201E" w:rsidRPr="00AD201E" w14:paraId="3016B26F" w14:textId="77777777" w:rsidTr="00AD201E">
        <w:trPr>
          <w:trHeight w:val="300"/>
        </w:trPr>
        <w:tc>
          <w:tcPr>
            <w:tcW w:w="744" w:type="pct"/>
            <w:shd w:val="clear" w:color="auto" w:fill="auto"/>
            <w:noWrap/>
            <w:vAlign w:val="bottom"/>
            <w:hideMark/>
          </w:tcPr>
          <w:p w14:paraId="5753892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25807</w:t>
            </w:r>
          </w:p>
        </w:tc>
        <w:tc>
          <w:tcPr>
            <w:tcW w:w="2024" w:type="pct"/>
            <w:shd w:val="clear" w:color="auto" w:fill="auto"/>
            <w:noWrap/>
            <w:vAlign w:val="bottom"/>
            <w:hideMark/>
          </w:tcPr>
          <w:p w14:paraId="3AC206CC"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Tibirita</w:t>
            </w:r>
            <w:proofErr w:type="spellEnd"/>
          </w:p>
        </w:tc>
        <w:tc>
          <w:tcPr>
            <w:tcW w:w="744" w:type="pct"/>
            <w:shd w:val="clear" w:color="auto" w:fill="auto"/>
            <w:noWrap/>
            <w:vAlign w:val="bottom"/>
            <w:hideMark/>
          </w:tcPr>
          <w:p w14:paraId="408B813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0.331</w:t>
            </w:r>
          </w:p>
        </w:tc>
        <w:tc>
          <w:tcPr>
            <w:tcW w:w="744" w:type="pct"/>
            <w:shd w:val="clear" w:color="auto" w:fill="auto"/>
            <w:noWrap/>
            <w:vAlign w:val="bottom"/>
            <w:hideMark/>
          </w:tcPr>
          <w:p w14:paraId="42E93BA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0.316</w:t>
            </w:r>
          </w:p>
        </w:tc>
        <w:tc>
          <w:tcPr>
            <w:tcW w:w="744" w:type="pct"/>
            <w:shd w:val="clear" w:color="auto" w:fill="auto"/>
            <w:noWrap/>
            <w:vAlign w:val="bottom"/>
            <w:hideMark/>
          </w:tcPr>
          <w:p w14:paraId="08A153C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0.325</w:t>
            </w:r>
          </w:p>
        </w:tc>
      </w:tr>
      <w:tr w:rsidR="00AD201E" w:rsidRPr="00AD201E" w14:paraId="0B0C3372" w14:textId="77777777" w:rsidTr="00AD201E">
        <w:trPr>
          <w:trHeight w:val="300"/>
        </w:trPr>
        <w:tc>
          <w:tcPr>
            <w:tcW w:w="744" w:type="pct"/>
            <w:shd w:val="clear" w:color="auto" w:fill="auto"/>
            <w:noWrap/>
            <w:vAlign w:val="bottom"/>
            <w:hideMark/>
          </w:tcPr>
          <w:p w14:paraId="71C8235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25815</w:t>
            </w:r>
          </w:p>
        </w:tc>
        <w:tc>
          <w:tcPr>
            <w:tcW w:w="2024" w:type="pct"/>
            <w:shd w:val="clear" w:color="auto" w:fill="auto"/>
            <w:noWrap/>
            <w:vAlign w:val="bottom"/>
            <w:hideMark/>
          </w:tcPr>
          <w:p w14:paraId="25FFAFD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Tocaima</w:t>
            </w:r>
            <w:proofErr w:type="spellEnd"/>
          </w:p>
        </w:tc>
        <w:tc>
          <w:tcPr>
            <w:tcW w:w="744" w:type="pct"/>
            <w:shd w:val="clear" w:color="auto" w:fill="auto"/>
            <w:noWrap/>
            <w:vAlign w:val="bottom"/>
            <w:hideMark/>
          </w:tcPr>
          <w:p w14:paraId="5D09CE0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5C30E2B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0.614</w:t>
            </w:r>
          </w:p>
        </w:tc>
        <w:tc>
          <w:tcPr>
            <w:tcW w:w="744" w:type="pct"/>
            <w:shd w:val="clear" w:color="auto" w:fill="auto"/>
            <w:noWrap/>
            <w:vAlign w:val="bottom"/>
            <w:hideMark/>
          </w:tcPr>
          <w:p w14:paraId="5A7664F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4CC3E3C5" w14:textId="77777777" w:rsidTr="00AD201E">
        <w:trPr>
          <w:trHeight w:val="300"/>
        </w:trPr>
        <w:tc>
          <w:tcPr>
            <w:tcW w:w="744" w:type="pct"/>
            <w:shd w:val="clear" w:color="auto" w:fill="auto"/>
            <w:noWrap/>
            <w:vAlign w:val="bottom"/>
            <w:hideMark/>
          </w:tcPr>
          <w:p w14:paraId="6E1E5C7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25823</w:t>
            </w:r>
          </w:p>
        </w:tc>
        <w:tc>
          <w:tcPr>
            <w:tcW w:w="2024" w:type="pct"/>
            <w:shd w:val="clear" w:color="auto" w:fill="auto"/>
            <w:noWrap/>
            <w:vAlign w:val="bottom"/>
            <w:hideMark/>
          </w:tcPr>
          <w:p w14:paraId="1DCE99C7"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Topaipi</w:t>
            </w:r>
            <w:proofErr w:type="spellEnd"/>
          </w:p>
        </w:tc>
        <w:tc>
          <w:tcPr>
            <w:tcW w:w="744" w:type="pct"/>
            <w:shd w:val="clear" w:color="auto" w:fill="auto"/>
            <w:noWrap/>
            <w:vAlign w:val="bottom"/>
            <w:hideMark/>
          </w:tcPr>
          <w:p w14:paraId="19EE18A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0.246</w:t>
            </w:r>
          </w:p>
        </w:tc>
        <w:tc>
          <w:tcPr>
            <w:tcW w:w="744" w:type="pct"/>
            <w:shd w:val="clear" w:color="auto" w:fill="auto"/>
            <w:noWrap/>
            <w:vAlign w:val="bottom"/>
            <w:hideMark/>
          </w:tcPr>
          <w:p w14:paraId="5E354CD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0.921</w:t>
            </w:r>
          </w:p>
        </w:tc>
        <w:tc>
          <w:tcPr>
            <w:tcW w:w="744" w:type="pct"/>
            <w:shd w:val="clear" w:color="auto" w:fill="auto"/>
            <w:noWrap/>
            <w:vAlign w:val="bottom"/>
            <w:hideMark/>
          </w:tcPr>
          <w:p w14:paraId="3DD26D9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0.349</w:t>
            </w:r>
          </w:p>
        </w:tc>
      </w:tr>
      <w:tr w:rsidR="00AD201E" w:rsidRPr="00AD201E" w14:paraId="6273018E" w14:textId="77777777" w:rsidTr="00AD201E">
        <w:trPr>
          <w:trHeight w:val="300"/>
        </w:trPr>
        <w:tc>
          <w:tcPr>
            <w:tcW w:w="744" w:type="pct"/>
            <w:shd w:val="clear" w:color="auto" w:fill="auto"/>
            <w:noWrap/>
            <w:vAlign w:val="bottom"/>
            <w:hideMark/>
          </w:tcPr>
          <w:p w14:paraId="1205DE3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25862</w:t>
            </w:r>
          </w:p>
        </w:tc>
        <w:tc>
          <w:tcPr>
            <w:tcW w:w="2024" w:type="pct"/>
            <w:shd w:val="clear" w:color="auto" w:fill="auto"/>
            <w:noWrap/>
            <w:vAlign w:val="bottom"/>
            <w:hideMark/>
          </w:tcPr>
          <w:p w14:paraId="062A180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Vergara</w:t>
            </w:r>
          </w:p>
        </w:tc>
        <w:tc>
          <w:tcPr>
            <w:tcW w:w="744" w:type="pct"/>
            <w:shd w:val="clear" w:color="auto" w:fill="auto"/>
            <w:noWrap/>
            <w:vAlign w:val="bottom"/>
            <w:hideMark/>
          </w:tcPr>
          <w:p w14:paraId="17E7B12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0.164</w:t>
            </w:r>
          </w:p>
        </w:tc>
        <w:tc>
          <w:tcPr>
            <w:tcW w:w="744" w:type="pct"/>
            <w:shd w:val="clear" w:color="auto" w:fill="auto"/>
            <w:noWrap/>
            <w:vAlign w:val="bottom"/>
            <w:hideMark/>
          </w:tcPr>
          <w:p w14:paraId="2E8440B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0.875</w:t>
            </w:r>
          </w:p>
        </w:tc>
        <w:tc>
          <w:tcPr>
            <w:tcW w:w="744" w:type="pct"/>
            <w:shd w:val="clear" w:color="auto" w:fill="auto"/>
            <w:noWrap/>
            <w:vAlign w:val="bottom"/>
            <w:hideMark/>
          </w:tcPr>
          <w:p w14:paraId="22B3AFF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0.255</w:t>
            </w:r>
          </w:p>
        </w:tc>
      </w:tr>
      <w:tr w:rsidR="00AD201E" w:rsidRPr="00AD201E" w14:paraId="586F7B44" w14:textId="77777777" w:rsidTr="00AD201E">
        <w:trPr>
          <w:trHeight w:val="300"/>
        </w:trPr>
        <w:tc>
          <w:tcPr>
            <w:tcW w:w="744" w:type="pct"/>
            <w:shd w:val="clear" w:color="auto" w:fill="auto"/>
            <w:noWrap/>
            <w:vAlign w:val="bottom"/>
            <w:hideMark/>
          </w:tcPr>
          <w:p w14:paraId="710F887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25867</w:t>
            </w:r>
          </w:p>
        </w:tc>
        <w:tc>
          <w:tcPr>
            <w:tcW w:w="2024" w:type="pct"/>
            <w:shd w:val="clear" w:color="auto" w:fill="auto"/>
            <w:noWrap/>
            <w:vAlign w:val="bottom"/>
            <w:hideMark/>
          </w:tcPr>
          <w:p w14:paraId="7BF31BF0"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Viani</w:t>
            </w:r>
            <w:proofErr w:type="spellEnd"/>
          </w:p>
        </w:tc>
        <w:tc>
          <w:tcPr>
            <w:tcW w:w="744" w:type="pct"/>
            <w:shd w:val="clear" w:color="auto" w:fill="auto"/>
            <w:noWrap/>
            <w:vAlign w:val="bottom"/>
            <w:hideMark/>
          </w:tcPr>
          <w:p w14:paraId="3883B6C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0.543</w:t>
            </w:r>
          </w:p>
        </w:tc>
        <w:tc>
          <w:tcPr>
            <w:tcW w:w="744" w:type="pct"/>
            <w:shd w:val="clear" w:color="auto" w:fill="auto"/>
            <w:noWrap/>
            <w:vAlign w:val="bottom"/>
            <w:hideMark/>
          </w:tcPr>
          <w:p w14:paraId="3008D6F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1.242</w:t>
            </w:r>
          </w:p>
        </w:tc>
        <w:tc>
          <w:tcPr>
            <w:tcW w:w="744" w:type="pct"/>
            <w:shd w:val="clear" w:color="auto" w:fill="auto"/>
            <w:noWrap/>
            <w:vAlign w:val="bottom"/>
            <w:hideMark/>
          </w:tcPr>
          <w:p w14:paraId="5E2BFC0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0.708</w:t>
            </w:r>
          </w:p>
        </w:tc>
      </w:tr>
      <w:tr w:rsidR="00AD201E" w:rsidRPr="00AD201E" w14:paraId="0F54566B" w14:textId="77777777" w:rsidTr="00AD201E">
        <w:trPr>
          <w:trHeight w:val="300"/>
        </w:trPr>
        <w:tc>
          <w:tcPr>
            <w:tcW w:w="744" w:type="pct"/>
            <w:shd w:val="clear" w:color="auto" w:fill="auto"/>
            <w:noWrap/>
            <w:vAlign w:val="bottom"/>
            <w:hideMark/>
          </w:tcPr>
          <w:p w14:paraId="47D8D5C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25871</w:t>
            </w:r>
          </w:p>
        </w:tc>
        <w:tc>
          <w:tcPr>
            <w:tcW w:w="2024" w:type="pct"/>
            <w:shd w:val="clear" w:color="auto" w:fill="auto"/>
            <w:noWrap/>
            <w:vAlign w:val="bottom"/>
            <w:hideMark/>
          </w:tcPr>
          <w:p w14:paraId="648E8A6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Villa </w:t>
            </w:r>
            <w:proofErr w:type="spellStart"/>
            <w:r w:rsidRPr="00AD201E">
              <w:rPr>
                <w:rFonts w:ascii="Garamond" w:eastAsia="Times New Roman" w:hAnsi="Garamond" w:cs="Calibri"/>
                <w:color w:val="000000"/>
                <w:sz w:val="22"/>
                <w:szCs w:val="22"/>
              </w:rPr>
              <w:t>gomez</w:t>
            </w:r>
            <w:proofErr w:type="spellEnd"/>
          </w:p>
        </w:tc>
        <w:tc>
          <w:tcPr>
            <w:tcW w:w="744" w:type="pct"/>
            <w:shd w:val="clear" w:color="auto" w:fill="auto"/>
            <w:noWrap/>
            <w:vAlign w:val="bottom"/>
            <w:hideMark/>
          </w:tcPr>
          <w:p w14:paraId="4B60CAC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0.575</w:t>
            </w:r>
          </w:p>
        </w:tc>
        <w:tc>
          <w:tcPr>
            <w:tcW w:w="744" w:type="pct"/>
            <w:shd w:val="clear" w:color="auto" w:fill="auto"/>
            <w:noWrap/>
            <w:vAlign w:val="bottom"/>
            <w:hideMark/>
          </w:tcPr>
          <w:p w14:paraId="5B508FC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1.094</w:t>
            </w:r>
          </w:p>
        </w:tc>
        <w:tc>
          <w:tcPr>
            <w:tcW w:w="744" w:type="pct"/>
            <w:shd w:val="clear" w:color="auto" w:fill="auto"/>
            <w:noWrap/>
            <w:vAlign w:val="bottom"/>
            <w:hideMark/>
          </w:tcPr>
          <w:p w14:paraId="3CA7E04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0.709</w:t>
            </w:r>
          </w:p>
        </w:tc>
      </w:tr>
      <w:tr w:rsidR="00AD201E" w:rsidRPr="00AD201E" w14:paraId="12EB460E" w14:textId="77777777" w:rsidTr="00AD201E">
        <w:trPr>
          <w:trHeight w:val="300"/>
        </w:trPr>
        <w:tc>
          <w:tcPr>
            <w:tcW w:w="744" w:type="pct"/>
            <w:shd w:val="clear" w:color="auto" w:fill="auto"/>
            <w:noWrap/>
            <w:vAlign w:val="bottom"/>
            <w:hideMark/>
          </w:tcPr>
          <w:p w14:paraId="3184110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25875</w:t>
            </w:r>
          </w:p>
        </w:tc>
        <w:tc>
          <w:tcPr>
            <w:tcW w:w="2024" w:type="pct"/>
            <w:shd w:val="clear" w:color="auto" w:fill="auto"/>
            <w:noWrap/>
            <w:vAlign w:val="bottom"/>
            <w:hideMark/>
          </w:tcPr>
          <w:p w14:paraId="328EF2D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Villeta</w:t>
            </w:r>
            <w:proofErr w:type="spellEnd"/>
          </w:p>
        </w:tc>
        <w:tc>
          <w:tcPr>
            <w:tcW w:w="744" w:type="pct"/>
            <w:shd w:val="clear" w:color="auto" w:fill="auto"/>
            <w:noWrap/>
            <w:vAlign w:val="bottom"/>
            <w:hideMark/>
          </w:tcPr>
          <w:p w14:paraId="310626A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0.016</w:t>
            </w:r>
          </w:p>
        </w:tc>
        <w:tc>
          <w:tcPr>
            <w:tcW w:w="744" w:type="pct"/>
            <w:shd w:val="clear" w:color="auto" w:fill="auto"/>
            <w:noWrap/>
            <w:vAlign w:val="bottom"/>
            <w:hideMark/>
          </w:tcPr>
          <w:p w14:paraId="540494C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0.784</w:t>
            </w:r>
          </w:p>
        </w:tc>
        <w:tc>
          <w:tcPr>
            <w:tcW w:w="744" w:type="pct"/>
            <w:shd w:val="clear" w:color="auto" w:fill="auto"/>
            <w:noWrap/>
            <w:vAlign w:val="bottom"/>
            <w:hideMark/>
          </w:tcPr>
          <w:p w14:paraId="4ECC692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0.03</w:t>
            </w:r>
          </w:p>
        </w:tc>
      </w:tr>
      <w:tr w:rsidR="00AD201E" w:rsidRPr="00AD201E" w14:paraId="259E0C59" w14:textId="77777777" w:rsidTr="00AD201E">
        <w:trPr>
          <w:trHeight w:val="300"/>
        </w:trPr>
        <w:tc>
          <w:tcPr>
            <w:tcW w:w="744" w:type="pct"/>
            <w:shd w:val="clear" w:color="auto" w:fill="auto"/>
            <w:noWrap/>
            <w:vAlign w:val="bottom"/>
            <w:hideMark/>
          </w:tcPr>
          <w:p w14:paraId="66EB39B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25878</w:t>
            </w:r>
          </w:p>
        </w:tc>
        <w:tc>
          <w:tcPr>
            <w:tcW w:w="2024" w:type="pct"/>
            <w:shd w:val="clear" w:color="auto" w:fill="auto"/>
            <w:noWrap/>
            <w:vAlign w:val="bottom"/>
            <w:hideMark/>
          </w:tcPr>
          <w:p w14:paraId="6912D968"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Viota</w:t>
            </w:r>
            <w:proofErr w:type="spellEnd"/>
          </w:p>
        </w:tc>
        <w:tc>
          <w:tcPr>
            <w:tcW w:w="744" w:type="pct"/>
            <w:shd w:val="clear" w:color="auto" w:fill="auto"/>
            <w:noWrap/>
            <w:vAlign w:val="bottom"/>
            <w:hideMark/>
          </w:tcPr>
          <w:p w14:paraId="132B4B2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0.145</w:t>
            </w:r>
          </w:p>
        </w:tc>
        <w:tc>
          <w:tcPr>
            <w:tcW w:w="744" w:type="pct"/>
            <w:shd w:val="clear" w:color="auto" w:fill="auto"/>
            <w:noWrap/>
            <w:vAlign w:val="bottom"/>
            <w:hideMark/>
          </w:tcPr>
          <w:p w14:paraId="7EEE6E2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0.583</w:t>
            </w:r>
          </w:p>
        </w:tc>
        <w:tc>
          <w:tcPr>
            <w:tcW w:w="744" w:type="pct"/>
            <w:shd w:val="clear" w:color="auto" w:fill="auto"/>
            <w:noWrap/>
            <w:vAlign w:val="bottom"/>
            <w:hideMark/>
          </w:tcPr>
          <w:p w14:paraId="1C05CD3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0.227</w:t>
            </w:r>
          </w:p>
        </w:tc>
      </w:tr>
      <w:tr w:rsidR="00AD201E" w:rsidRPr="00AD201E" w14:paraId="3D7C87E3" w14:textId="77777777" w:rsidTr="00AD201E">
        <w:trPr>
          <w:trHeight w:val="300"/>
        </w:trPr>
        <w:tc>
          <w:tcPr>
            <w:tcW w:w="744" w:type="pct"/>
            <w:shd w:val="clear" w:color="auto" w:fill="auto"/>
            <w:noWrap/>
            <w:vAlign w:val="bottom"/>
            <w:hideMark/>
          </w:tcPr>
          <w:p w14:paraId="3B4C7E9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25885</w:t>
            </w:r>
          </w:p>
        </w:tc>
        <w:tc>
          <w:tcPr>
            <w:tcW w:w="2024" w:type="pct"/>
            <w:shd w:val="clear" w:color="auto" w:fill="auto"/>
            <w:noWrap/>
            <w:vAlign w:val="bottom"/>
            <w:hideMark/>
          </w:tcPr>
          <w:p w14:paraId="00A1FD1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Yacopi</w:t>
            </w:r>
            <w:proofErr w:type="spellEnd"/>
          </w:p>
        </w:tc>
        <w:tc>
          <w:tcPr>
            <w:tcW w:w="744" w:type="pct"/>
            <w:shd w:val="clear" w:color="auto" w:fill="auto"/>
            <w:noWrap/>
            <w:vAlign w:val="bottom"/>
            <w:hideMark/>
          </w:tcPr>
          <w:p w14:paraId="6176393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0F7DA3C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0.475</w:t>
            </w:r>
          </w:p>
        </w:tc>
        <w:tc>
          <w:tcPr>
            <w:tcW w:w="744" w:type="pct"/>
            <w:shd w:val="clear" w:color="auto" w:fill="auto"/>
            <w:noWrap/>
            <w:vAlign w:val="bottom"/>
            <w:hideMark/>
          </w:tcPr>
          <w:p w14:paraId="6200384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297E3499" w14:textId="77777777" w:rsidTr="00AD201E">
        <w:trPr>
          <w:trHeight w:val="300"/>
        </w:trPr>
        <w:tc>
          <w:tcPr>
            <w:tcW w:w="744" w:type="pct"/>
            <w:shd w:val="clear" w:color="auto" w:fill="auto"/>
            <w:noWrap/>
            <w:vAlign w:val="bottom"/>
            <w:hideMark/>
          </w:tcPr>
          <w:p w14:paraId="6D75E5D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25898</w:t>
            </w:r>
          </w:p>
        </w:tc>
        <w:tc>
          <w:tcPr>
            <w:tcW w:w="2024" w:type="pct"/>
            <w:shd w:val="clear" w:color="auto" w:fill="auto"/>
            <w:noWrap/>
            <w:vAlign w:val="bottom"/>
            <w:hideMark/>
          </w:tcPr>
          <w:p w14:paraId="5EFFECF5"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Zipacon</w:t>
            </w:r>
            <w:proofErr w:type="spellEnd"/>
          </w:p>
        </w:tc>
        <w:tc>
          <w:tcPr>
            <w:tcW w:w="744" w:type="pct"/>
            <w:shd w:val="clear" w:color="auto" w:fill="auto"/>
            <w:noWrap/>
            <w:vAlign w:val="bottom"/>
            <w:hideMark/>
          </w:tcPr>
          <w:p w14:paraId="1B324A2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0.454</w:t>
            </w:r>
          </w:p>
        </w:tc>
        <w:tc>
          <w:tcPr>
            <w:tcW w:w="744" w:type="pct"/>
            <w:shd w:val="clear" w:color="auto" w:fill="auto"/>
            <w:noWrap/>
            <w:vAlign w:val="bottom"/>
            <w:hideMark/>
          </w:tcPr>
          <w:p w14:paraId="735350C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0.799</w:t>
            </w:r>
          </w:p>
        </w:tc>
        <w:tc>
          <w:tcPr>
            <w:tcW w:w="744" w:type="pct"/>
            <w:shd w:val="clear" w:color="auto" w:fill="auto"/>
            <w:noWrap/>
            <w:vAlign w:val="bottom"/>
            <w:hideMark/>
          </w:tcPr>
          <w:p w14:paraId="5E4F766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0.555</w:t>
            </w:r>
          </w:p>
        </w:tc>
      </w:tr>
      <w:tr w:rsidR="00AD201E" w:rsidRPr="00AD201E" w14:paraId="4AC4F90E" w14:textId="77777777" w:rsidTr="00AD201E">
        <w:trPr>
          <w:trHeight w:val="300"/>
        </w:trPr>
        <w:tc>
          <w:tcPr>
            <w:tcW w:w="744" w:type="pct"/>
            <w:shd w:val="clear" w:color="auto" w:fill="auto"/>
            <w:noWrap/>
            <w:vAlign w:val="bottom"/>
            <w:hideMark/>
          </w:tcPr>
          <w:p w14:paraId="69B489A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27245</w:t>
            </w:r>
          </w:p>
        </w:tc>
        <w:tc>
          <w:tcPr>
            <w:tcW w:w="2024" w:type="pct"/>
            <w:shd w:val="clear" w:color="auto" w:fill="auto"/>
            <w:noWrap/>
            <w:vAlign w:val="bottom"/>
            <w:hideMark/>
          </w:tcPr>
          <w:p w14:paraId="4E10BA3B"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El carmen</w:t>
            </w:r>
          </w:p>
        </w:tc>
        <w:tc>
          <w:tcPr>
            <w:tcW w:w="744" w:type="pct"/>
            <w:shd w:val="clear" w:color="auto" w:fill="auto"/>
            <w:noWrap/>
            <w:vAlign w:val="bottom"/>
            <w:hideMark/>
          </w:tcPr>
          <w:p w14:paraId="72C553F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0.592</w:t>
            </w:r>
          </w:p>
        </w:tc>
        <w:tc>
          <w:tcPr>
            <w:tcW w:w="744" w:type="pct"/>
            <w:shd w:val="clear" w:color="auto" w:fill="auto"/>
            <w:noWrap/>
            <w:vAlign w:val="bottom"/>
            <w:hideMark/>
          </w:tcPr>
          <w:p w14:paraId="1733A94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0.404</w:t>
            </w:r>
          </w:p>
        </w:tc>
        <w:tc>
          <w:tcPr>
            <w:tcW w:w="744" w:type="pct"/>
            <w:shd w:val="clear" w:color="auto" w:fill="auto"/>
            <w:noWrap/>
            <w:vAlign w:val="bottom"/>
            <w:hideMark/>
          </w:tcPr>
          <w:p w14:paraId="33F14A8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0.473</w:t>
            </w:r>
          </w:p>
        </w:tc>
      </w:tr>
      <w:tr w:rsidR="00AD201E" w:rsidRPr="00AD201E" w14:paraId="6DA30702" w14:textId="77777777" w:rsidTr="00AD201E">
        <w:trPr>
          <w:trHeight w:val="300"/>
        </w:trPr>
        <w:tc>
          <w:tcPr>
            <w:tcW w:w="744" w:type="pct"/>
            <w:shd w:val="clear" w:color="auto" w:fill="auto"/>
            <w:noWrap/>
            <w:vAlign w:val="bottom"/>
            <w:hideMark/>
          </w:tcPr>
          <w:p w14:paraId="01936A0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41001</w:t>
            </w:r>
          </w:p>
        </w:tc>
        <w:tc>
          <w:tcPr>
            <w:tcW w:w="2024" w:type="pct"/>
            <w:shd w:val="clear" w:color="auto" w:fill="auto"/>
            <w:noWrap/>
            <w:vAlign w:val="bottom"/>
            <w:hideMark/>
          </w:tcPr>
          <w:p w14:paraId="0F573D27"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Neiva</w:t>
            </w:r>
          </w:p>
        </w:tc>
        <w:tc>
          <w:tcPr>
            <w:tcW w:w="744" w:type="pct"/>
            <w:shd w:val="clear" w:color="auto" w:fill="auto"/>
            <w:noWrap/>
            <w:vAlign w:val="bottom"/>
            <w:hideMark/>
          </w:tcPr>
          <w:p w14:paraId="20D1B3E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w:t>
            </w:r>
          </w:p>
        </w:tc>
        <w:tc>
          <w:tcPr>
            <w:tcW w:w="744" w:type="pct"/>
            <w:shd w:val="clear" w:color="auto" w:fill="auto"/>
            <w:noWrap/>
            <w:vAlign w:val="bottom"/>
            <w:hideMark/>
          </w:tcPr>
          <w:p w14:paraId="27EF3C6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1.416</w:t>
            </w:r>
          </w:p>
        </w:tc>
        <w:tc>
          <w:tcPr>
            <w:tcW w:w="744" w:type="pct"/>
            <w:shd w:val="clear" w:color="auto" w:fill="auto"/>
            <w:noWrap/>
            <w:vAlign w:val="bottom"/>
            <w:hideMark/>
          </w:tcPr>
          <w:p w14:paraId="1FED4CA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0.811</w:t>
            </w:r>
          </w:p>
        </w:tc>
      </w:tr>
      <w:tr w:rsidR="00AD201E" w:rsidRPr="00AD201E" w14:paraId="72AB9181" w14:textId="77777777" w:rsidTr="00AD201E">
        <w:trPr>
          <w:trHeight w:val="300"/>
        </w:trPr>
        <w:tc>
          <w:tcPr>
            <w:tcW w:w="744" w:type="pct"/>
            <w:shd w:val="clear" w:color="auto" w:fill="auto"/>
            <w:noWrap/>
            <w:vAlign w:val="bottom"/>
            <w:hideMark/>
          </w:tcPr>
          <w:p w14:paraId="2250D9D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41006</w:t>
            </w:r>
          </w:p>
        </w:tc>
        <w:tc>
          <w:tcPr>
            <w:tcW w:w="2024" w:type="pct"/>
            <w:shd w:val="clear" w:color="auto" w:fill="auto"/>
            <w:noWrap/>
            <w:vAlign w:val="bottom"/>
            <w:hideMark/>
          </w:tcPr>
          <w:p w14:paraId="12C1E3F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Acevedo</w:t>
            </w:r>
          </w:p>
        </w:tc>
        <w:tc>
          <w:tcPr>
            <w:tcW w:w="744" w:type="pct"/>
            <w:shd w:val="clear" w:color="auto" w:fill="auto"/>
            <w:noWrap/>
            <w:vAlign w:val="bottom"/>
            <w:hideMark/>
          </w:tcPr>
          <w:p w14:paraId="3352A8C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1.316</w:t>
            </w:r>
          </w:p>
        </w:tc>
        <w:tc>
          <w:tcPr>
            <w:tcW w:w="744" w:type="pct"/>
            <w:shd w:val="clear" w:color="auto" w:fill="auto"/>
            <w:noWrap/>
            <w:vAlign w:val="bottom"/>
            <w:hideMark/>
          </w:tcPr>
          <w:p w14:paraId="0520FF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1.365</w:t>
            </w:r>
          </w:p>
        </w:tc>
        <w:tc>
          <w:tcPr>
            <w:tcW w:w="744" w:type="pct"/>
            <w:shd w:val="clear" w:color="auto" w:fill="auto"/>
            <w:noWrap/>
            <w:vAlign w:val="bottom"/>
            <w:hideMark/>
          </w:tcPr>
          <w:p w14:paraId="5DED463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1.466</w:t>
            </w:r>
          </w:p>
        </w:tc>
      </w:tr>
      <w:tr w:rsidR="00AD201E" w:rsidRPr="00AD201E" w14:paraId="274E8097" w14:textId="77777777" w:rsidTr="00AD201E">
        <w:trPr>
          <w:trHeight w:val="300"/>
        </w:trPr>
        <w:tc>
          <w:tcPr>
            <w:tcW w:w="744" w:type="pct"/>
            <w:shd w:val="clear" w:color="auto" w:fill="auto"/>
            <w:noWrap/>
            <w:vAlign w:val="bottom"/>
            <w:hideMark/>
          </w:tcPr>
          <w:p w14:paraId="3AFA06C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41013</w:t>
            </w:r>
          </w:p>
        </w:tc>
        <w:tc>
          <w:tcPr>
            <w:tcW w:w="2024" w:type="pct"/>
            <w:shd w:val="clear" w:color="auto" w:fill="auto"/>
            <w:noWrap/>
            <w:vAlign w:val="bottom"/>
            <w:hideMark/>
          </w:tcPr>
          <w:p w14:paraId="24E32FD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Agrado</w:t>
            </w:r>
            <w:proofErr w:type="spellEnd"/>
          </w:p>
        </w:tc>
        <w:tc>
          <w:tcPr>
            <w:tcW w:w="744" w:type="pct"/>
            <w:shd w:val="clear" w:color="auto" w:fill="auto"/>
            <w:noWrap/>
            <w:vAlign w:val="bottom"/>
            <w:hideMark/>
          </w:tcPr>
          <w:p w14:paraId="3AAF881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0.509</w:t>
            </w:r>
          </w:p>
        </w:tc>
        <w:tc>
          <w:tcPr>
            <w:tcW w:w="744" w:type="pct"/>
            <w:shd w:val="clear" w:color="auto" w:fill="auto"/>
            <w:noWrap/>
            <w:vAlign w:val="bottom"/>
            <w:hideMark/>
          </w:tcPr>
          <w:p w14:paraId="7B041E7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1.308</w:t>
            </w:r>
          </w:p>
        </w:tc>
        <w:tc>
          <w:tcPr>
            <w:tcW w:w="744" w:type="pct"/>
            <w:shd w:val="clear" w:color="auto" w:fill="auto"/>
            <w:noWrap/>
            <w:vAlign w:val="bottom"/>
            <w:hideMark/>
          </w:tcPr>
          <w:p w14:paraId="6812763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0.692</w:t>
            </w:r>
          </w:p>
        </w:tc>
      </w:tr>
      <w:tr w:rsidR="00AD201E" w:rsidRPr="00AD201E" w14:paraId="5262C7CF" w14:textId="77777777" w:rsidTr="00AD201E">
        <w:trPr>
          <w:trHeight w:val="300"/>
        </w:trPr>
        <w:tc>
          <w:tcPr>
            <w:tcW w:w="744" w:type="pct"/>
            <w:shd w:val="clear" w:color="auto" w:fill="auto"/>
            <w:noWrap/>
            <w:vAlign w:val="bottom"/>
            <w:hideMark/>
          </w:tcPr>
          <w:p w14:paraId="09A7DB7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41016</w:t>
            </w:r>
          </w:p>
        </w:tc>
        <w:tc>
          <w:tcPr>
            <w:tcW w:w="2024" w:type="pct"/>
            <w:shd w:val="clear" w:color="auto" w:fill="auto"/>
            <w:noWrap/>
            <w:vAlign w:val="bottom"/>
            <w:hideMark/>
          </w:tcPr>
          <w:p w14:paraId="079AA645"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Aipe</w:t>
            </w:r>
            <w:proofErr w:type="spellEnd"/>
          </w:p>
        </w:tc>
        <w:tc>
          <w:tcPr>
            <w:tcW w:w="744" w:type="pct"/>
            <w:shd w:val="clear" w:color="auto" w:fill="auto"/>
            <w:noWrap/>
            <w:vAlign w:val="bottom"/>
            <w:hideMark/>
          </w:tcPr>
          <w:p w14:paraId="52E9503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0.044</w:t>
            </w:r>
          </w:p>
        </w:tc>
        <w:tc>
          <w:tcPr>
            <w:tcW w:w="744" w:type="pct"/>
            <w:shd w:val="clear" w:color="auto" w:fill="auto"/>
            <w:noWrap/>
            <w:vAlign w:val="bottom"/>
            <w:hideMark/>
          </w:tcPr>
          <w:p w14:paraId="5BB78C8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0.901</w:t>
            </w:r>
          </w:p>
        </w:tc>
        <w:tc>
          <w:tcPr>
            <w:tcW w:w="744" w:type="pct"/>
            <w:shd w:val="clear" w:color="auto" w:fill="auto"/>
            <w:noWrap/>
            <w:vAlign w:val="bottom"/>
            <w:hideMark/>
          </w:tcPr>
          <w:p w14:paraId="2B96C72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0.04</w:t>
            </w:r>
          </w:p>
        </w:tc>
      </w:tr>
      <w:tr w:rsidR="00AD201E" w:rsidRPr="00AD201E" w14:paraId="538C6FC7" w14:textId="77777777" w:rsidTr="00AD201E">
        <w:trPr>
          <w:trHeight w:val="300"/>
        </w:trPr>
        <w:tc>
          <w:tcPr>
            <w:tcW w:w="744" w:type="pct"/>
            <w:shd w:val="clear" w:color="auto" w:fill="auto"/>
            <w:noWrap/>
            <w:vAlign w:val="bottom"/>
            <w:hideMark/>
          </w:tcPr>
          <w:p w14:paraId="3298233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41020</w:t>
            </w:r>
          </w:p>
        </w:tc>
        <w:tc>
          <w:tcPr>
            <w:tcW w:w="2024" w:type="pct"/>
            <w:shd w:val="clear" w:color="auto" w:fill="auto"/>
            <w:noWrap/>
            <w:vAlign w:val="bottom"/>
            <w:hideMark/>
          </w:tcPr>
          <w:p w14:paraId="118BFF14"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Algeciras</w:t>
            </w:r>
          </w:p>
        </w:tc>
        <w:tc>
          <w:tcPr>
            <w:tcW w:w="744" w:type="pct"/>
            <w:shd w:val="clear" w:color="auto" w:fill="auto"/>
            <w:noWrap/>
            <w:vAlign w:val="bottom"/>
            <w:hideMark/>
          </w:tcPr>
          <w:p w14:paraId="42C54CA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0.955</w:t>
            </w:r>
          </w:p>
        </w:tc>
        <w:tc>
          <w:tcPr>
            <w:tcW w:w="744" w:type="pct"/>
            <w:shd w:val="clear" w:color="auto" w:fill="auto"/>
            <w:noWrap/>
            <w:vAlign w:val="bottom"/>
            <w:hideMark/>
          </w:tcPr>
          <w:p w14:paraId="261B5B5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1.413</w:t>
            </w:r>
          </w:p>
        </w:tc>
        <w:tc>
          <w:tcPr>
            <w:tcW w:w="744" w:type="pct"/>
            <w:shd w:val="clear" w:color="auto" w:fill="auto"/>
            <w:noWrap/>
            <w:vAlign w:val="bottom"/>
            <w:hideMark/>
          </w:tcPr>
          <w:p w14:paraId="028C184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1.119</w:t>
            </w:r>
          </w:p>
        </w:tc>
      </w:tr>
      <w:tr w:rsidR="00AD201E" w:rsidRPr="00AD201E" w14:paraId="3F0AA335" w14:textId="77777777" w:rsidTr="00AD201E">
        <w:trPr>
          <w:trHeight w:val="300"/>
        </w:trPr>
        <w:tc>
          <w:tcPr>
            <w:tcW w:w="744" w:type="pct"/>
            <w:shd w:val="clear" w:color="auto" w:fill="auto"/>
            <w:noWrap/>
            <w:vAlign w:val="bottom"/>
            <w:hideMark/>
          </w:tcPr>
          <w:p w14:paraId="4DA8F52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41026</w:t>
            </w:r>
          </w:p>
        </w:tc>
        <w:tc>
          <w:tcPr>
            <w:tcW w:w="2024" w:type="pct"/>
            <w:shd w:val="clear" w:color="auto" w:fill="auto"/>
            <w:noWrap/>
            <w:vAlign w:val="bottom"/>
            <w:hideMark/>
          </w:tcPr>
          <w:p w14:paraId="65D2553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Altamira</w:t>
            </w:r>
          </w:p>
        </w:tc>
        <w:tc>
          <w:tcPr>
            <w:tcW w:w="744" w:type="pct"/>
            <w:shd w:val="clear" w:color="auto" w:fill="auto"/>
            <w:noWrap/>
            <w:vAlign w:val="bottom"/>
            <w:hideMark/>
          </w:tcPr>
          <w:p w14:paraId="511C6D6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0.819</w:t>
            </w:r>
          </w:p>
        </w:tc>
        <w:tc>
          <w:tcPr>
            <w:tcW w:w="744" w:type="pct"/>
            <w:shd w:val="clear" w:color="auto" w:fill="auto"/>
            <w:noWrap/>
            <w:vAlign w:val="bottom"/>
            <w:hideMark/>
          </w:tcPr>
          <w:p w14:paraId="4A9E18B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1.476</w:t>
            </w:r>
          </w:p>
        </w:tc>
        <w:tc>
          <w:tcPr>
            <w:tcW w:w="744" w:type="pct"/>
            <w:shd w:val="clear" w:color="auto" w:fill="auto"/>
            <w:noWrap/>
            <w:vAlign w:val="bottom"/>
            <w:hideMark/>
          </w:tcPr>
          <w:p w14:paraId="2E2791A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1.026</w:t>
            </w:r>
          </w:p>
        </w:tc>
      </w:tr>
      <w:tr w:rsidR="00AD201E" w:rsidRPr="00AD201E" w14:paraId="5746C0D8" w14:textId="77777777" w:rsidTr="00AD201E">
        <w:trPr>
          <w:trHeight w:val="300"/>
        </w:trPr>
        <w:tc>
          <w:tcPr>
            <w:tcW w:w="744" w:type="pct"/>
            <w:shd w:val="clear" w:color="auto" w:fill="auto"/>
            <w:noWrap/>
            <w:vAlign w:val="bottom"/>
            <w:hideMark/>
          </w:tcPr>
          <w:p w14:paraId="1623FA4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41078</w:t>
            </w:r>
          </w:p>
        </w:tc>
        <w:tc>
          <w:tcPr>
            <w:tcW w:w="2024" w:type="pct"/>
            <w:shd w:val="clear" w:color="auto" w:fill="auto"/>
            <w:noWrap/>
            <w:vAlign w:val="bottom"/>
            <w:hideMark/>
          </w:tcPr>
          <w:p w14:paraId="7D4631D6"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Baraya</w:t>
            </w:r>
            <w:proofErr w:type="spellEnd"/>
          </w:p>
        </w:tc>
        <w:tc>
          <w:tcPr>
            <w:tcW w:w="744" w:type="pct"/>
            <w:shd w:val="clear" w:color="auto" w:fill="auto"/>
            <w:noWrap/>
            <w:vAlign w:val="bottom"/>
            <w:hideMark/>
          </w:tcPr>
          <w:p w14:paraId="08F2E51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1.153</w:t>
            </w:r>
          </w:p>
        </w:tc>
        <w:tc>
          <w:tcPr>
            <w:tcW w:w="744" w:type="pct"/>
            <w:shd w:val="clear" w:color="auto" w:fill="auto"/>
            <w:noWrap/>
            <w:vAlign w:val="bottom"/>
            <w:hideMark/>
          </w:tcPr>
          <w:p w14:paraId="694B710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1.731</w:t>
            </w:r>
          </w:p>
        </w:tc>
        <w:tc>
          <w:tcPr>
            <w:tcW w:w="744" w:type="pct"/>
            <w:shd w:val="clear" w:color="auto" w:fill="auto"/>
            <w:noWrap/>
            <w:vAlign w:val="bottom"/>
            <w:hideMark/>
          </w:tcPr>
          <w:p w14:paraId="0E3D0DC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1.318</w:t>
            </w:r>
          </w:p>
        </w:tc>
      </w:tr>
      <w:tr w:rsidR="00AD201E" w:rsidRPr="00AD201E" w14:paraId="01BF45A0" w14:textId="77777777" w:rsidTr="00AD201E">
        <w:trPr>
          <w:trHeight w:val="300"/>
        </w:trPr>
        <w:tc>
          <w:tcPr>
            <w:tcW w:w="744" w:type="pct"/>
            <w:shd w:val="clear" w:color="auto" w:fill="auto"/>
            <w:noWrap/>
            <w:vAlign w:val="bottom"/>
            <w:hideMark/>
          </w:tcPr>
          <w:p w14:paraId="5060FCB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41132</w:t>
            </w:r>
          </w:p>
        </w:tc>
        <w:tc>
          <w:tcPr>
            <w:tcW w:w="2024" w:type="pct"/>
            <w:shd w:val="clear" w:color="auto" w:fill="auto"/>
            <w:noWrap/>
            <w:vAlign w:val="bottom"/>
            <w:hideMark/>
          </w:tcPr>
          <w:p w14:paraId="33CC58BE"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Campoalegre</w:t>
            </w:r>
            <w:proofErr w:type="spellEnd"/>
          </w:p>
        </w:tc>
        <w:tc>
          <w:tcPr>
            <w:tcW w:w="744" w:type="pct"/>
            <w:shd w:val="clear" w:color="auto" w:fill="auto"/>
            <w:noWrap/>
            <w:vAlign w:val="bottom"/>
            <w:hideMark/>
          </w:tcPr>
          <w:p w14:paraId="41753D7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0.604</w:t>
            </w:r>
          </w:p>
        </w:tc>
        <w:tc>
          <w:tcPr>
            <w:tcW w:w="744" w:type="pct"/>
            <w:shd w:val="clear" w:color="auto" w:fill="auto"/>
            <w:noWrap/>
            <w:vAlign w:val="bottom"/>
            <w:hideMark/>
          </w:tcPr>
          <w:p w14:paraId="49C3491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1.397</w:t>
            </w:r>
          </w:p>
        </w:tc>
        <w:tc>
          <w:tcPr>
            <w:tcW w:w="744" w:type="pct"/>
            <w:shd w:val="clear" w:color="auto" w:fill="auto"/>
            <w:noWrap/>
            <w:vAlign w:val="bottom"/>
            <w:hideMark/>
          </w:tcPr>
          <w:p w14:paraId="63D872F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0.777</w:t>
            </w:r>
          </w:p>
        </w:tc>
      </w:tr>
      <w:tr w:rsidR="00AD201E" w:rsidRPr="00AD201E" w14:paraId="2B30B9A1" w14:textId="77777777" w:rsidTr="00AD201E">
        <w:trPr>
          <w:trHeight w:val="300"/>
        </w:trPr>
        <w:tc>
          <w:tcPr>
            <w:tcW w:w="744" w:type="pct"/>
            <w:shd w:val="clear" w:color="auto" w:fill="auto"/>
            <w:noWrap/>
            <w:vAlign w:val="bottom"/>
            <w:hideMark/>
          </w:tcPr>
          <w:p w14:paraId="21DEC11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41206</w:t>
            </w:r>
          </w:p>
        </w:tc>
        <w:tc>
          <w:tcPr>
            <w:tcW w:w="2024" w:type="pct"/>
            <w:shd w:val="clear" w:color="auto" w:fill="auto"/>
            <w:noWrap/>
            <w:vAlign w:val="bottom"/>
            <w:hideMark/>
          </w:tcPr>
          <w:p w14:paraId="79A1C75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Colombia</w:t>
            </w:r>
          </w:p>
        </w:tc>
        <w:tc>
          <w:tcPr>
            <w:tcW w:w="744" w:type="pct"/>
            <w:shd w:val="clear" w:color="auto" w:fill="auto"/>
            <w:noWrap/>
            <w:vAlign w:val="bottom"/>
            <w:hideMark/>
          </w:tcPr>
          <w:p w14:paraId="4E69A32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0.853</w:t>
            </w:r>
          </w:p>
        </w:tc>
        <w:tc>
          <w:tcPr>
            <w:tcW w:w="744" w:type="pct"/>
            <w:shd w:val="clear" w:color="auto" w:fill="auto"/>
            <w:noWrap/>
            <w:vAlign w:val="bottom"/>
            <w:hideMark/>
          </w:tcPr>
          <w:p w14:paraId="45A613A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1.265</w:t>
            </w:r>
          </w:p>
        </w:tc>
        <w:tc>
          <w:tcPr>
            <w:tcW w:w="744" w:type="pct"/>
            <w:shd w:val="clear" w:color="auto" w:fill="auto"/>
            <w:noWrap/>
            <w:vAlign w:val="bottom"/>
            <w:hideMark/>
          </w:tcPr>
          <w:p w14:paraId="0F4D7FE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0.994</w:t>
            </w:r>
          </w:p>
        </w:tc>
      </w:tr>
      <w:tr w:rsidR="00AD201E" w:rsidRPr="00AD201E" w14:paraId="757F04D3" w14:textId="77777777" w:rsidTr="00AD201E">
        <w:trPr>
          <w:trHeight w:val="300"/>
        </w:trPr>
        <w:tc>
          <w:tcPr>
            <w:tcW w:w="744" w:type="pct"/>
            <w:shd w:val="clear" w:color="auto" w:fill="auto"/>
            <w:noWrap/>
            <w:vAlign w:val="bottom"/>
            <w:hideMark/>
          </w:tcPr>
          <w:p w14:paraId="074E20D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41244</w:t>
            </w:r>
          </w:p>
        </w:tc>
        <w:tc>
          <w:tcPr>
            <w:tcW w:w="2024" w:type="pct"/>
            <w:shd w:val="clear" w:color="auto" w:fill="auto"/>
            <w:noWrap/>
            <w:vAlign w:val="bottom"/>
            <w:hideMark/>
          </w:tcPr>
          <w:p w14:paraId="5B4FB425"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Elias</w:t>
            </w:r>
          </w:p>
        </w:tc>
        <w:tc>
          <w:tcPr>
            <w:tcW w:w="744" w:type="pct"/>
            <w:shd w:val="clear" w:color="auto" w:fill="auto"/>
            <w:noWrap/>
            <w:vAlign w:val="bottom"/>
            <w:hideMark/>
          </w:tcPr>
          <w:p w14:paraId="1BBEE4E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1.176</w:t>
            </w:r>
          </w:p>
        </w:tc>
        <w:tc>
          <w:tcPr>
            <w:tcW w:w="744" w:type="pct"/>
            <w:shd w:val="clear" w:color="auto" w:fill="auto"/>
            <w:noWrap/>
            <w:vAlign w:val="bottom"/>
            <w:hideMark/>
          </w:tcPr>
          <w:p w14:paraId="0561511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1.69</w:t>
            </w:r>
          </w:p>
        </w:tc>
        <w:tc>
          <w:tcPr>
            <w:tcW w:w="744" w:type="pct"/>
            <w:shd w:val="clear" w:color="auto" w:fill="auto"/>
            <w:noWrap/>
            <w:vAlign w:val="bottom"/>
            <w:hideMark/>
          </w:tcPr>
          <w:p w14:paraId="0171601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1.361</w:t>
            </w:r>
          </w:p>
        </w:tc>
      </w:tr>
      <w:tr w:rsidR="00AD201E" w:rsidRPr="00AD201E" w14:paraId="5274A715" w14:textId="77777777" w:rsidTr="00AD201E">
        <w:trPr>
          <w:trHeight w:val="300"/>
        </w:trPr>
        <w:tc>
          <w:tcPr>
            <w:tcW w:w="744" w:type="pct"/>
            <w:shd w:val="clear" w:color="auto" w:fill="auto"/>
            <w:noWrap/>
            <w:vAlign w:val="bottom"/>
            <w:hideMark/>
          </w:tcPr>
          <w:p w14:paraId="24E909A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lastRenderedPageBreak/>
              <w:t>41298</w:t>
            </w:r>
          </w:p>
        </w:tc>
        <w:tc>
          <w:tcPr>
            <w:tcW w:w="2024" w:type="pct"/>
            <w:shd w:val="clear" w:color="auto" w:fill="auto"/>
            <w:noWrap/>
            <w:vAlign w:val="bottom"/>
            <w:hideMark/>
          </w:tcPr>
          <w:p w14:paraId="1B23A8A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Garzon</w:t>
            </w:r>
          </w:p>
        </w:tc>
        <w:tc>
          <w:tcPr>
            <w:tcW w:w="744" w:type="pct"/>
            <w:shd w:val="clear" w:color="auto" w:fill="auto"/>
            <w:noWrap/>
            <w:vAlign w:val="bottom"/>
            <w:hideMark/>
          </w:tcPr>
          <w:p w14:paraId="420AD55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1.325</w:t>
            </w:r>
          </w:p>
        </w:tc>
        <w:tc>
          <w:tcPr>
            <w:tcW w:w="744" w:type="pct"/>
            <w:shd w:val="clear" w:color="auto" w:fill="auto"/>
            <w:noWrap/>
            <w:vAlign w:val="bottom"/>
            <w:hideMark/>
          </w:tcPr>
          <w:p w14:paraId="34A7DC1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1.795</w:t>
            </w:r>
          </w:p>
        </w:tc>
        <w:tc>
          <w:tcPr>
            <w:tcW w:w="744" w:type="pct"/>
            <w:shd w:val="clear" w:color="auto" w:fill="auto"/>
            <w:noWrap/>
            <w:vAlign w:val="bottom"/>
            <w:hideMark/>
          </w:tcPr>
          <w:p w14:paraId="26B3955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1.485</w:t>
            </w:r>
          </w:p>
        </w:tc>
      </w:tr>
      <w:tr w:rsidR="00AD201E" w:rsidRPr="00AD201E" w14:paraId="6517D6EC" w14:textId="77777777" w:rsidTr="00AD201E">
        <w:trPr>
          <w:trHeight w:val="300"/>
        </w:trPr>
        <w:tc>
          <w:tcPr>
            <w:tcW w:w="744" w:type="pct"/>
            <w:shd w:val="clear" w:color="auto" w:fill="auto"/>
            <w:noWrap/>
            <w:vAlign w:val="bottom"/>
            <w:hideMark/>
          </w:tcPr>
          <w:p w14:paraId="603ABC3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41306</w:t>
            </w:r>
          </w:p>
        </w:tc>
        <w:tc>
          <w:tcPr>
            <w:tcW w:w="2024" w:type="pct"/>
            <w:shd w:val="clear" w:color="auto" w:fill="auto"/>
            <w:noWrap/>
            <w:vAlign w:val="bottom"/>
            <w:hideMark/>
          </w:tcPr>
          <w:p w14:paraId="4853D09D"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Gigante</w:t>
            </w:r>
            <w:proofErr w:type="spellEnd"/>
          </w:p>
        </w:tc>
        <w:tc>
          <w:tcPr>
            <w:tcW w:w="744" w:type="pct"/>
            <w:shd w:val="clear" w:color="auto" w:fill="auto"/>
            <w:noWrap/>
            <w:vAlign w:val="bottom"/>
            <w:hideMark/>
          </w:tcPr>
          <w:p w14:paraId="5277052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1.248</w:t>
            </w:r>
          </w:p>
        </w:tc>
        <w:tc>
          <w:tcPr>
            <w:tcW w:w="744" w:type="pct"/>
            <w:shd w:val="clear" w:color="auto" w:fill="auto"/>
            <w:noWrap/>
            <w:vAlign w:val="bottom"/>
            <w:hideMark/>
          </w:tcPr>
          <w:p w14:paraId="3B0E900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1.821</w:t>
            </w:r>
          </w:p>
        </w:tc>
        <w:tc>
          <w:tcPr>
            <w:tcW w:w="744" w:type="pct"/>
            <w:shd w:val="clear" w:color="auto" w:fill="auto"/>
            <w:noWrap/>
            <w:vAlign w:val="bottom"/>
            <w:hideMark/>
          </w:tcPr>
          <w:p w14:paraId="38B7251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1.423</w:t>
            </w:r>
          </w:p>
        </w:tc>
      </w:tr>
      <w:tr w:rsidR="00AD201E" w:rsidRPr="00AD201E" w14:paraId="688466E3" w14:textId="77777777" w:rsidTr="00AD201E">
        <w:trPr>
          <w:trHeight w:val="300"/>
        </w:trPr>
        <w:tc>
          <w:tcPr>
            <w:tcW w:w="744" w:type="pct"/>
            <w:shd w:val="clear" w:color="auto" w:fill="auto"/>
            <w:noWrap/>
            <w:vAlign w:val="bottom"/>
            <w:hideMark/>
          </w:tcPr>
          <w:p w14:paraId="5E9D129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41319</w:t>
            </w:r>
          </w:p>
        </w:tc>
        <w:tc>
          <w:tcPr>
            <w:tcW w:w="2024" w:type="pct"/>
            <w:shd w:val="clear" w:color="auto" w:fill="auto"/>
            <w:noWrap/>
            <w:vAlign w:val="bottom"/>
            <w:hideMark/>
          </w:tcPr>
          <w:p w14:paraId="4ADE4806"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Guadalupe</w:t>
            </w:r>
          </w:p>
        </w:tc>
        <w:tc>
          <w:tcPr>
            <w:tcW w:w="744" w:type="pct"/>
            <w:shd w:val="clear" w:color="auto" w:fill="auto"/>
            <w:noWrap/>
            <w:vAlign w:val="bottom"/>
            <w:hideMark/>
          </w:tcPr>
          <w:p w14:paraId="4C7DF7F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1.197</w:t>
            </w:r>
          </w:p>
        </w:tc>
        <w:tc>
          <w:tcPr>
            <w:tcW w:w="744" w:type="pct"/>
            <w:shd w:val="clear" w:color="auto" w:fill="auto"/>
            <w:noWrap/>
            <w:vAlign w:val="bottom"/>
            <w:hideMark/>
          </w:tcPr>
          <w:p w14:paraId="179F1DF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1.643</w:t>
            </w:r>
          </w:p>
        </w:tc>
        <w:tc>
          <w:tcPr>
            <w:tcW w:w="744" w:type="pct"/>
            <w:shd w:val="clear" w:color="auto" w:fill="auto"/>
            <w:noWrap/>
            <w:vAlign w:val="bottom"/>
            <w:hideMark/>
          </w:tcPr>
          <w:p w14:paraId="4E4C848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1.362</w:t>
            </w:r>
          </w:p>
        </w:tc>
      </w:tr>
      <w:tr w:rsidR="00AD201E" w:rsidRPr="00AD201E" w14:paraId="3833B861" w14:textId="77777777" w:rsidTr="00AD201E">
        <w:trPr>
          <w:trHeight w:val="300"/>
        </w:trPr>
        <w:tc>
          <w:tcPr>
            <w:tcW w:w="744" w:type="pct"/>
            <w:shd w:val="clear" w:color="auto" w:fill="auto"/>
            <w:noWrap/>
            <w:vAlign w:val="bottom"/>
            <w:hideMark/>
          </w:tcPr>
          <w:p w14:paraId="3A6BEF6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41349</w:t>
            </w:r>
          </w:p>
        </w:tc>
        <w:tc>
          <w:tcPr>
            <w:tcW w:w="2024" w:type="pct"/>
            <w:shd w:val="clear" w:color="auto" w:fill="auto"/>
            <w:noWrap/>
            <w:vAlign w:val="bottom"/>
            <w:hideMark/>
          </w:tcPr>
          <w:p w14:paraId="59CB18B4"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Hobo</w:t>
            </w:r>
          </w:p>
        </w:tc>
        <w:tc>
          <w:tcPr>
            <w:tcW w:w="744" w:type="pct"/>
            <w:shd w:val="clear" w:color="auto" w:fill="auto"/>
            <w:noWrap/>
            <w:vAlign w:val="bottom"/>
            <w:hideMark/>
          </w:tcPr>
          <w:p w14:paraId="5F7FA1A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0.414</w:t>
            </w:r>
          </w:p>
        </w:tc>
        <w:tc>
          <w:tcPr>
            <w:tcW w:w="744" w:type="pct"/>
            <w:shd w:val="clear" w:color="auto" w:fill="auto"/>
            <w:noWrap/>
            <w:vAlign w:val="bottom"/>
            <w:hideMark/>
          </w:tcPr>
          <w:p w14:paraId="3E68A17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1.143</w:t>
            </w:r>
          </w:p>
        </w:tc>
        <w:tc>
          <w:tcPr>
            <w:tcW w:w="744" w:type="pct"/>
            <w:shd w:val="clear" w:color="auto" w:fill="auto"/>
            <w:noWrap/>
            <w:vAlign w:val="bottom"/>
            <w:hideMark/>
          </w:tcPr>
          <w:p w14:paraId="4F061A8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0.562</w:t>
            </w:r>
          </w:p>
        </w:tc>
      </w:tr>
      <w:tr w:rsidR="00AD201E" w:rsidRPr="00AD201E" w14:paraId="76912AA1" w14:textId="77777777" w:rsidTr="00AD201E">
        <w:trPr>
          <w:trHeight w:val="300"/>
        </w:trPr>
        <w:tc>
          <w:tcPr>
            <w:tcW w:w="744" w:type="pct"/>
            <w:shd w:val="clear" w:color="auto" w:fill="auto"/>
            <w:noWrap/>
            <w:vAlign w:val="bottom"/>
            <w:hideMark/>
          </w:tcPr>
          <w:p w14:paraId="3335423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41357</w:t>
            </w:r>
          </w:p>
        </w:tc>
        <w:tc>
          <w:tcPr>
            <w:tcW w:w="2024" w:type="pct"/>
            <w:shd w:val="clear" w:color="auto" w:fill="auto"/>
            <w:noWrap/>
            <w:vAlign w:val="bottom"/>
            <w:hideMark/>
          </w:tcPr>
          <w:p w14:paraId="1D3953A7"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Iquira</w:t>
            </w:r>
            <w:proofErr w:type="spellEnd"/>
          </w:p>
        </w:tc>
        <w:tc>
          <w:tcPr>
            <w:tcW w:w="744" w:type="pct"/>
            <w:shd w:val="clear" w:color="auto" w:fill="auto"/>
            <w:noWrap/>
            <w:vAlign w:val="bottom"/>
            <w:hideMark/>
          </w:tcPr>
          <w:p w14:paraId="3B4AFF3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1.438</w:t>
            </w:r>
          </w:p>
        </w:tc>
        <w:tc>
          <w:tcPr>
            <w:tcW w:w="744" w:type="pct"/>
            <w:shd w:val="clear" w:color="auto" w:fill="auto"/>
            <w:noWrap/>
            <w:vAlign w:val="bottom"/>
            <w:hideMark/>
          </w:tcPr>
          <w:p w14:paraId="472CC64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2.022</w:t>
            </w:r>
          </w:p>
        </w:tc>
        <w:tc>
          <w:tcPr>
            <w:tcW w:w="744" w:type="pct"/>
            <w:shd w:val="clear" w:color="auto" w:fill="auto"/>
            <w:noWrap/>
            <w:vAlign w:val="bottom"/>
            <w:hideMark/>
          </w:tcPr>
          <w:p w14:paraId="1BBE821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1.609</w:t>
            </w:r>
          </w:p>
        </w:tc>
      </w:tr>
      <w:tr w:rsidR="00AD201E" w:rsidRPr="00AD201E" w14:paraId="07FE8663" w14:textId="77777777" w:rsidTr="00AD201E">
        <w:trPr>
          <w:trHeight w:val="300"/>
        </w:trPr>
        <w:tc>
          <w:tcPr>
            <w:tcW w:w="744" w:type="pct"/>
            <w:shd w:val="clear" w:color="auto" w:fill="auto"/>
            <w:noWrap/>
            <w:vAlign w:val="bottom"/>
            <w:hideMark/>
          </w:tcPr>
          <w:p w14:paraId="3A1D5BD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41359</w:t>
            </w:r>
          </w:p>
        </w:tc>
        <w:tc>
          <w:tcPr>
            <w:tcW w:w="2024" w:type="pct"/>
            <w:shd w:val="clear" w:color="auto" w:fill="auto"/>
            <w:noWrap/>
            <w:vAlign w:val="bottom"/>
            <w:hideMark/>
          </w:tcPr>
          <w:p w14:paraId="135A5DBF"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Isnos</w:t>
            </w:r>
            <w:proofErr w:type="spellEnd"/>
          </w:p>
        </w:tc>
        <w:tc>
          <w:tcPr>
            <w:tcW w:w="744" w:type="pct"/>
            <w:shd w:val="clear" w:color="auto" w:fill="auto"/>
            <w:noWrap/>
            <w:vAlign w:val="bottom"/>
            <w:hideMark/>
          </w:tcPr>
          <w:p w14:paraId="0CCB12C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0.489</w:t>
            </w:r>
          </w:p>
        </w:tc>
        <w:tc>
          <w:tcPr>
            <w:tcW w:w="744" w:type="pct"/>
            <w:shd w:val="clear" w:color="auto" w:fill="auto"/>
            <w:noWrap/>
            <w:vAlign w:val="bottom"/>
            <w:hideMark/>
          </w:tcPr>
          <w:p w14:paraId="659CEE9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0.729</w:t>
            </w:r>
          </w:p>
        </w:tc>
        <w:tc>
          <w:tcPr>
            <w:tcW w:w="744" w:type="pct"/>
            <w:shd w:val="clear" w:color="auto" w:fill="auto"/>
            <w:noWrap/>
            <w:vAlign w:val="bottom"/>
            <w:hideMark/>
          </w:tcPr>
          <w:p w14:paraId="507A899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w:t>
            </w:r>
          </w:p>
        </w:tc>
      </w:tr>
      <w:tr w:rsidR="00AD201E" w:rsidRPr="00AD201E" w14:paraId="60318236" w14:textId="77777777" w:rsidTr="00AD201E">
        <w:trPr>
          <w:trHeight w:val="300"/>
        </w:trPr>
        <w:tc>
          <w:tcPr>
            <w:tcW w:w="744" w:type="pct"/>
            <w:shd w:val="clear" w:color="auto" w:fill="auto"/>
            <w:noWrap/>
            <w:vAlign w:val="bottom"/>
            <w:hideMark/>
          </w:tcPr>
          <w:p w14:paraId="4A762D7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41378</w:t>
            </w:r>
          </w:p>
        </w:tc>
        <w:tc>
          <w:tcPr>
            <w:tcW w:w="2024" w:type="pct"/>
            <w:shd w:val="clear" w:color="auto" w:fill="auto"/>
            <w:noWrap/>
            <w:vAlign w:val="bottom"/>
            <w:hideMark/>
          </w:tcPr>
          <w:p w14:paraId="32BB6CE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argentina</w:t>
            </w:r>
            <w:proofErr w:type="spellEnd"/>
          </w:p>
        </w:tc>
        <w:tc>
          <w:tcPr>
            <w:tcW w:w="744" w:type="pct"/>
            <w:shd w:val="clear" w:color="auto" w:fill="auto"/>
            <w:noWrap/>
            <w:vAlign w:val="bottom"/>
            <w:hideMark/>
          </w:tcPr>
          <w:p w14:paraId="5B4E7E2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0.023</w:t>
            </w:r>
          </w:p>
        </w:tc>
        <w:tc>
          <w:tcPr>
            <w:tcW w:w="744" w:type="pct"/>
            <w:shd w:val="clear" w:color="auto" w:fill="auto"/>
            <w:noWrap/>
            <w:vAlign w:val="bottom"/>
            <w:hideMark/>
          </w:tcPr>
          <w:p w14:paraId="6D49EDD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0.201</w:t>
            </w:r>
          </w:p>
        </w:tc>
        <w:tc>
          <w:tcPr>
            <w:tcW w:w="744" w:type="pct"/>
            <w:shd w:val="clear" w:color="auto" w:fill="auto"/>
            <w:noWrap/>
            <w:vAlign w:val="bottom"/>
            <w:hideMark/>
          </w:tcPr>
          <w:p w14:paraId="483624E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0.042</w:t>
            </w:r>
          </w:p>
        </w:tc>
      </w:tr>
      <w:tr w:rsidR="00AD201E" w:rsidRPr="00AD201E" w14:paraId="6ED62ACB" w14:textId="77777777" w:rsidTr="00AD201E">
        <w:trPr>
          <w:trHeight w:val="300"/>
        </w:trPr>
        <w:tc>
          <w:tcPr>
            <w:tcW w:w="744" w:type="pct"/>
            <w:shd w:val="clear" w:color="auto" w:fill="auto"/>
            <w:noWrap/>
            <w:vAlign w:val="bottom"/>
            <w:hideMark/>
          </w:tcPr>
          <w:p w14:paraId="665D2D7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41396</w:t>
            </w:r>
          </w:p>
        </w:tc>
        <w:tc>
          <w:tcPr>
            <w:tcW w:w="2024" w:type="pct"/>
            <w:shd w:val="clear" w:color="auto" w:fill="auto"/>
            <w:noWrap/>
            <w:vAlign w:val="bottom"/>
            <w:hideMark/>
          </w:tcPr>
          <w:p w14:paraId="1FA695B0"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plata</w:t>
            </w:r>
            <w:proofErr w:type="spellEnd"/>
          </w:p>
        </w:tc>
        <w:tc>
          <w:tcPr>
            <w:tcW w:w="744" w:type="pct"/>
            <w:shd w:val="clear" w:color="auto" w:fill="auto"/>
            <w:noWrap/>
            <w:vAlign w:val="bottom"/>
            <w:hideMark/>
          </w:tcPr>
          <w:p w14:paraId="54C937C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0.871</w:t>
            </w:r>
          </w:p>
        </w:tc>
        <w:tc>
          <w:tcPr>
            <w:tcW w:w="744" w:type="pct"/>
            <w:shd w:val="clear" w:color="auto" w:fill="auto"/>
            <w:noWrap/>
            <w:vAlign w:val="bottom"/>
            <w:hideMark/>
          </w:tcPr>
          <w:p w14:paraId="466DF25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1.294</w:t>
            </w:r>
          </w:p>
        </w:tc>
        <w:tc>
          <w:tcPr>
            <w:tcW w:w="744" w:type="pct"/>
            <w:shd w:val="clear" w:color="auto" w:fill="auto"/>
            <w:noWrap/>
            <w:vAlign w:val="bottom"/>
            <w:hideMark/>
          </w:tcPr>
          <w:p w14:paraId="02F7932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1.016</w:t>
            </w:r>
          </w:p>
        </w:tc>
      </w:tr>
      <w:tr w:rsidR="00AD201E" w:rsidRPr="00AD201E" w14:paraId="7CAFEB79" w14:textId="77777777" w:rsidTr="00AD201E">
        <w:trPr>
          <w:trHeight w:val="300"/>
        </w:trPr>
        <w:tc>
          <w:tcPr>
            <w:tcW w:w="744" w:type="pct"/>
            <w:shd w:val="clear" w:color="auto" w:fill="auto"/>
            <w:noWrap/>
            <w:vAlign w:val="bottom"/>
            <w:hideMark/>
          </w:tcPr>
          <w:p w14:paraId="29349AD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41483</w:t>
            </w:r>
          </w:p>
        </w:tc>
        <w:tc>
          <w:tcPr>
            <w:tcW w:w="2024" w:type="pct"/>
            <w:shd w:val="clear" w:color="auto" w:fill="auto"/>
            <w:noWrap/>
            <w:vAlign w:val="bottom"/>
            <w:hideMark/>
          </w:tcPr>
          <w:p w14:paraId="62252D01"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Nataga</w:t>
            </w:r>
            <w:proofErr w:type="spellEnd"/>
          </w:p>
        </w:tc>
        <w:tc>
          <w:tcPr>
            <w:tcW w:w="744" w:type="pct"/>
            <w:shd w:val="clear" w:color="auto" w:fill="auto"/>
            <w:noWrap/>
            <w:vAlign w:val="bottom"/>
            <w:hideMark/>
          </w:tcPr>
          <w:p w14:paraId="473C65B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0.96</w:t>
            </w:r>
          </w:p>
        </w:tc>
        <w:tc>
          <w:tcPr>
            <w:tcW w:w="744" w:type="pct"/>
            <w:shd w:val="clear" w:color="auto" w:fill="auto"/>
            <w:noWrap/>
            <w:vAlign w:val="bottom"/>
            <w:hideMark/>
          </w:tcPr>
          <w:p w14:paraId="7316FBF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1.51</w:t>
            </w:r>
          </w:p>
        </w:tc>
        <w:tc>
          <w:tcPr>
            <w:tcW w:w="744" w:type="pct"/>
            <w:shd w:val="clear" w:color="auto" w:fill="auto"/>
            <w:noWrap/>
            <w:vAlign w:val="bottom"/>
            <w:hideMark/>
          </w:tcPr>
          <w:p w14:paraId="53CD0E7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1.124</w:t>
            </w:r>
          </w:p>
        </w:tc>
      </w:tr>
      <w:tr w:rsidR="00AD201E" w:rsidRPr="00AD201E" w14:paraId="0D6CD534" w14:textId="77777777" w:rsidTr="00AD201E">
        <w:trPr>
          <w:trHeight w:val="300"/>
        </w:trPr>
        <w:tc>
          <w:tcPr>
            <w:tcW w:w="744" w:type="pct"/>
            <w:shd w:val="clear" w:color="auto" w:fill="auto"/>
            <w:noWrap/>
            <w:vAlign w:val="bottom"/>
            <w:hideMark/>
          </w:tcPr>
          <w:p w14:paraId="03E98CC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41503</w:t>
            </w:r>
          </w:p>
        </w:tc>
        <w:tc>
          <w:tcPr>
            <w:tcW w:w="2024" w:type="pct"/>
            <w:shd w:val="clear" w:color="auto" w:fill="auto"/>
            <w:noWrap/>
            <w:vAlign w:val="bottom"/>
            <w:hideMark/>
          </w:tcPr>
          <w:p w14:paraId="31CA5FAC"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Oporapa</w:t>
            </w:r>
            <w:proofErr w:type="spellEnd"/>
          </w:p>
        </w:tc>
        <w:tc>
          <w:tcPr>
            <w:tcW w:w="744" w:type="pct"/>
            <w:shd w:val="clear" w:color="auto" w:fill="auto"/>
            <w:noWrap/>
            <w:vAlign w:val="bottom"/>
            <w:hideMark/>
          </w:tcPr>
          <w:p w14:paraId="3BC517D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1.302</w:t>
            </w:r>
          </w:p>
        </w:tc>
        <w:tc>
          <w:tcPr>
            <w:tcW w:w="744" w:type="pct"/>
            <w:shd w:val="clear" w:color="auto" w:fill="auto"/>
            <w:noWrap/>
            <w:vAlign w:val="bottom"/>
            <w:hideMark/>
          </w:tcPr>
          <w:p w14:paraId="13312C9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1.627</w:t>
            </w:r>
          </w:p>
        </w:tc>
        <w:tc>
          <w:tcPr>
            <w:tcW w:w="744" w:type="pct"/>
            <w:shd w:val="clear" w:color="auto" w:fill="auto"/>
            <w:noWrap/>
            <w:vAlign w:val="bottom"/>
            <w:hideMark/>
          </w:tcPr>
          <w:p w14:paraId="608946C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1.435</w:t>
            </w:r>
          </w:p>
        </w:tc>
      </w:tr>
      <w:tr w:rsidR="00AD201E" w:rsidRPr="00AD201E" w14:paraId="79CDA776" w14:textId="77777777" w:rsidTr="00AD201E">
        <w:trPr>
          <w:trHeight w:val="300"/>
        </w:trPr>
        <w:tc>
          <w:tcPr>
            <w:tcW w:w="744" w:type="pct"/>
            <w:shd w:val="clear" w:color="auto" w:fill="auto"/>
            <w:noWrap/>
            <w:vAlign w:val="bottom"/>
            <w:hideMark/>
          </w:tcPr>
          <w:p w14:paraId="233BD30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41518</w:t>
            </w:r>
          </w:p>
        </w:tc>
        <w:tc>
          <w:tcPr>
            <w:tcW w:w="2024" w:type="pct"/>
            <w:shd w:val="clear" w:color="auto" w:fill="auto"/>
            <w:noWrap/>
            <w:vAlign w:val="bottom"/>
            <w:hideMark/>
          </w:tcPr>
          <w:p w14:paraId="491AA02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Paicol</w:t>
            </w:r>
            <w:proofErr w:type="spellEnd"/>
          </w:p>
        </w:tc>
        <w:tc>
          <w:tcPr>
            <w:tcW w:w="744" w:type="pct"/>
            <w:shd w:val="clear" w:color="auto" w:fill="auto"/>
            <w:noWrap/>
            <w:vAlign w:val="bottom"/>
            <w:hideMark/>
          </w:tcPr>
          <w:p w14:paraId="1D7F13B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0.802</w:t>
            </w:r>
          </w:p>
        </w:tc>
        <w:tc>
          <w:tcPr>
            <w:tcW w:w="744" w:type="pct"/>
            <w:shd w:val="clear" w:color="auto" w:fill="auto"/>
            <w:noWrap/>
            <w:vAlign w:val="bottom"/>
            <w:hideMark/>
          </w:tcPr>
          <w:p w14:paraId="2F2456F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1.536</w:t>
            </w:r>
          </w:p>
        </w:tc>
        <w:tc>
          <w:tcPr>
            <w:tcW w:w="744" w:type="pct"/>
            <w:shd w:val="clear" w:color="auto" w:fill="auto"/>
            <w:noWrap/>
            <w:vAlign w:val="bottom"/>
            <w:hideMark/>
          </w:tcPr>
          <w:p w14:paraId="2029AC8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0.992</w:t>
            </w:r>
          </w:p>
        </w:tc>
      </w:tr>
      <w:tr w:rsidR="00AD201E" w:rsidRPr="00AD201E" w14:paraId="33506C76" w14:textId="77777777" w:rsidTr="00AD201E">
        <w:trPr>
          <w:trHeight w:val="300"/>
        </w:trPr>
        <w:tc>
          <w:tcPr>
            <w:tcW w:w="744" w:type="pct"/>
            <w:shd w:val="clear" w:color="auto" w:fill="auto"/>
            <w:noWrap/>
            <w:vAlign w:val="bottom"/>
            <w:hideMark/>
          </w:tcPr>
          <w:p w14:paraId="619E5EF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41524</w:t>
            </w:r>
          </w:p>
        </w:tc>
        <w:tc>
          <w:tcPr>
            <w:tcW w:w="2024" w:type="pct"/>
            <w:shd w:val="clear" w:color="auto" w:fill="auto"/>
            <w:noWrap/>
            <w:vAlign w:val="bottom"/>
            <w:hideMark/>
          </w:tcPr>
          <w:p w14:paraId="13AD0DC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Palermo</w:t>
            </w:r>
          </w:p>
        </w:tc>
        <w:tc>
          <w:tcPr>
            <w:tcW w:w="744" w:type="pct"/>
            <w:shd w:val="clear" w:color="auto" w:fill="auto"/>
            <w:noWrap/>
            <w:vAlign w:val="bottom"/>
            <w:hideMark/>
          </w:tcPr>
          <w:p w14:paraId="70F771E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0.249</w:t>
            </w:r>
          </w:p>
        </w:tc>
        <w:tc>
          <w:tcPr>
            <w:tcW w:w="744" w:type="pct"/>
            <w:shd w:val="clear" w:color="auto" w:fill="auto"/>
            <w:noWrap/>
            <w:vAlign w:val="bottom"/>
            <w:hideMark/>
          </w:tcPr>
          <w:p w14:paraId="5FD96B2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1.146</w:t>
            </w:r>
          </w:p>
        </w:tc>
        <w:tc>
          <w:tcPr>
            <w:tcW w:w="744" w:type="pct"/>
            <w:shd w:val="clear" w:color="auto" w:fill="auto"/>
            <w:noWrap/>
            <w:vAlign w:val="bottom"/>
            <w:hideMark/>
          </w:tcPr>
          <w:p w14:paraId="32EFC47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0.341</w:t>
            </w:r>
          </w:p>
        </w:tc>
      </w:tr>
      <w:tr w:rsidR="00AD201E" w:rsidRPr="00AD201E" w14:paraId="2241A080" w14:textId="77777777" w:rsidTr="00AD201E">
        <w:trPr>
          <w:trHeight w:val="300"/>
        </w:trPr>
        <w:tc>
          <w:tcPr>
            <w:tcW w:w="744" w:type="pct"/>
            <w:shd w:val="clear" w:color="auto" w:fill="auto"/>
            <w:noWrap/>
            <w:vAlign w:val="bottom"/>
            <w:hideMark/>
          </w:tcPr>
          <w:p w14:paraId="2F5DA7E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41530</w:t>
            </w:r>
          </w:p>
        </w:tc>
        <w:tc>
          <w:tcPr>
            <w:tcW w:w="2024" w:type="pct"/>
            <w:shd w:val="clear" w:color="auto" w:fill="auto"/>
            <w:noWrap/>
            <w:vAlign w:val="bottom"/>
            <w:hideMark/>
          </w:tcPr>
          <w:p w14:paraId="37005716"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Palestina</w:t>
            </w:r>
            <w:proofErr w:type="spellEnd"/>
          </w:p>
        </w:tc>
        <w:tc>
          <w:tcPr>
            <w:tcW w:w="744" w:type="pct"/>
            <w:shd w:val="clear" w:color="auto" w:fill="auto"/>
            <w:noWrap/>
            <w:vAlign w:val="bottom"/>
            <w:hideMark/>
          </w:tcPr>
          <w:p w14:paraId="2319C9F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1.443</w:t>
            </w:r>
          </w:p>
        </w:tc>
        <w:tc>
          <w:tcPr>
            <w:tcW w:w="744" w:type="pct"/>
            <w:shd w:val="clear" w:color="auto" w:fill="auto"/>
            <w:noWrap/>
            <w:vAlign w:val="bottom"/>
            <w:hideMark/>
          </w:tcPr>
          <w:p w14:paraId="2F662D4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1.596</w:t>
            </w:r>
          </w:p>
        </w:tc>
        <w:tc>
          <w:tcPr>
            <w:tcW w:w="744" w:type="pct"/>
            <w:shd w:val="clear" w:color="auto" w:fill="auto"/>
            <w:noWrap/>
            <w:vAlign w:val="bottom"/>
            <w:hideMark/>
          </w:tcPr>
          <w:p w14:paraId="7DE3ABC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1.568</w:t>
            </w:r>
          </w:p>
        </w:tc>
      </w:tr>
      <w:tr w:rsidR="00AD201E" w:rsidRPr="00AD201E" w14:paraId="07EC3642" w14:textId="77777777" w:rsidTr="00AD201E">
        <w:trPr>
          <w:trHeight w:val="300"/>
        </w:trPr>
        <w:tc>
          <w:tcPr>
            <w:tcW w:w="744" w:type="pct"/>
            <w:shd w:val="clear" w:color="auto" w:fill="auto"/>
            <w:noWrap/>
            <w:vAlign w:val="bottom"/>
            <w:hideMark/>
          </w:tcPr>
          <w:p w14:paraId="4AB712C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41548</w:t>
            </w:r>
          </w:p>
        </w:tc>
        <w:tc>
          <w:tcPr>
            <w:tcW w:w="2024" w:type="pct"/>
            <w:shd w:val="clear" w:color="auto" w:fill="auto"/>
            <w:noWrap/>
            <w:vAlign w:val="bottom"/>
            <w:hideMark/>
          </w:tcPr>
          <w:p w14:paraId="6C578885"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Pital</w:t>
            </w:r>
            <w:proofErr w:type="spellEnd"/>
          </w:p>
        </w:tc>
        <w:tc>
          <w:tcPr>
            <w:tcW w:w="744" w:type="pct"/>
            <w:shd w:val="clear" w:color="auto" w:fill="auto"/>
            <w:noWrap/>
            <w:vAlign w:val="bottom"/>
            <w:hideMark/>
          </w:tcPr>
          <w:p w14:paraId="751D53A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1.349</w:t>
            </w:r>
          </w:p>
        </w:tc>
        <w:tc>
          <w:tcPr>
            <w:tcW w:w="744" w:type="pct"/>
            <w:shd w:val="clear" w:color="auto" w:fill="auto"/>
            <w:noWrap/>
            <w:vAlign w:val="bottom"/>
            <w:hideMark/>
          </w:tcPr>
          <w:p w14:paraId="011FC2F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1.967</w:t>
            </w:r>
          </w:p>
        </w:tc>
        <w:tc>
          <w:tcPr>
            <w:tcW w:w="744" w:type="pct"/>
            <w:shd w:val="clear" w:color="auto" w:fill="auto"/>
            <w:noWrap/>
            <w:vAlign w:val="bottom"/>
            <w:hideMark/>
          </w:tcPr>
          <w:p w14:paraId="3A87D46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1.53</w:t>
            </w:r>
          </w:p>
        </w:tc>
      </w:tr>
      <w:tr w:rsidR="00AD201E" w:rsidRPr="00AD201E" w14:paraId="5731C0F5" w14:textId="77777777" w:rsidTr="00AD201E">
        <w:trPr>
          <w:trHeight w:val="300"/>
        </w:trPr>
        <w:tc>
          <w:tcPr>
            <w:tcW w:w="744" w:type="pct"/>
            <w:shd w:val="clear" w:color="auto" w:fill="auto"/>
            <w:noWrap/>
            <w:vAlign w:val="bottom"/>
            <w:hideMark/>
          </w:tcPr>
          <w:p w14:paraId="0BEA41D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41551</w:t>
            </w:r>
          </w:p>
        </w:tc>
        <w:tc>
          <w:tcPr>
            <w:tcW w:w="2024" w:type="pct"/>
            <w:shd w:val="clear" w:color="auto" w:fill="auto"/>
            <w:noWrap/>
            <w:vAlign w:val="bottom"/>
            <w:hideMark/>
          </w:tcPr>
          <w:p w14:paraId="34EBBF7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Pitalito</w:t>
            </w:r>
            <w:proofErr w:type="spellEnd"/>
          </w:p>
        </w:tc>
        <w:tc>
          <w:tcPr>
            <w:tcW w:w="744" w:type="pct"/>
            <w:shd w:val="clear" w:color="auto" w:fill="auto"/>
            <w:noWrap/>
            <w:vAlign w:val="bottom"/>
            <w:hideMark/>
          </w:tcPr>
          <w:p w14:paraId="531D68E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1.244</w:t>
            </w:r>
          </w:p>
        </w:tc>
        <w:tc>
          <w:tcPr>
            <w:tcW w:w="744" w:type="pct"/>
            <w:shd w:val="clear" w:color="auto" w:fill="auto"/>
            <w:noWrap/>
            <w:vAlign w:val="bottom"/>
            <w:hideMark/>
          </w:tcPr>
          <w:p w14:paraId="2A4E985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1.553</w:t>
            </w:r>
          </w:p>
        </w:tc>
        <w:tc>
          <w:tcPr>
            <w:tcW w:w="744" w:type="pct"/>
            <w:shd w:val="clear" w:color="auto" w:fill="auto"/>
            <w:noWrap/>
            <w:vAlign w:val="bottom"/>
            <w:hideMark/>
          </w:tcPr>
          <w:p w14:paraId="24366E4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1.393</w:t>
            </w:r>
          </w:p>
        </w:tc>
      </w:tr>
      <w:tr w:rsidR="00AD201E" w:rsidRPr="00AD201E" w14:paraId="346B9277" w14:textId="77777777" w:rsidTr="00AD201E">
        <w:trPr>
          <w:trHeight w:val="300"/>
        </w:trPr>
        <w:tc>
          <w:tcPr>
            <w:tcW w:w="744" w:type="pct"/>
            <w:shd w:val="clear" w:color="auto" w:fill="auto"/>
            <w:noWrap/>
            <w:vAlign w:val="bottom"/>
            <w:hideMark/>
          </w:tcPr>
          <w:p w14:paraId="2AC45A1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41615</w:t>
            </w:r>
          </w:p>
        </w:tc>
        <w:tc>
          <w:tcPr>
            <w:tcW w:w="2024" w:type="pct"/>
            <w:shd w:val="clear" w:color="auto" w:fill="auto"/>
            <w:noWrap/>
            <w:vAlign w:val="bottom"/>
            <w:hideMark/>
          </w:tcPr>
          <w:p w14:paraId="49BFD03C"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Rivera</w:t>
            </w:r>
          </w:p>
        </w:tc>
        <w:tc>
          <w:tcPr>
            <w:tcW w:w="744" w:type="pct"/>
            <w:shd w:val="clear" w:color="auto" w:fill="auto"/>
            <w:noWrap/>
            <w:vAlign w:val="bottom"/>
            <w:hideMark/>
          </w:tcPr>
          <w:p w14:paraId="5EA45F0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0.886</w:t>
            </w:r>
          </w:p>
        </w:tc>
        <w:tc>
          <w:tcPr>
            <w:tcW w:w="744" w:type="pct"/>
            <w:shd w:val="clear" w:color="auto" w:fill="auto"/>
            <w:noWrap/>
            <w:vAlign w:val="bottom"/>
            <w:hideMark/>
          </w:tcPr>
          <w:p w14:paraId="62DE18C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1.592</w:t>
            </w:r>
          </w:p>
        </w:tc>
        <w:tc>
          <w:tcPr>
            <w:tcW w:w="744" w:type="pct"/>
            <w:shd w:val="clear" w:color="auto" w:fill="auto"/>
            <w:noWrap/>
            <w:vAlign w:val="bottom"/>
            <w:hideMark/>
          </w:tcPr>
          <w:p w14:paraId="7D68B16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1.064</w:t>
            </w:r>
          </w:p>
        </w:tc>
      </w:tr>
      <w:tr w:rsidR="00AD201E" w:rsidRPr="00AD201E" w14:paraId="27D81F80" w14:textId="77777777" w:rsidTr="00AD201E">
        <w:trPr>
          <w:trHeight w:val="300"/>
        </w:trPr>
        <w:tc>
          <w:tcPr>
            <w:tcW w:w="744" w:type="pct"/>
            <w:shd w:val="clear" w:color="auto" w:fill="auto"/>
            <w:noWrap/>
            <w:vAlign w:val="bottom"/>
            <w:hideMark/>
          </w:tcPr>
          <w:p w14:paraId="1DDEC06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41660</w:t>
            </w:r>
          </w:p>
        </w:tc>
        <w:tc>
          <w:tcPr>
            <w:tcW w:w="2024" w:type="pct"/>
            <w:shd w:val="clear" w:color="auto" w:fill="auto"/>
            <w:noWrap/>
            <w:vAlign w:val="bottom"/>
            <w:hideMark/>
          </w:tcPr>
          <w:p w14:paraId="05886C8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Saladoblanco</w:t>
            </w:r>
            <w:proofErr w:type="spellEnd"/>
          </w:p>
        </w:tc>
        <w:tc>
          <w:tcPr>
            <w:tcW w:w="744" w:type="pct"/>
            <w:shd w:val="clear" w:color="auto" w:fill="auto"/>
            <w:noWrap/>
            <w:vAlign w:val="bottom"/>
            <w:hideMark/>
          </w:tcPr>
          <w:p w14:paraId="5DB8AF4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11299CD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0.123</w:t>
            </w:r>
          </w:p>
        </w:tc>
        <w:tc>
          <w:tcPr>
            <w:tcW w:w="744" w:type="pct"/>
            <w:shd w:val="clear" w:color="auto" w:fill="auto"/>
            <w:noWrap/>
            <w:vAlign w:val="bottom"/>
            <w:hideMark/>
          </w:tcPr>
          <w:p w14:paraId="0472168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542C6A1E" w14:textId="77777777" w:rsidTr="00AD201E">
        <w:trPr>
          <w:trHeight w:val="300"/>
        </w:trPr>
        <w:tc>
          <w:tcPr>
            <w:tcW w:w="744" w:type="pct"/>
            <w:shd w:val="clear" w:color="auto" w:fill="auto"/>
            <w:noWrap/>
            <w:vAlign w:val="bottom"/>
            <w:hideMark/>
          </w:tcPr>
          <w:p w14:paraId="293D4A2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41668</w:t>
            </w:r>
          </w:p>
        </w:tc>
        <w:tc>
          <w:tcPr>
            <w:tcW w:w="2024" w:type="pct"/>
            <w:shd w:val="clear" w:color="auto" w:fill="auto"/>
            <w:noWrap/>
            <w:vAlign w:val="bottom"/>
            <w:hideMark/>
          </w:tcPr>
          <w:p w14:paraId="2F521C5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agustin</w:t>
            </w:r>
            <w:proofErr w:type="spellEnd"/>
          </w:p>
        </w:tc>
        <w:tc>
          <w:tcPr>
            <w:tcW w:w="744" w:type="pct"/>
            <w:shd w:val="clear" w:color="auto" w:fill="auto"/>
            <w:noWrap/>
            <w:vAlign w:val="bottom"/>
            <w:hideMark/>
          </w:tcPr>
          <w:p w14:paraId="7C1650E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0.252</w:t>
            </w:r>
          </w:p>
        </w:tc>
        <w:tc>
          <w:tcPr>
            <w:tcW w:w="744" w:type="pct"/>
            <w:shd w:val="clear" w:color="auto" w:fill="auto"/>
            <w:noWrap/>
            <w:vAlign w:val="bottom"/>
            <w:hideMark/>
          </w:tcPr>
          <w:p w14:paraId="7F2BA90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0.443</w:t>
            </w:r>
          </w:p>
        </w:tc>
        <w:tc>
          <w:tcPr>
            <w:tcW w:w="744" w:type="pct"/>
            <w:shd w:val="clear" w:color="auto" w:fill="auto"/>
            <w:noWrap/>
            <w:vAlign w:val="bottom"/>
            <w:hideMark/>
          </w:tcPr>
          <w:p w14:paraId="49015BD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0.331</w:t>
            </w:r>
          </w:p>
        </w:tc>
      </w:tr>
      <w:tr w:rsidR="00AD201E" w:rsidRPr="00AD201E" w14:paraId="66F26700" w14:textId="77777777" w:rsidTr="00AD201E">
        <w:trPr>
          <w:trHeight w:val="300"/>
        </w:trPr>
        <w:tc>
          <w:tcPr>
            <w:tcW w:w="744" w:type="pct"/>
            <w:shd w:val="clear" w:color="auto" w:fill="auto"/>
            <w:noWrap/>
            <w:vAlign w:val="bottom"/>
            <w:hideMark/>
          </w:tcPr>
          <w:p w14:paraId="46EFF12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41676</w:t>
            </w:r>
          </w:p>
        </w:tc>
        <w:tc>
          <w:tcPr>
            <w:tcW w:w="2024" w:type="pct"/>
            <w:shd w:val="clear" w:color="auto" w:fill="auto"/>
            <w:noWrap/>
            <w:vAlign w:val="bottom"/>
            <w:hideMark/>
          </w:tcPr>
          <w:p w14:paraId="7E02CFA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Santa </w:t>
            </w:r>
            <w:proofErr w:type="spellStart"/>
            <w:r w:rsidRPr="00AD201E">
              <w:rPr>
                <w:rFonts w:ascii="Garamond" w:eastAsia="Times New Roman" w:hAnsi="Garamond" w:cs="Calibri"/>
                <w:color w:val="000000"/>
                <w:sz w:val="22"/>
                <w:szCs w:val="22"/>
              </w:rPr>
              <w:t>maria</w:t>
            </w:r>
            <w:proofErr w:type="spellEnd"/>
          </w:p>
        </w:tc>
        <w:tc>
          <w:tcPr>
            <w:tcW w:w="744" w:type="pct"/>
            <w:shd w:val="clear" w:color="auto" w:fill="auto"/>
            <w:noWrap/>
            <w:vAlign w:val="bottom"/>
            <w:hideMark/>
          </w:tcPr>
          <w:p w14:paraId="4CE5819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1.337</w:t>
            </w:r>
          </w:p>
        </w:tc>
        <w:tc>
          <w:tcPr>
            <w:tcW w:w="744" w:type="pct"/>
            <w:shd w:val="clear" w:color="auto" w:fill="auto"/>
            <w:noWrap/>
            <w:vAlign w:val="bottom"/>
            <w:hideMark/>
          </w:tcPr>
          <w:p w14:paraId="1BA8D5E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1.808</w:t>
            </w:r>
          </w:p>
        </w:tc>
        <w:tc>
          <w:tcPr>
            <w:tcW w:w="744" w:type="pct"/>
            <w:shd w:val="clear" w:color="auto" w:fill="auto"/>
            <w:noWrap/>
            <w:vAlign w:val="bottom"/>
            <w:hideMark/>
          </w:tcPr>
          <w:p w14:paraId="3723795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1.534</w:t>
            </w:r>
          </w:p>
        </w:tc>
      </w:tr>
      <w:tr w:rsidR="00AD201E" w:rsidRPr="00AD201E" w14:paraId="5D7B1B9F" w14:textId="77777777" w:rsidTr="00AD201E">
        <w:trPr>
          <w:trHeight w:val="300"/>
        </w:trPr>
        <w:tc>
          <w:tcPr>
            <w:tcW w:w="744" w:type="pct"/>
            <w:shd w:val="clear" w:color="auto" w:fill="auto"/>
            <w:noWrap/>
            <w:vAlign w:val="bottom"/>
            <w:hideMark/>
          </w:tcPr>
          <w:p w14:paraId="7C6662E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41770</w:t>
            </w:r>
          </w:p>
        </w:tc>
        <w:tc>
          <w:tcPr>
            <w:tcW w:w="2024" w:type="pct"/>
            <w:shd w:val="clear" w:color="auto" w:fill="auto"/>
            <w:noWrap/>
            <w:vAlign w:val="bottom"/>
            <w:hideMark/>
          </w:tcPr>
          <w:p w14:paraId="7EEC69E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Suaza</w:t>
            </w:r>
            <w:proofErr w:type="spellEnd"/>
          </w:p>
        </w:tc>
        <w:tc>
          <w:tcPr>
            <w:tcW w:w="744" w:type="pct"/>
            <w:shd w:val="clear" w:color="auto" w:fill="auto"/>
            <w:noWrap/>
            <w:vAlign w:val="bottom"/>
            <w:hideMark/>
          </w:tcPr>
          <w:p w14:paraId="4EA832E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0.865</w:t>
            </w:r>
          </w:p>
        </w:tc>
        <w:tc>
          <w:tcPr>
            <w:tcW w:w="744" w:type="pct"/>
            <w:shd w:val="clear" w:color="auto" w:fill="auto"/>
            <w:noWrap/>
            <w:vAlign w:val="bottom"/>
            <w:hideMark/>
          </w:tcPr>
          <w:p w14:paraId="25B60D0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1.238</w:t>
            </w:r>
          </w:p>
        </w:tc>
        <w:tc>
          <w:tcPr>
            <w:tcW w:w="744" w:type="pct"/>
            <w:shd w:val="clear" w:color="auto" w:fill="auto"/>
            <w:noWrap/>
            <w:vAlign w:val="bottom"/>
            <w:hideMark/>
          </w:tcPr>
          <w:p w14:paraId="541FA7F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1.036</w:t>
            </w:r>
          </w:p>
        </w:tc>
      </w:tr>
      <w:tr w:rsidR="00AD201E" w:rsidRPr="00AD201E" w14:paraId="67D89DEC" w14:textId="77777777" w:rsidTr="00AD201E">
        <w:trPr>
          <w:trHeight w:val="300"/>
        </w:trPr>
        <w:tc>
          <w:tcPr>
            <w:tcW w:w="744" w:type="pct"/>
            <w:shd w:val="clear" w:color="auto" w:fill="auto"/>
            <w:noWrap/>
            <w:vAlign w:val="bottom"/>
            <w:hideMark/>
          </w:tcPr>
          <w:p w14:paraId="56DF96C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41791</w:t>
            </w:r>
          </w:p>
        </w:tc>
        <w:tc>
          <w:tcPr>
            <w:tcW w:w="2024" w:type="pct"/>
            <w:shd w:val="clear" w:color="auto" w:fill="auto"/>
            <w:noWrap/>
            <w:vAlign w:val="bottom"/>
            <w:hideMark/>
          </w:tcPr>
          <w:p w14:paraId="5AA7247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Tarqui</w:t>
            </w:r>
            <w:proofErr w:type="spellEnd"/>
          </w:p>
        </w:tc>
        <w:tc>
          <w:tcPr>
            <w:tcW w:w="744" w:type="pct"/>
            <w:shd w:val="clear" w:color="auto" w:fill="auto"/>
            <w:noWrap/>
            <w:vAlign w:val="bottom"/>
            <w:hideMark/>
          </w:tcPr>
          <w:p w14:paraId="592F6FA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1.194</w:t>
            </w:r>
          </w:p>
        </w:tc>
        <w:tc>
          <w:tcPr>
            <w:tcW w:w="744" w:type="pct"/>
            <w:shd w:val="clear" w:color="auto" w:fill="auto"/>
            <w:noWrap/>
            <w:vAlign w:val="bottom"/>
            <w:hideMark/>
          </w:tcPr>
          <w:p w14:paraId="0BDA516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1.776</w:t>
            </w:r>
          </w:p>
        </w:tc>
        <w:tc>
          <w:tcPr>
            <w:tcW w:w="744" w:type="pct"/>
            <w:shd w:val="clear" w:color="auto" w:fill="auto"/>
            <w:noWrap/>
            <w:vAlign w:val="bottom"/>
            <w:hideMark/>
          </w:tcPr>
          <w:p w14:paraId="51709A3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1.374</w:t>
            </w:r>
          </w:p>
        </w:tc>
      </w:tr>
      <w:tr w:rsidR="00AD201E" w:rsidRPr="00AD201E" w14:paraId="48AD0F8A" w14:textId="77777777" w:rsidTr="00AD201E">
        <w:trPr>
          <w:trHeight w:val="300"/>
        </w:trPr>
        <w:tc>
          <w:tcPr>
            <w:tcW w:w="744" w:type="pct"/>
            <w:shd w:val="clear" w:color="auto" w:fill="auto"/>
            <w:noWrap/>
            <w:vAlign w:val="bottom"/>
            <w:hideMark/>
          </w:tcPr>
          <w:p w14:paraId="7C2F493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41797</w:t>
            </w:r>
          </w:p>
        </w:tc>
        <w:tc>
          <w:tcPr>
            <w:tcW w:w="2024" w:type="pct"/>
            <w:shd w:val="clear" w:color="auto" w:fill="auto"/>
            <w:noWrap/>
            <w:vAlign w:val="bottom"/>
            <w:hideMark/>
          </w:tcPr>
          <w:p w14:paraId="3D17AA3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Tesalia</w:t>
            </w:r>
            <w:proofErr w:type="spellEnd"/>
          </w:p>
        </w:tc>
        <w:tc>
          <w:tcPr>
            <w:tcW w:w="744" w:type="pct"/>
            <w:shd w:val="clear" w:color="auto" w:fill="auto"/>
            <w:noWrap/>
            <w:vAlign w:val="bottom"/>
            <w:hideMark/>
          </w:tcPr>
          <w:p w14:paraId="4FE958C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0.402</w:t>
            </w:r>
          </w:p>
        </w:tc>
        <w:tc>
          <w:tcPr>
            <w:tcW w:w="744" w:type="pct"/>
            <w:shd w:val="clear" w:color="auto" w:fill="auto"/>
            <w:noWrap/>
            <w:vAlign w:val="bottom"/>
            <w:hideMark/>
          </w:tcPr>
          <w:p w14:paraId="46003DA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1.186</w:t>
            </w:r>
          </w:p>
        </w:tc>
        <w:tc>
          <w:tcPr>
            <w:tcW w:w="744" w:type="pct"/>
            <w:shd w:val="clear" w:color="auto" w:fill="auto"/>
            <w:noWrap/>
            <w:vAlign w:val="bottom"/>
            <w:hideMark/>
          </w:tcPr>
          <w:p w14:paraId="124A550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0.557</w:t>
            </w:r>
          </w:p>
        </w:tc>
      </w:tr>
      <w:tr w:rsidR="00AD201E" w:rsidRPr="00AD201E" w14:paraId="41F15F73" w14:textId="77777777" w:rsidTr="00AD201E">
        <w:trPr>
          <w:trHeight w:val="300"/>
        </w:trPr>
        <w:tc>
          <w:tcPr>
            <w:tcW w:w="744" w:type="pct"/>
            <w:shd w:val="clear" w:color="auto" w:fill="auto"/>
            <w:noWrap/>
            <w:vAlign w:val="bottom"/>
            <w:hideMark/>
          </w:tcPr>
          <w:p w14:paraId="3239EFB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41799</w:t>
            </w:r>
          </w:p>
        </w:tc>
        <w:tc>
          <w:tcPr>
            <w:tcW w:w="2024" w:type="pct"/>
            <w:shd w:val="clear" w:color="auto" w:fill="auto"/>
            <w:noWrap/>
            <w:vAlign w:val="bottom"/>
            <w:hideMark/>
          </w:tcPr>
          <w:p w14:paraId="73AEC786"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Tello</w:t>
            </w:r>
          </w:p>
        </w:tc>
        <w:tc>
          <w:tcPr>
            <w:tcW w:w="744" w:type="pct"/>
            <w:shd w:val="clear" w:color="auto" w:fill="auto"/>
            <w:noWrap/>
            <w:vAlign w:val="bottom"/>
            <w:hideMark/>
          </w:tcPr>
          <w:p w14:paraId="132963C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0.93</w:t>
            </w:r>
          </w:p>
        </w:tc>
        <w:tc>
          <w:tcPr>
            <w:tcW w:w="744" w:type="pct"/>
            <w:shd w:val="clear" w:color="auto" w:fill="auto"/>
            <w:noWrap/>
            <w:vAlign w:val="bottom"/>
            <w:hideMark/>
          </w:tcPr>
          <w:p w14:paraId="35E5AC2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1.601</w:t>
            </w:r>
          </w:p>
        </w:tc>
        <w:tc>
          <w:tcPr>
            <w:tcW w:w="744" w:type="pct"/>
            <w:shd w:val="clear" w:color="auto" w:fill="auto"/>
            <w:noWrap/>
            <w:vAlign w:val="bottom"/>
            <w:hideMark/>
          </w:tcPr>
          <w:p w14:paraId="4709118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1.111</w:t>
            </w:r>
          </w:p>
        </w:tc>
      </w:tr>
      <w:tr w:rsidR="00AD201E" w:rsidRPr="00AD201E" w14:paraId="5578C48C" w14:textId="77777777" w:rsidTr="00AD201E">
        <w:trPr>
          <w:trHeight w:val="300"/>
        </w:trPr>
        <w:tc>
          <w:tcPr>
            <w:tcW w:w="744" w:type="pct"/>
            <w:shd w:val="clear" w:color="auto" w:fill="auto"/>
            <w:noWrap/>
            <w:vAlign w:val="bottom"/>
            <w:hideMark/>
          </w:tcPr>
          <w:p w14:paraId="63E7939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41801</w:t>
            </w:r>
          </w:p>
        </w:tc>
        <w:tc>
          <w:tcPr>
            <w:tcW w:w="2024" w:type="pct"/>
            <w:shd w:val="clear" w:color="auto" w:fill="auto"/>
            <w:noWrap/>
            <w:vAlign w:val="bottom"/>
            <w:hideMark/>
          </w:tcPr>
          <w:p w14:paraId="46161FBC"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Teruel</w:t>
            </w:r>
            <w:proofErr w:type="spellEnd"/>
          </w:p>
        </w:tc>
        <w:tc>
          <w:tcPr>
            <w:tcW w:w="744" w:type="pct"/>
            <w:shd w:val="clear" w:color="auto" w:fill="auto"/>
            <w:noWrap/>
            <w:vAlign w:val="bottom"/>
            <w:hideMark/>
          </w:tcPr>
          <w:p w14:paraId="59CC504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1.383</w:t>
            </w:r>
          </w:p>
        </w:tc>
        <w:tc>
          <w:tcPr>
            <w:tcW w:w="744" w:type="pct"/>
            <w:shd w:val="clear" w:color="auto" w:fill="auto"/>
            <w:noWrap/>
            <w:vAlign w:val="bottom"/>
            <w:hideMark/>
          </w:tcPr>
          <w:p w14:paraId="0E2FA91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1.817</w:t>
            </w:r>
          </w:p>
        </w:tc>
        <w:tc>
          <w:tcPr>
            <w:tcW w:w="744" w:type="pct"/>
            <w:shd w:val="clear" w:color="auto" w:fill="auto"/>
            <w:noWrap/>
            <w:vAlign w:val="bottom"/>
            <w:hideMark/>
          </w:tcPr>
          <w:p w14:paraId="55771BF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1.546</w:t>
            </w:r>
          </w:p>
        </w:tc>
      </w:tr>
      <w:tr w:rsidR="00AD201E" w:rsidRPr="00AD201E" w14:paraId="6A9F93CC" w14:textId="77777777" w:rsidTr="00AD201E">
        <w:trPr>
          <w:trHeight w:val="300"/>
        </w:trPr>
        <w:tc>
          <w:tcPr>
            <w:tcW w:w="744" w:type="pct"/>
            <w:shd w:val="clear" w:color="auto" w:fill="auto"/>
            <w:noWrap/>
            <w:vAlign w:val="bottom"/>
            <w:hideMark/>
          </w:tcPr>
          <w:p w14:paraId="1519055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41807</w:t>
            </w:r>
          </w:p>
        </w:tc>
        <w:tc>
          <w:tcPr>
            <w:tcW w:w="2024" w:type="pct"/>
            <w:shd w:val="clear" w:color="auto" w:fill="auto"/>
            <w:noWrap/>
            <w:vAlign w:val="bottom"/>
            <w:hideMark/>
          </w:tcPr>
          <w:p w14:paraId="7BEE328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Timana</w:t>
            </w:r>
            <w:proofErr w:type="spellEnd"/>
          </w:p>
        </w:tc>
        <w:tc>
          <w:tcPr>
            <w:tcW w:w="744" w:type="pct"/>
            <w:shd w:val="clear" w:color="auto" w:fill="auto"/>
            <w:noWrap/>
            <w:vAlign w:val="bottom"/>
            <w:hideMark/>
          </w:tcPr>
          <w:p w14:paraId="7C14EB5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0.967</w:t>
            </w:r>
          </w:p>
        </w:tc>
        <w:tc>
          <w:tcPr>
            <w:tcW w:w="744" w:type="pct"/>
            <w:shd w:val="clear" w:color="auto" w:fill="auto"/>
            <w:noWrap/>
            <w:vAlign w:val="bottom"/>
            <w:hideMark/>
          </w:tcPr>
          <w:p w14:paraId="499525F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1.436</w:t>
            </w:r>
          </w:p>
        </w:tc>
        <w:tc>
          <w:tcPr>
            <w:tcW w:w="744" w:type="pct"/>
            <w:shd w:val="clear" w:color="auto" w:fill="auto"/>
            <w:noWrap/>
            <w:vAlign w:val="bottom"/>
            <w:hideMark/>
          </w:tcPr>
          <w:p w14:paraId="79DE924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1.141</w:t>
            </w:r>
          </w:p>
        </w:tc>
      </w:tr>
      <w:tr w:rsidR="00AD201E" w:rsidRPr="00AD201E" w14:paraId="3E92D5AE" w14:textId="77777777" w:rsidTr="00AD201E">
        <w:trPr>
          <w:trHeight w:val="300"/>
        </w:trPr>
        <w:tc>
          <w:tcPr>
            <w:tcW w:w="744" w:type="pct"/>
            <w:shd w:val="clear" w:color="auto" w:fill="auto"/>
            <w:noWrap/>
            <w:vAlign w:val="bottom"/>
            <w:hideMark/>
          </w:tcPr>
          <w:p w14:paraId="06F5F4D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50001</w:t>
            </w:r>
          </w:p>
        </w:tc>
        <w:tc>
          <w:tcPr>
            <w:tcW w:w="2024" w:type="pct"/>
            <w:shd w:val="clear" w:color="auto" w:fill="auto"/>
            <w:noWrap/>
            <w:vAlign w:val="bottom"/>
            <w:hideMark/>
          </w:tcPr>
          <w:p w14:paraId="24BDCB7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Villavicencio</w:t>
            </w:r>
          </w:p>
        </w:tc>
        <w:tc>
          <w:tcPr>
            <w:tcW w:w="744" w:type="pct"/>
            <w:shd w:val="clear" w:color="auto" w:fill="auto"/>
            <w:noWrap/>
            <w:vAlign w:val="bottom"/>
            <w:hideMark/>
          </w:tcPr>
          <w:p w14:paraId="20348B4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0.073</w:t>
            </w:r>
          </w:p>
        </w:tc>
        <w:tc>
          <w:tcPr>
            <w:tcW w:w="744" w:type="pct"/>
            <w:shd w:val="clear" w:color="auto" w:fill="auto"/>
            <w:noWrap/>
            <w:vAlign w:val="bottom"/>
            <w:hideMark/>
          </w:tcPr>
          <w:p w14:paraId="1ACECE0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0.155</w:t>
            </w:r>
          </w:p>
        </w:tc>
        <w:tc>
          <w:tcPr>
            <w:tcW w:w="744" w:type="pct"/>
            <w:shd w:val="clear" w:color="auto" w:fill="auto"/>
            <w:noWrap/>
            <w:vAlign w:val="bottom"/>
            <w:hideMark/>
          </w:tcPr>
          <w:p w14:paraId="0AC18EE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0.217</w:t>
            </w:r>
          </w:p>
        </w:tc>
      </w:tr>
      <w:tr w:rsidR="00AD201E" w:rsidRPr="00AD201E" w14:paraId="58A5CB43" w14:textId="77777777" w:rsidTr="00AD201E">
        <w:trPr>
          <w:trHeight w:val="300"/>
        </w:trPr>
        <w:tc>
          <w:tcPr>
            <w:tcW w:w="744" w:type="pct"/>
            <w:shd w:val="clear" w:color="auto" w:fill="auto"/>
            <w:noWrap/>
            <w:vAlign w:val="bottom"/>
            <w:hideMark/>
          </w:tcPr>
          <w:p w14:paraId="221C57C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50223</w:t>
            </w:r>
          </w:p>
        </w:tc>
        <w:tc>
          <w:tcPr>
            <w:tcW w:w="2024" w:type="pct"/>
            <w:shd w:val="clear" w:color="auto" w:fill="auto"/>
            <w:noWrap/>
            <w:vAlign w:val="bottom"/>
            <w:hideMark/>
          </w:tcPr>
          <w:p w14:paraId="3460C995"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Cubarral</w:t>
            </w:r>
            <w:proofErr w:type="spellEnd"/>
          </w:p>
        </w:tc>
        <w:tc>
          <w:tcPr>
            <w:tcW w:w="744" w:type="pct"/>
            <w:shd w:val="clear" w:color="auto" w:fill="auto"/>
            <w:noWrap/>
            <w:vAlign w:val="bottom"/>
            <w:hideMark/>
          </w:tcPr>
          <w:p w14:paraId="002233D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0.989</w:t>
            </w:r>
          </w:p>
        </w:tc>
        <w:tc>
          <w:tcPr>
            <w:tcW w:w="744" w:type="pct"/>
            <w:shd w:val="clear" w:color="auto" w:fill="auto"/>
            <w:noWrap/>
            <w:vAlign w:val="bottom"/>
            <w:hideMark/>
          </w:tcPr>
          <w:p w14:paraId="3B2CA43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0.841</w:t>
            </w:r>
          </w:p>
        </w:tc>
        <w:tc>
          <w:tcPr>
            <w:tcW w:w="744" w:type="pct"/>
            <w:shd w:val="clear" w:color="auto" w:fill="auto"/>
            <w:noWrap/>
            <w:vAlign w:val="bottom"/>
            <w:hideMark/>
          </w:tcPr>
          <w:p w14:paraId="3AA4A04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1.001</w:t>
            </w:r>
          </w:p>
        </w:tc>
      </w:tr>
      <w:tr w:rsidR="00AD201E" w:rsidRPr="00AD201E" w14:paraId="3432CB89" w14:textId="77777777" w:rsidTr="00AD201E">
        <w:trPr>
          <w:trHeight w:val="300"/>
        </w:trPr>
        <w:tc>
          <w:tcPr>
            <w:tcW w:w="744" w:type="pct"/>
            <w:shd w:val="clear" w:color="auto" w:fill="auto"/>
            <w:noWrap/>
            <w:vAlign w:val="bottom"/>
            <w:hideMark/>
          </w:tcPr>
          <w:p w14:paraId="6B73B2C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50226</w:t>
            </w:r>
          </w:p>
        </w:tc>
        <w:tc>
          <w:tcPr>
            <w:tcW w:w="2024" w:type="pct"/>
            <w:shd w:val="clear" w:color="auto" w:fill="auto"/>
            <w:noWrap/>
            <w:vAlign w:val="bottom"/>
            <w:hideMark/>
          </w:tcPr>
          <w:p w14:paraId="509DD27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Cumaral</w:t>
            </w:r>
            <w:proofErr w:type="spellEnd"/>
          </w:p>
        </w:tc>
        <w:tc>
          <w:tcPr>
            <w:tcW w:w="744" w:type="pct"/>
            <w:shd w:val="clear" w:color="auto" w:fill="auto"/>
            <w:noWrap/>
            <w:vAlign w:val="bottom"/>
            <w:hideMark/>
          </w:tcPr>
          <w:p w14:paraId="51A0AB6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1BDC456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0.02</w:t>
            </w:r>
          </w:p>
        </w:tc>
        <w:tc>
          <w:tcPr>
            <w:tcW w:w="744" w:type="pct"/>
            <w:shd w:val="clear" w:color="auto" w:fill="auto"/>
            <w:noWrap/>
            <w:vAlign w:val="bottom"/>
            <w:hideMark/>
          </w:tcPr>
          <w:p w14:paraId="6C5FD9C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0.028</w:t>
            </w:r>
          </w:p>
        </w:tc>
      </w:tr>
      <w:tr w:rsidR="00AD201E" w:rsidRPr="00AD201E" w14:paraId="67D49DF1" w14:textId="77777777" w:rsidTr="00AD201E">
        <w:trPr>
          <w:trHeight w:val="300"/>
        </w:trPr>
        <w:tc>
          <w:tcPr>
            <w:tcW w:w="744" w:type="pct"/>
            <w:shd w:val="clear" w:color="auto" w:fill="auto"/>
            <w:noWrap/>
            <w:vAlign w:val="bottom"/>
            <w:hideMark/>
          </w:tcPr>
          <w:p w14:paraId="1BB7269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50251</w:t>
            </w:r>
          </w:p>
        </w:tc>
        <w:tc>
          <w:tcPr>
            <w:tcW w:w="2024" w:type="pct"/>
            <w:shd w:val="clear" w:color="auto" w:fill="auto"/>
            <w:noWrap/>
            <w:vAlign w:val="bottom"/>
            <w:hideMark/>
          </w:tcPr>
          <w:p w14:paraId="5C50C7F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El </w:t>
            </w:r>
            <w:proofErr w:type="spellStart"/>
            <w:r w:rsidRPr="00AD201E">
              <w:rPr>
                <w:rFonts w:ascii="Garamond" w:eastAsia="Times New Roman" w:hAnsi="Garamond" w:cs="Calibri"/>
                <w:color w:val="000000"/>
                <w:sz w:val="22"/>
                <w:szCs w:val="22"/>
              </w:rPr>
              <w:t>castillo</w:t>
            </w:r>
            <w:proofErr w:type="spellEnd"/>
          </w:p>
        </w:tc>
        <w:tc>
          <w:tcPr>
            <w:tcW w:w="744" w:type="pct"/>
            <w:shd w:val="clear" w:color="auto" w:fill="auto"/>
            <w:noWrap/>
            <w:vAlign w:val="bottom"/>
            <w:hideMark/>
          </w:tcPr>
          <w:p w14:paraId="22156A9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0.913</w:t>
            </w:r>
          </w:p>
        </w:tc>
        <w:tc>
          <w:tcPr>
            <w:tcW w:w="744" w:type="pct"/>
            <w:shd w:val="clear" w:color="auto" w:fill="auto"/>
            <w:noWrap/>
            <w:vAlign w:val="bottom"/>
            <w:hideMark/>
          </w:tcPr>
          <w:p w14:paraId="2AA7CED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0.976</w:t>
            </w:r>
          </w:p>
        </w:tc>
        <w:tc>
          <w:tcPr>
            <w:tcW w:w="744" w:type="pct"/>
            <w:shd w:val="clear" w:color="auto" w:fill="auto"/>
            <w:noWrap/>
            <w:vAlign w:val="bottom"/>
            <w:hideMark/>
          </w:tcPr>
          <w:p w14:paraId="02B7FF9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1.14</w:t>
            </w:r>
          </w:p>
        </w:tc>
      </w:tr>
      <w:tr w:rsidR="00AD201E" w:rsidRPr="00AD201E" w14:paraId="72EC0D8F" w14:textId="77777777" w:rsidTr="00AD201E">
        <w:trPr>
          <w:trHeight w:val="300"/>
        </w:trPr>
        <w:tc>
          <w:tcPr>
            <w:tcW w:w="744" w:type="pct"/>
            <w:shd w:val="clear" w:color="auto" w:fill="auto"/>
            <w:noWrap/>
            <w:vAlign w:val="bottom"/>
            <w:hideMark/>
          </w:tcPr>
          <w:p w14:paraId="62BC03D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50270</w:t>
            </w:r>
          </w:p>
        </w:tc>
        <w:tc>
          <w:tcPr>
            <w:tcW w:w="2024" w:type="pct"/>
            <w:shd w:val="clear" w:color="auto" w:fill="auto"/>
            <w:noWrap/>
            <w:vAlign w:val="bottom"/>
            <w:hideMark/>
          </w:tcPr>
          <w:p w14:paraId="61EC1F0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El dorado</w:t>
            </w:r>
          </w:p>
        </w:tc>
        <w:tc>
          <w:tcPr>
            <w:tcW w:w="744" w:type="pct"/>
            <w:shd w:val="clear" w:color="auto" w:fill="auto"/>
            <w:noWrap/>
            <w:vAlign w:val="bottom"/>
            <w:hideMark/>
          </w:tcPr>
          <w:p w14:paraId="3A702EA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0.518</w:t>
            </w:r>
          </w:p>
        </w:tc>
        <w:tc>
          <w:tcPr>
            <w:tcW w:w="744" w:type="pct"/>
            <w:shd w:val="clear" w:color="auto" w:fill="auto"/>
            <w:noWrap/>
            <w:vAlign w:val="bottom"/>
            <w:hideMark/>
          </w:tcPr>
          <w:p w14:paraId="7CBAC35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0.618</w:t>
            </w:r>
          </w:p>
        </w:tc>
        <w:tc>
          <w:tcPr>
            <w:tcW w:w="744" w:type="pct"/>
            <w:shd w:val="clear" w:color="auto" w:fill="auto"/>
            <w:noWrap/>
            <w:vAlign w:val="bottom"/>
            <w:hideMark/>
          </w:tcPr>
          <w:p w14:paraId="23E3BD9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0.734</w:t>
            </w:r>
          </w:p>
        </w:tc>
      </w:tr>
      <w:tr w:rsidR="00AD201E" w:rsidRPr="00AD201E" w14:paraId="55D59605" w14:textId="77777777" w:rsidTr="00AD201E">
        <w:trPr>
          <w:trHeight w:val="300"/>
        </w:trPr>
        <w:tc>
          <w:tcPr>
            <w:tcW w:w="744" w:type="pct"/>
            <w:shd w:val="clear" w:color="auto" w:fill="auto"/>
            <w:noWrap/>
            <w:vAlign w:val="bottom"/>
            <w:hideMark/>
          </w:tcPr>
          <w:p w14:paraId="64D1156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50330</w:t>
            </w:r>
          </w:p>
        </w:tc>
        <w:tc>
          <w:tcPr>
            <w:tcW w:w="2024" w:type="pct"/>
            <w:shd w:val="clear" w:color="auto" w:fill="auto"/>
            <w:noWrap/>
            <w:vAlign w:val="bottom"/>
            <w:hideMark/>
          </w:tcPr>
          <w:p w14:paraId="442E93A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Mesetas</w:t>
            </w:r>
            <w:proofErr w:type="spellEnd"/>
          </w:p>
        </w:tc>
        <w:tc>
          <w:tcPr>
            <w:tcW w:w="744" w:type="pct"/>
            <w:shd w:val="clear" w:color="auto" w:fill="auto"/>
            <w:noWrap/>
            <w:vAlign w:val="bottom"/>
            <w:hideMark/>
          </w:tcPr>
          <w:p w14:paraId="49E2CD2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0.363</w:t>
            </w:r>
          </w:p>
        </w:tc>
        <w:tc>
          <w:tcPr>
            <w:tcW w:w="744" w:type="pct"/>
            <w:shd w:val="clear" w:color="auto" w:fill="auto"/>
            <w:noWrap/>
            <w:vAlign w:val="bottom"/>
            <w:hideMark/>
          </w:tcPr>
          <w:p w14:paraId="1CE50B1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0.644</w:t>
            </w:r>
          </w:p>
        </w:tc>
        <w:tc>
          <w:tcPr>
            <w:tcW w:w="744" w:type="pct"/>
            <w:shd w:val="clear" w:color="auto" w:fill="auto"/>
            <w:noWrap/>
            <w:vAlign w:val="bottom"/>
            <w:hideMark/>
          </w:tcPr>
          <w:p w14:paraId="19E7347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0.55</w:t>
            </w:r>
          </w:p>
        </w:tc>
      </w:tr>
      <w:tr w:rsidR="00AD201E" w:rsidRPr="00AD201E" w14:paraId="0F22D4E7" w14:textId="77777777" w:rsidTr="00AD201E">
        <w:trPr>
          <w:trHeight w:val="300"/>
        </w:trPr>
        <w:tc>
          <w:tcPr>
            <w:tcW w:w="744" w:type="pct"/>
            <w:shd w:val="clear" w:color="auto" w:fill="auto"/>
            <w:noWrap/>
            <w:vAlign w:val="bottom"/>
            <w:hideMark/>
          </w:tcPr>
          <w:p w14:paraId="7DE92C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50400</w:t>
            </w:r>
          </w:p>
        </w:tc>
        <w:tc>
          <w:tcPr>
            <w:tcW w:w="2024" w:type="pct"/>
            <w:shd w:val="clear" w:color="auto" w:fill="auto"/>
            <w:noWrap/>
            <w:vAlign w:val="bottom"/>
            <w:hideMark/>
          </w:tcPr>
          <w:p w14:paraId="7553D62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Lejanias</w:t>
            </w:r>
            <w:proofErr w:type="spellEnd"/>
          </w:p>
        </w:tc>
        <w:tc>
          <w:tcPr>
            <w:tcW w:w="744" w:type="pct"/>
            <w:shd w:val="clear" w:color="auto" w:fill="auto"/>
            <w:noWrap/>
            <w:vAlign w:val="bottom"/>
            <w:hideMark/>
          </w:tcPr>
          <w:p w14:paraId="2C4AE7C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1.325</w:t>
            </w:r>
          </w:p>
        </w:tc>
        <w:tc>
          <w:tcPr>
            <w:tcW w:w="744" w:type="pct"/>
            <w:shd w:val="clear" w:color="auto" w:fill="auto"/>
            <w:noWrap/>
            <w:vAlign w:val="bottom"/>
            <w:hideMark/>
          </w:tcPr>
          <w:p w14:paraId="50AAF99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1.21</w:t>
            </w:r>
          </w:p>
        </w:tc>
        <w:tc>
          <w:tcPr>
            <w:tcW w:w="744" w:type="pct"/>
            <w:shd w:val="clear" w:color="auto" w:fill="auto"/>
            <w:noWrap/>
            <w:vAlign w:val="bottom"/>
            <w:hideMark/>
          </w:tcPr>
          <w:p w14:paraId="4A35DB1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1.424</w:t>
            </w:r>
          </w:p>
        </w:tc>
      </w:tr>
      <w:tr w:rsidR="00AD201E" w:rsidRPr="00AD201E" w14:paraId="4E7E0327" w14:textId="77777777" w:rsidTr="00AD201E">
        <w:trPr>
          <w:trHeight w:val="300"/>
        </w:trPr>
        <w:tc>
          <w:tcPr>
            <w:tcW w:w="744" w:type="pct"/>
            <w:shd w:val="clear" w:color="auto" w:fill="auto"/>
            <w:noWrap/>
            <w:vAlign w:val="bottom"/>
            <w:hideMark/>
          </w:tcPr>
          <w:p w14:paraId="464E69B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50606</w:t>
            </w:r>
          </w:p>
        </w:tc>
        <w:tc>
          <w:tcPr>
            <w:tcW w:w="2024" w:type="pct"/>
            <w:shd w:val="clear" w:color="auto" w:fill="auto"/>
            <w:noWrap/>
            <w:vAlign w:val="bottom"/>
            <w:hideMark/>
          </w:tcPr>
          <w:p w14:paraId="4939D251"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Restrepo</w:t>
            </w:r>
          </w:p>
        </w:tc>
        <w:tc>
          <w:tcPr>
            <w:tcW w:w="744" w:type="pct"/>
            <w:shd w:val="clear" w:color="auto" w:fill="auto"/>
            <w:noWrap/>
            <w:vAlign w:val="bottom"/>
            <w:hideMark/>
          </w:tcPr>
          <w:p w14:paraId="4A46428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0.592</w:t>
            </w:r>
          </w:p>
        </w:tc>
        <w:tc>
          <w:tcPr>
            <w:tcW w:w="744" w:type="pct"/>
            <w:shd w:val="clear" w:color="auto" w:fill="auto"/>
            <w:noWrap/>
            <w:vAlign w:val="bottom"/>
            <w:hideMark/>
          </w:tcPr>
          <w:p w14:paraId="0473B58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0.647</w:t>
            </w:r>
          </w:p>
        </w:tc>
        <w:tc>
          <w:tcPr>
            <w:tcW w:w="744" w:type="pct"/>
            <w:shd w:val="clear" w:color="auto" w:fill="auto"/>
            <w:noWrap/>
            <w:vAlign w:val="bottom"/>
            <w:hideMark/>
          </w:tcPr>
          <w:p w14:paraId="6607A62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0.778</w:t>
            </w:r>
          </w:p>
        </w:tc>
      </w:tr>
      <w:tr w:rsidR="00AD201E" w:rsidRPr="00AD201E" w14:paraId="00970ECE" w14:textId="77777777" w:rsidTr="00AD201E">
        <w:trPr>
          <w:trHeight w:val="300"/>
        </w:trPr>
        <w:tc>
          <w:tcPr>
            <w:tcW w:w="744" w:type="pct"/>
            <w:shd w:val="clear" w:color="auto" w:fill="auto"/>
            <w:noWrap/>
            <w:vAlign w:val="bottom"/>
            <w:hideMark/>
          </w:tcPr>
          <w:p w14:paraId="534BD8F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50683</w:t>
            </w:r>
          </w:p>
        </w:tc>
        <w:tc>
          <w:tcPr>
            <w:tcW w:w="2024" w:type="pct"/>
            <w:shd w:val="clear" w:color="auto" w:fill="auto"/>
            <w:noWrap/>
            <w:vAlign w:val="bottom"/>
            <w:hideMark/>
          </w:tcPr>
          <w:p w14:paraId="1FCF67DB"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juan</w:t>
            </w:r>
            <w:proofErr w:type="spellEnd"/>
            <w:r w:rsidRPr="00AD201E">
              <w:rPr>
                <w:rFonts w:ascii="Garamond" w:eastAsia="Times New Roman" w:hAnsi="Garamond" w:cs="Calibri"/>
                <w:color w:val="000000"/>
                <w:sz w:val="22"/>
                <w:szCs w:val="22"/>
              </w:rPr>
              <w:t xml:space="preserve"> de </w:t>
            </w:r>
            <w:proofErr w:type="spellStart"/>
            <w:r w:rsidRPr="00AD201E">
              <w:rPr>
                <w:rFonts w:ascii="Garamond" w:eastAsia="Times New Roman" w:hAnsi="Garamond" w:cs="Calibri"/>
                <w:color w:val="000000"/>
                <w:sz w:val="22"/>
                <w:szCs w:val="22"/>
              </w:rPr>
              <w:t>arama</w:t>
            </w:r>
            <w:proofErr w:type="spellEnd"/>
          </w:p>
        </w:tc>
        <w:tc>
          <w:tcPr>
            <w:tcW w:w="744" w:type="pct"/>
            <w:shd w:val="clear" w:color="auto" w:fill="auto"/>
            <w:noWrap/>
            <w:vAlign w:val="bottom"/>
            <w:hideMark/>
          </w:tcPr>
          <w:p w14:paraId="72CFF42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0.005</w:t>
            </w:r>
          </w:p>
        </w:tc>
        <w:tc>
          <w:tcPr>
            <w:tcW w:w="744" w:type="pct"/>
            <w:shd w:val="clear" w:color="auto" w:fill="auto"/>
            <w:noWrap/>
            <w:vAlign w:val="bottom"/>
            <w:hideMark/>
          </w:tcPr>
          <w:p w14:paraId="2ED673D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0.055</w:t>
            </w:r>
          </w:p>
        </w:tc>
        <w:tc>
          <w:tcPr>
            <w:tcW w:w="744" w:type="pct"/>
            <w:shd w:val="clear" w:color="auto" w:fill="auto"/>
            <w:noWrap/>
            <w:vAlign w:val="bottom"/>
            <w:hideMark/>
          </w:tcPr>
          <w:p w14:paraId="7426690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0.078</w:t>
            </w:r>
          </w:p>
        </w:tc>
      </w:tr>
      <w:tr w:rsidR="00AD201E" w:rsidRPr="00AD201E" w14:paraId="04336B2B" w14:textId="77777777" w:rsidTr="00AD201E">
        <w:trPr>
          <w:trHeight w:val="300"/>
        </w:trPr>
        <w:tc>
          <w:tcPr>
            <w:tcW w:w="744" w:type="pct"/>
            <w:shd w:val="clear" w:color="auto" w:fill="auto"/>
            <w:noWrap/>
            <w:vAlign w:val="bottom"/>
            <w:hideMark/>
          </w:tcPr>
          <w:p w14:paraId="3E1F943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52001</w:t>
            </w:r>
          </w:p>
        </w:tc>
        <w:tc>
          <w:tcPr>
            <w:tcW w:w="2024" w:type="pct"/>
            <w:shd w:val="clear" w:color="auto" w:fill="auto"/>
            <w:noWrap/>
            <w:vAlign w:val="bottom"/>
            <w:hideMark/>
          </w:tcPr>
          <w:p w14:paraId="5C867965"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Pasto</w:t>
            </w:r>
          </w:p>
        </w:tc>
        <w:tc>
          <w:tcPr>
            <w:tcW w:w="744" w:type="pct"/>
            <w:shd w:val="clear" w:color="auto" w:fill="auto"/>
            <w:noWrap/>
            <w:vAlign w:val="bottom"/>
            <w:hideMark/>
          </w:tcPr>
          <w:p w14:paraId="2DEBF47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500DDB0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3E98BA6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77130A7E" w14:textId="77777777" w:rsidTr="00AD201E">
        <w:trPr>
          <w:trHeight w:val="300"/>
        </w:trPr>
        <w:tc>
          <w:tcPr>
            <w:tcW w:w="744" w:type="pct"/>
            <w:shd w:val="clear" w:color="auto" w:fill="auto"/>
            <w:noWrap/>
            <w:vAlign w:val="bottom"/>
            <w:hideMark/>
          </w:tcPr>
          <w:p w14:paraId="43A3061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52019</w:t>
            </w:r>
          </w:p>
        </w:tc>
        <w:tc>
          <w:tcPr>
            <w:tcW w:w="2024" w:type="pct"/>
            <w:shd w:val="clear" w:color="auto" w:fill="auto"/>
            <w:noWrap/>
            <w:vAlign w:val="bottom"/>
            <w:hideMark/>
          </w:tcPr>
          <w:p w14:paraId="602EA14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Alban (san </w:t>
            </w:r>
            <w:proofErr w:type="spellStart"/>
            <w:r w:rsidRPr="00AD201E">
              <w:rPr>
                <w:rFonts w:ascii="Garamond" w:eastAsia="Times New Roman" w:hAnsi="Garamond" w:cs="Calibri"/>
                <w:color w:val="000000"/>
                <w:sz w:val="22"/>
                <w:szCs w:val="22"/>
              </w:rPr>
              <w:t>jose</w:t>
            </w:r>
            <w:proofErr w:type="spellEnd"/>
            <w:r w:rsidRPr="00AD201E">
              <w:rPr>
                <w:rFonts w:ascii="Garamond" w:eastAsia="Times New Roman" w:hAnsi="Garamond" w:cs="Calibri"/>
                <w:color w:val="000000"/>
                <w:sz w:val="22"/>
                <w:szCs w:val="22"/>
              </w:rPr>
              <w:t>)</w:t>
            </w:r>
          </w:p>
        </w:tc>
        <w:tc>
          <w:tcPr>
            <w:tcW w:w="744" w:type="pct"/>
            <w:shd w:val="clear" w:color="auto" w:fill="auto"/>
            <w:noWrap/>
            <w:vAlign w:val="bottom"/>
            <w:hideMark/>
          </w:tcPr>
          <w:p w14:paraId="77ED648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0.942</w:t>
            </w:r>
          </w:p>
        </w:tc>
        <w:tc>
          <w:tcPr>
            <w:tcW w:w="744" w:type="pct"/>
            <w:shd w:val="clear" w:color="auto" w:fill="auto"/>
            <w:noWrap/>
            <w:vAlign w:val="bottom"/>
            <w:hideMark/>
          </w:tcPr>
          <w:p w14:paraId="69374D9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1.174</w:t>
            </w:r>
          </w:p>
        </w:tc>
        <w:tc>
          <w:tcPr>
            <w:tcW w:w="744" w:type="pct"/>
            <w:shd w:val="clear" w:color="auto" w:fill="auto"/>
            <w:noWrap/>
            <w:vAlign w:val="bottom"/>
            <w:hideMark/>
          </w:tcPr>
          <w:p w14:paraId="09A76D2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1.064</w:t>
            </w:r>
          </w:p>
        </w:tc>
      </w:tr>
      <w:tr w:rsidR="00AD201E" w:rsidRPr="00AD201E" w14:paraId="1B878DD3" w14:textId="77777777" w:rsidTr="00AD201E">
        <w:trPr>
          <w:trHeight w:val="300"/>
        </w:trPr>
        <w:tc>
          <w:tcPr>
            <w:tcW w:w="744" w:type="pct"/>
            <w:shd w:val="clear" w:color="auto" w:fill="auto"/>
            <w:noWrap/>
            <w:vAlign w:val="bottom"/>
            <w:hideMark/>
          </w:tcPr>
          <w:p w14:paraId="30866CC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52036</w:t>
            </w:r>
          </w:p>
        </w:tc>
        <w:tc>
          <w:tcPr>
            <w:tcW w:w="2024" w:type="pct"/>
            <w:shd w:val="clear" w:color="auto" w:fill="auto"/>
            <w:noWrap/>
            <w:vAlign w:val="bottom"/>
            <w:hideMark/>
          </w:tcPr>
          <w:p w14:paraId="3006C7A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Ancuya</w:t>
            </w:r>
            <w:proofErr w:type="spellEnd"/>
          </w:p>
        </w:tc>
        <w:tc>
          <w:tcPr>
            <w:tcW w:w="744" w:type="pct"/>
            <w:shd w:val="clear" w:color="auto" w:fill="auto"/>
            <w:noWrap/>
            <w:vAlign w:val="bottom"/>
            <w:hideMark/>
          </w:tcPr>
          <w:p w14:paraId="0F2663E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1.149</w:t>
            </w:r>
          </w:p>
        </w:tc>
        <w:tc>
          <w:tcPr>
            <w:tcW w:w="744" w:type="pct"/>
            <w:shd w:val="clear" w:color="auto" w:fill="auto"/>
            <w:noWrap/>
            <w:vAlign w:val="bottom"/>
            <w:hideMark/>
          </w:tcPr>
          <w:p w14:paraId="4ED46A8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1.37</w:t>
            </w:r>
          </w:p>
        </w:tc>
        <w:tc>
          <w:tcPr>
            <w:tcW w:w="744" w:type="pct"/>
            <w:shd w:val="clear" w:color="auto" w:fill="auto"/>
            <w:noWrap/>
            <w:vAlign w:val="bottom"/>
            <w:hideMark/>
          </w:tcPr>
          <w:p w14:paraId="4607279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1.263</w:t>
            </w:r>
          </w:p>
        </w:tc>
      </w:tr>
      <w:tr w:rsidR="00AD201E" w:rsidRPr="00AD201E" w14:paraId="05BE08EC" w14:textId="77777777" w:rsidTr="00AD201E">
        <w:trPr>
          <w:trHeight w:val="300"/>
        </w:trPr>
        <w:tc>
          <w:tcPr>
            <w:tcW w:w="744" w:type="pct"/>
            <w:shd w:val="clear" w:color="auto" w:fill="auto"/>
            <w:noWrap/>
            <w:vAlign w:val="bottom"/>
            <w:hideMark/>
          </w:tcPr>
          <w:p w14:paraId="3A589EA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52051</w:t>
            </w:r>
          </w:p>
        </w:tc>
        <w:tc>
          <w:tcPr>
            <w:tcW w:w="2024" w:type="pct"/>
            <w:shd w:val="clear" w:color="auto" w:fill="auto"/>
            <w:noWrap/>
            <w:vAlign w:val="bottom"/>
            <w:hideMark/>
          </w:tcPr>
          <w:p w14:paraId="74CC80E7"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Arboleda</w:t>
            </w:r>
            <w:proofErr w:type="spellEnd"/>
          </w:p>
        </w:tc>
        <w:tc>
          <w:tcPr>
            <w:tcW w:w="744" w:type="pct"/>
            <w:shd w:val="clear" w:color="auto" w:fill="auto"/>
            <w:noWrap/>
            <w:vAlign w:val="bottom"/>
            <w:hideMark/>
          </w:tcPr>
          <w:p w14:paraId="647A1C3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1.105</w:t>
            </w:r>
          </w:p>
        </w:tc>
        <w:tc>
          <w:tcPr>
            <w:tcW w:w="744" w:type="pct"/>
            <w:shd w:val="clear" w:color="auto" w:fill="auto"/>
            <w:noWrap/>
            <w:vAlign w:val="bottom"/>
            <w:hideMark/>
          </w:tcPr>
          <w:p w14:paraId="3B9A805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1.481</w:t>
            </w:r>
          </w:p>
        </w:tc>
        <w:tc>
          <w:tcPr>
            <w:tcW w:w="744" w:type="pct"/>
            <w:shd w:val="clear" w:color="auto" w:fill="auto"/>
            <w:noWrap/>
            <w:vAlign w:val="bottom"/>
            <w:hideMark/>
          </w:tcPr>
          <w:p w14:paraId="31397EB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1.241</w:t>
            </w:r>
          </w:p>
        </w:tc>
      </w:tr>
      <w:tr w:rsidR="00AD201E" w:rsidRPr="00AD201E" w14:paraId="39794586" w14:textId="77777777" w:rsidTr="00AD201E">
        <w:trPr>
          <w:trHeight w:val="300"/>
        </w:trPr>
        <w:tc>
          <w:tcPr>
            <w:tcW w:w="744" w:type="pct"/>
            <w:shd w:val="clear" w:color="auto" w:fill="auto"/>
            <w:noWrap/>
            <w:vAlign w:val="bottom"/>
            <w:hideMark/>
          </w:tcPr>
          <w:p w14:paraId="6668F72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52110</w:t>
            </w:r>
          </w:p>
        </w:tc>
        <w:tc>
          <w:tcPr>
            <w:tcW w:w="2024" w:type="pct"/>
            <w:shd w:val="clear" w:color="auto" w:fill="auto"/>
            <w:noWrap/>
            <w:vAlign w:val="bottom"/>
            <w:hideMark/>
          </w:tcPr>
          <w:p w14:paraId="63DFC1C7"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Buesaco</w:t>
            </w:r>
            <w:proofErr w:type="spellEnd"/>
          </w:p>
        </w:tc>
        <w:tc>
          <w:tcPr>
            <w:tcW w:w="744" w:type="pct"/>
            <w:shd w:val="clear" w:color="auto" w:fill="auto"/>
            <w:noWrap/>
            <w:vAlign w:val="bottom"/>
            <w:hideMark/>
          </w:tcPr>
          <w:p w14:paraId="1A19EB3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0.209</w:t>
            </w:r>
          </w:p>
        </w:tc>
        <w:tc>
          <w:tcPr>
            <w:tcW w:w="744" w:type="pct"/>
            <w:shd w:val="clear" w:color="auto" w:fill="auto"/>
            <w:noWrap/>
            <w:vAlign w:val="bottom"/>
            <w:hideMark/>
          </w:tcPr>
          <w:p w14:paraId="6F61D42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0.334</w:t>
            </w:r>
          </w:p>
        </w:tc>
        <w:tc>
          <w:tcPr>
            <w:tcW w:w="744" w:type="pct"/>
            <w:shd w:val="clear" w:color="auto" w:fill="auto"/>
            <w:noWrap/>
            <w:vAlign w:val="bottom"/>
            <w:hideMark/>
          </w:tcPr>
          <w:p w14:paraId="1715C6D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0.266</w:t>
            </w:r>
          </w:p>
        </w:tc>
      </w:tr>
      <w:tr w:rsidR="00AD201E" w:rsidRPr="00AD201E" w14:paraId="7952E0AE" w14:textId="77777777" w:rsidTr="00AD201E">
        <w:trPr>
          <w:trHeight w:val="300"/>
        </w:trPr>
        <w:tc>
          <w:tcPr>
            <w:tcW w:w="744" w:type="pct"/>
            <w:shd w:val="clear" w:color="auto" w:fill="auto"/>
            <w:noWrap/>
            <w:vAlign w:val="bottom"/>
            <w:hideMark/>
          </w:tcPr>
          <w:p w14:paraId="7C6CFA5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52203</w:t>
            </w:r>
          </w:p>
        </w:tc>
        <w:tc>
          <w:tcPr>
            <w:tcW w:w="2024" w:type="pct"/>
            <w:shd w:val="clear" w:color="auto" w:fill="auto"/>
            <w:noWrap/>
            <w:vAlign w:val="bottom"/>
            <w:hideMark/>
          </w:tcPr>
          <w:p w14:paraId="7BCD0BE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Colon</w:t>
            </w:r>
          </w:p>
        </w:tc>
        <w:tc>
          <w:tcPr>
            <w:tcW w:w="744" w:type="pct"/>
            <w:shd w:val="clear" w:color="auto" w:fill="auto"/>
            <w:noWrap/>
            <w:vAlign w:val="bottom"/>
            <w:hideMark/>
          </w:tcPr>
          <w:p w14:paraId="044ED2E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1.013</w:t>
            </w:r>
          </w:p>
        </w:tc>
        <w:tc>
          <w:tcPr>
            <w:tcW w:w="744" w:type="pct"/>
            <w:shd w:val="clear" w:color="auto" w:fill="auto"/>
            <w:noWrap/>
            <w:vAlign w:val="bottom"/>
            <w:hideMark/>
          </w:tcPr>
          <w:p w14:paraId="5EFE632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1.253</w:t>
            </w:r>
          </w:p>
        </w:tc>
        <w:tc>
          <w:tcPr>
            <w:tcW w:w="744" w:type="pct"/>
            <w:shd w:val="clear" w:color="auto" w:fill="auto"/>
            <w:noWrap/>
            <w:vAlign w:val="bottom"/>
            <w:hideMark/>
          </w:tcPr>
          <w:p w14:paraId="602EAA9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1.135</w:t>
            </w:r>
          </w:p>
        </w:tc>
      </w:tr>
      <w:tr w:rsidR="00AD201E" w:rsidRPr="00AD201E" w14:paraId="2FC2D6E6" w14:textId="77777777" w:rsidTr="00AD201E">
        <w:trPr>
          <w:trHeight w:val="300"/>
        </w:trPr>
        <w:tc>
          <w:tcPr>
            <w:tcW w:w="744" w:type="pct"/>
            <w:shd w:val="clear" w:color="auto" w:fill="auto"/>
            <w:noWrap/>
            <w:vAlign w:val="bottom"/>
            <w:hideMark/>
          </w:tcPr>
          <w:p w14:paraId="7B82692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52207</w:t>
            </w:r>
          </w:p>
        </w:tc>
        <w:tc>
          <w:tcPr>
            <w:tcW w:w="2024" w:type="pct"/>
            <w:shd w:val="clear" w:color="auto" w:fill="auto"/>
            <w:noWrap/>
            <w:vAlign w:val="bottom"/>
            <w:hideMark/>
          </w:tcPr>
          <w:p w14:paraId="5508AD0C"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Consaca</w:t>
            </w:r>
            <w:proofErr w:type="spellEnd"/>
          </w:p>
        </w:tc>
        <w:tc>
          <w:tcPr>
            <w:tcW w:w="744" w:type="pct"/>
            <w:shd w:val="clear" w:color="auto" w:fill="auto"/>
            <w:noWrap/>
            <w:vAlign w:val="bottom"/>
            <w:hideMark/>
          </w:tcPr>
          <w:p w14:paraId="48E381E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0.319</w:t>
            </w:r>
          </w:p>
        </w:tc>
        <w:tc>
          <w:tcPr>
            <w:tcW w:w="744" w:type="pct"/>
            <w:shd w:val="clear" w:color="auto" w:fill="auto"/>
            <w:noWrap/>
            <w:vAlign w:val="bottom"/>
            <w:hideMark/>
          </w:tcPr>
          <w:p w14:paraId="5AFB148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0.356</w:t>
            </w:r>
          </w:p>
        </w:tc>
        <w:tc>
          <w:tcPr>
            <w:tcW w:w="744" w:type="pct"/>
            <w:shd w:val="clear" w:color="auto" w:fill="auto"/>
            <w:noWrap/>
            <w:vAlign w:val="bottom"/>
            <w:hideMark/>
          </w:tcPr>
          <w:p w14:paraId="6D4FF6F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w:t>
            </w:r>
          </w:p>
        </w:tc>
      </w:tr>
      <w:tr w:rsidR="00AD201E" w:rsidRPr="00AD201E" w14:paraId="0A59E396" w14:textId="77777777" w:rsidTr="00AD201E">
        <w:trPr>
          <w:trHeight w:val="300"/>
        </w:trPr>
        <w:tc>
          <w:tcPr>
            <w:tcW w:w="744" w:type="pct"/>
            <w:shd w:val="clear" w:color="auto" w:fill="auto"/>
            <w:noWrap/>
            <w:vAlign w:val="bottom"/>
            <w:hideMark/>
          </w:tcPr>
          <w:p w14:paraId="60BAF59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lastRenderedPageBreak/>
              <w:t>52233</w:t>
            </w:r>
          </w:p>
        </w:tc>
        <w:tc>
          <w:tcPr>
            <w:tcW w:w="2024" w:type="pct"/>
            <w:shd w:val="clear" w:color="auto" w:fill="auto"/>
            <w:noWrap/>
            <w:vAlign w:val="bottom"/>
            <w:hideMark/>
          </w:tcPr>
          <w:p w14:paraId="7F6D93D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Cumbitara</w:t>
            </w:r>
            <w:proofErr w:type="spellEnd"/>
          </w:p>
        </w:tc>
        <w:tc>
          <w:tcPr>
            <w:tcW w:w="744" w:type="pct"/>
            <w:shd w:val="clear" w:color="auto" w:fill="auto"/>
            <w:noWrap/>
            <w:vAlign w:val="bottom"/>
            <w:hideMark/>
          </w:tcPr>
          <w:p w14:paraId="29CDE9C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0.745</w:t>
            </w:r>
          </w:p>
        </w:tc>
        <w:tc>
          <w:tcPr>
            <w:tcW w:w="744" w:type="pct"/>
            <w:shd w:val="clear" w:color="auto" w:fill="auto"/>
            <w:noWrap/>
            <w:vAlign w:val="bottom"/>
            <w:hideMark/>
          </w:tcPr>
          <w:p w14:paraId="5B8EAAE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1.458</w:t>
            </w:r>
          </w:p>
        </w:tc>
        <w:tc>
          <w:tcPr>
            <w:tcW w:w="744" w:type="pct"/>
            <w:shd w:val="clear" w:color="auto" w:fill="auto"/>
            <w:noWrap/>
            <w:vAlign w:val="bottom"/>
            <w:hideMark/>
          </w:tcPr>
          <w:p w14:paraId="0B3EFC1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0.934</w:t>
            </w:r>
          </w:p>
        </w:tc>
      </w:tr>
      <w:tr w:rsidR="00AD201E" w:rsidRPr="00AD201E" w14:paraId="6C8DDCC1" w14:textId="77777777" w:rsidTr="00AD201E">
        <w:trPr>
          <w:trHeight w:val="300"/>
        </w:trPr>
        <w:tc>
          <w:tcPr>
            <w:tcW w:w="744" w:type="pct"/>
            <w:shd w:val="clear" w:color="auto" w:fill="auto"/>
            <w:noWrap/>
            <w:vAlign w:val="bottom"/>
            <w:hideMark/>
          </w:tcPr>
          <w:p w14:paraId="357CB42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52240</w:t>
            </w:r>
          </w:p>
        </w:tc>
        <w:tc>
          <w:tcPr>
            <w:tcW w:w="2024" w:type="pct"/>
            <w:shd w:val="clear" w:color="auto" w:fill="auto"/>
            <w:noWrap/>
            <w:vAlign w:val="bottom"/>
            <w:hideMark/>
          </w:tcPr>
          <w:p w14:paraId="0C19158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Chachagãœi</w:t>
            </w:r>
            <w:proofErr w:type="spellEnd"/>
          </w:p>
        </w:tc>
        <w:tc>
          <w:tcPr>
            <w:tcW w:w="744" w:type="pct"/>
            <w:shd w:val="clear" w:color="auto" w:fill="auto"/>
            <w:noWrap/>
            <w:vAlign w:val="bottom"/>
            <w:hideMark/>
          </w:tcPr>
          <w:p w14:paraId="395B236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0.809</w:t>
            </w:r>
          </w:p>
        </w:tc>
        <w:tc>
          <w:tcPr>
            <w:tcW w:w="744" w:type="pct"/>
            <w:shd w:val="clear" w:color="auto" w:fill="auto"/>
            <w:noWrap/>
            <w:vAlign w:val="bottom"/>
            <w:hideMark/>
          </w:tcPr>
          <w:p w14:paraId="7869CD9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0.936</w:t>
            </w:r>
          </w:p>
        </w:tc>
        <w:tc>
          <w:tcPr>
            <w:tcW w:w="744" w:type="pct"/>
            <w:shd w:val="clear" w:color="auto" w:fill="auto"/>
            <w:noWrap/>
            <w:vAlign w:val="bottom"/>
            <w:hideMark/>
          </w:tcPr>
          <w:p w14:paraId="0E018D1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0.919</w:t>
            </w:r>
          </w:p>
        </w:tc>
      </w:tr>
      <w:tr w:rsidR="00AD201E" w:rsidRPr="00AD201E" w14:paraId="5BFDDD84" w14:textId="77777777" w:rsidTr="00AD201E">
        <w:trPr>
          <w:trHeight w:val="300"/>
        </w:trPr>
        <w:tc>
          <w:tcPr>
            <w:tcW w:w="744" w:type="pct"/>
            <w:shd w:val="clear" w:color="auto" w:fill="auto"/>
            <w:noWrap/>
            <w:vAlign w:val="bottom"/>
            <w:hideMark/>
          </w:tcPr>
          <w:p w14:paraId="195AC39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52256</w:t>
            </w:r>
          </w:p>
        </w:tc>
        <w:tc>
          <w:tcPr>
            <w:tcW w:w="2024" w:type="pct"/>
            <w:shd w:val="clear" w:color="auto" w:fill="auto"/>
            <w:noWrap/>
            <w:vAlign w:val="bottom"/>
            <w:hideMark/>
          </w:tcPr>
          <w:p w14:paraId="4A0D311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El </w:t>
            </w:r>
            <w:proofErr w:type="spellStart"/>
            <w:r w:rsidRPr="00AD201E">
              <w:rPr>
                <w:rFonts w:ascii="Garamond" w:eastAsia="Times New Roman" w:hAnsi="Garamond" w:cs="Calibri"/>
                <w:color w:val="000000"/>
                <w:sz w:val="22"/>
                <w:szCs w:val="22"/>
              </w:rPr>
              <w:t>rosario</w:t>
            </w:r>
            <w:proofErr w:type="spellEnd"/>
          </w:p>
        </w:tc>
        <w:tc>
          <w:tcPr>
            <w:tcW w:w="744" w:type="pct"/>
            <w:shd w:val="clear" w:color="auto" w:fill="auto"/>
            <w:noWrap/>
            <w:vAlign w:val="bottom"/>
            <w:hideMark/>
          </w:tcPr>
          <w:p w14:paraId="77205D7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0.784</w:t>
            </w:r>
          </w:p>
        </w:tc>
        <w:tc>
          <w:tcPr>
            <w:tcW w:w="744" w:type="pct"/>
            <w:shd w:val="clear" w:color="auto" w:fill="auto"/>
            <w:noWrap/>
            <w:vAlign w:val="bottom"/>
            <w:hideMark/>
          </w:tcPr>
          <w:p w14:paraId="2FAFC8C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1.588</w:t>
            </w:r>
          </w:p>
        </w:tc>
        <w:tc>
          <w:tcPr>
            <w:tcW w:w="744" w:type="pct"/>
            <w:shd w:val="clear" w:color="auto" w:fill="auto"/>
            <w:noWrap/>
            <w:vAlign w:val="bottom"/>
            <w:hideMark/>
          </w:tcPr>
          <w:p w14:paraId="05B7171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0.97</w:t>
            </w:r>
          </w:p>
        </w:tc>
      </w:tr>
      <w:tr w:rsidR="00AD201E" w:rsidRPr="00AD201E" w14:paraId="062F2C1D" w14:textId="77777777" w:rsidTr="00AD201E">
        <w:trPr>
          <w:trHeight w:val="300"/>
        </w:trPr>
        <w:tc>
          <w:tcPr>
            <w:tcW w:w="744" w:type="pct"/>
            <w:shd w:val="clear" w:color="auto" w:fill="auto"/>
            <w:noWrap/>
            <w:vAlign w:val="bottom"/>
            <w:hideMark/>
          </w:tcPr>
          <w:p w14:paraId="3527FD1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52258</w:t>
            </w:r>
          </w:p>
        </w:tc>
        <w:tc>
          <w:tcPr>
            <w:tcW w:w="2024" w:type="pct"/>
            <w:shd w:val="clear" w:color="auto" w:fill="auto"/>
            <w:noWrap/>
            <w:vAlign w:val="bottom"/>
            <w:hideMark/>
          </w:tcPr>
          <w:p w14:paraId="5A249FDC" w14:textId="77777777" w:rsidR="00AD201E" w:rsidRPr="00AD201E" w:rsidRDefault="00AD201E" w:rsidP="00AD201E">
            <w:pPr>
              <w:spacing w:after="0"/>
              <w:rPr>
                <w:rFonts w:ascii="Garamond" w:eastAsia="Times New Roman" w:hAnsi="Garamond" w:cs="Calibri"/>
                <w:color w:val="000000"/>
                <w:sz w:val="22"/>
                <w:szCs w:val="22"/>
                <w:lang w:val="es-MX"/>
              </w:rPr>
            </w:pPr>
            <w:r w:rsidRPr="00AD201E">
              <w:rPr>
                <w:rFonts w:ascii="Garamond" w:eastAsia="Times New Roman" w:hAnsi="Garamond" w:cs="Calibri"/>
                <w:color w:val="000000"/>
                <w:sz w:val="22"/>
                <w:szCs w:val="22"/>
                <w:lang w:val="es-MX"/>
              </w:rPr>
              <w:t xml:space="preserve">El </w:t>
            </w:r>
            <w:proofErr w:type="spellStart"/>
            <w:r w:rsidRPr="00AD201E">
              <w:rPr>
                <w:rFonts w:ascii="Garamond" w:eastAsia="Times New Roman" w:hAnsi="Garamond" w:cs="Calibri"/>
                <w:color w:val="000000"/>
                <w:sz w:val="22"/>
                <w:szCs w:val="22"/>
                <w:lang w:val="es-MX"/>
              </w:rPr>
              <w:t>tablon</w:t>
            </w:r>
            <w:proofErr w:type="spellEnd"/>
            <w:r w:rsidRPr="00AD201E">
              <w:rPr>
                <w:rFonts w:ascii="Garamond" w:eastAsia="Times New Roman" w:hAnsi="Garamond" w:cs="Calibri"/>
                <w:color w:val="000000"/>
                <w:sz w:val="22"/>
                <w:szCs w:val="22"/>
                <w:lang w:val="es-MX"/>
              </w:rPr>
              <w:t xml:space="preserve"> de </w:t>
            </w:r>
            <w:proofErr w:type="spellStart"/>
            <w:r w:rsidRPr="00AD201E">
              <w:rPr>
                <w:rFonts w:ascii="Garamond" w:eastAsia="Times New Roman" w:hAnsi="Garamond" w:cs="Calibri"/>
                <w:color w:val="000000"/>
                <w:sz w:val="22"/>
                <w:szCs w:val="22"/>
                <w:lang w:val="es-MX"/>
              </w:rPr>
              <w:t>gã“mez</w:t>
            </w:r>
            <w:proofErr w:type="spellEnd"/>
          </w:p>
        </w:tc>
        <w:tc>
          <w:tcPr>
            <w:tcW w:w="744" w:type="pct"/>
            <w:shd w:val="clear" w:color="auto" w:fill="auto"/>
            <w:noWrap/>
            <w:vAlign w:val="bottom"/>
            <w:hideMark/>
          </w:tcPr>
          <w:p w14:paraId="4A15B29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0.305</w:t>
            </w:r>
          </w:p>
        </w:tc>
        <w:tc>
          <w:tcPr>
            <w:tcW w:w="744" w:type="pct"/>
            <w:shd w:val="clear" w:color="auto" w:fill="auto"/>
            <w:noWrap/>
            <w:vAlign w:val="bottom"/>
            <w:hideMark/>
          </w:tcPr>
          <w:p w14:paraId="3D70DB0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0.423</w:t>
            </w:r>
          </w:p>
        </w:tc>
        <w:tc>
          <w:tcPr>
            <w:tcW w:w="744" w:type="pct"/>
            <w:shd w:val="clear" w:color="auto" w:fill="auto"/>
            <w:noWrap/>
            <w:vAlign w:val="bottom"/>
            <w:hideMark/>
          </w:tcPr>
          <w:p w14:paraId="2D8FF17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0.355</w:t>
            </w:r>
          </w:p>
        </w:tc>
      </w:tr>
      <w:tr w:rsidR="00AD201E" w:rsidRPr="00AD201E" w14:paraId="3A9DEEDE" w14:textId="77777777" w:rsidTr="00AD201E">
        <w:trPr>
          <w:trHeight w:val="300"/>
        </w:trPr>
        <w:tc>
          <w:tcPr>
            <w:tcW w:w="744" w:type="pct"/>
            <w:shd w:val="clear" w:color="auto" w:fill="auto"/>
            <w:noWrap/>
            <w:vAlign w:val="bottom"/>
            <w:hideMark/>
          </w:tcPr>
          <w:p w14:paraId="5ABC0BC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52260</w:t>
            </w:r>
          </w:p>
        </w:tc>
        <w:tc>
          <w:tcPr>
            <w:tcW w:w="2024" w:type="pct"/>
            <w:shd w:val="clear" w:color="auto" w:fill="auto"/>
            <w:noWrap/>
            <w:vAlign w:val="bottom"/>
            <w:hideMark/>
          </w:tcPr>
          <w:p w14:paraId="7B1BE64B"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El </w:t>
            </w:r>
            <w:proofErr w:type="spellStart"/>
            <w:r w:rsidRPr="00AD201E">
              <w:rPr>
                <w:rFonts w:ascii="Garamond" w:eastAsia="Times New Roman" w:hAnsi="Garamond" w:cs="Calibri"/>
                <w:color w:val="000000"/>
                <w:sz w:val="22"/>
                <w:szCs w:val="22"/>
              </w:rPr>
              <w:t>tambo</w:t>
            </w:r>
            <w:proofErr w:type="spellEnd"/>
          </w:p>
        </w:tc>
        <w:tc>
          <w:tcPr>
            <w:tcW w:w="744" w:type="pct"/>
            <w:shd w:val="clear" w:color="auto" w:fill="auto"/>
            <w:noWrap/>
            <w:vAlign w:val="bottom"/>
            <w:hideMark/>
          </w:tcPr>
          <w:p w14:paraId="785EBCC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0.925</w:t>
            </w:r>
          </w:p>
        </w:tc>
        <w:tc>
          <w:tcPr>
            <w:tcW w:w="744" w:type="pct"/>
            <w:shd w:val="clear" w:color="auto" w:fill="auto"/>
            <w:noWrap/>
            <w:vAlign w:val="bottom"/>
            <w:hideMark/>
          </w:tcPr>
          <w:p w14:paraId="657C65D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1.239</w:t>
            </w:r>
          </w:p>
        </w:tc>
        <w:tc>
          <w:tcPr>
            <w:tcW w:w="744" w:type="pct"/>
            <w:shd w:val="clear" w:color="auto" w:fill="auto"/>
            <w:noWrap/>
            <w:vAlign w:val="bottom"/>
            <w:hideMark/>
          </w:tcPr>
          <w:p w14:paraId="705CFE8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1.055</w:t>
            </w:r>
          </w:p>
        </w:tc>
      </w:tr>
      <w:tr w:rsidR="00AD201E" w:rsidRPr="00AD201E" w14:paraId="2E0D4B65" w14:textId="77777777" w:rsidTr="00AD201E">
        <w:trPr>
          <w:trHeight w:val="300"/>
        </w:trPr>
        <w:tc>
          <w:tcPr>
            <w:tcW w:w="744" w:type="pct"/>
            <w:shd w:val="clear" w:color="auto" w:fill="auto"/>
            <w:noWrap/>
            <w:vAlign w:val="bottom"/>
            <w:hideMark/>
          </w:tcPr>
          <w:p w14:paraId="57E1828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52287</w:t>
            </w:r>
          </w:p>
        </w:tc>
        <w:tc>
          <w:tcPr>
            <w:tcW w:w="2024" w:type="pct"/>
            <w:shd w:val="clear" w:color="auto" w:fill="auto"/>
            <w:noWrap/>
            <w:vAlign w:val="bottom"/>
            <w:hideMark/>
          </w:tcPr>
          <w:p w14:paraId="01587020"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Funes</w:t>
            </w:r>
            <w:proofErr w:type="spellEnd"/>
          </w:p>
        </w:tc>
        <w:tc>
          <w:tcPr>
            <w:tcW w:w="744" w:type="pct"/>
            <w:shd w:val="clear" w:color="auto" w:fill="auto"/>
            <w:noWrap/>
            <w:vAlign w:val="bottom"/>
            <w:hideMark/>
          </w:tcPr>
          <w:p w14:paraId="38D2264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7112996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0.043</w:t>
            </w:r>
          </w:p>
        </w:tc>
        <w:tc>
          <w:tcPr>
            <w:tcW w:w="744" w:type="pct"/>
            <w:shd w:val="clear" w:color="auto" w:fill="auto"/>
            <w:noWrap/>
            <w:vAlign w:val="bottom"/>
            <w:hideMark/>
          </w:tcPr>
          <w:p w14:paraId="7192F6A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79C92069" w14:textId="77777777" w:rsidTr="00AD201E">
        <w:trPr>
          <w:trHeight w:val="300"/>
        </w:trPr>
        <w:tc>
          <w:tcPr>
            <w:tcW w:w="744" w:type="pct"/>
            <w:shd w:val="clear" w:color="auto" w:fill="auto"/>
            <w:noWrap/>
            <w:vAlign w:val="bottom"/>
            <w:hideMark/>
          </w:tcPr>
          <w:p w14:paraId="4F123CB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52320</w:t>
            </w:r>
          </w:p>
        </w:tc>
        <w:tc>
          <w:tcPr>
            <w:tcW w:w="2024" w:type="pct"/>
            <w:shd w:val="clear" w:color="auto" w:fill="auto"/>
            <w:noWrap/>
            <w:vAlign w:val="bottom"/>
            <w:hideMark/>
          </w:tcPr>
          <w:p w14:paraId="09B0A00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Guaitarilla</w:t>
            </w:r>
            <w:proofErr w:type="spellEnd"/>
          </w:p>
        </w:tc>
        <w:tc>
          <w:tcPr>
            <w:tcW w:w="744" w:type="pct"/>
            <w:shd w:val="clear" w:color="auto" w:fill="auto"/>
            <w:noWrap/>
            <w:vAlign w:val="bottom"/>
            <w:hideMark/>
          </w:tcPr>
          <w:p w14:paraId="57F750E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0.43</w:t>
            </w:r>
          </w:p>
        </w:tc>
        <w:tc>
          <w:tcPr>
            <w:tcW w:w="744" w:type="pct"/>
            <w:shd w:val="clear" w:color="auto" w:fill="auto"/>
            <w:noWrap/>
            <w:vAlign w:val="bottom"/>
            <w:hideMark/>
          </w:tcPr>
          <w:p w14:paraId="45E7A88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0.587</w:t>
            </w:r>
          </w:p>
        </w:tc>
        <w:tc>
          <w:tcPr>
            <w:tcW w:w="744" w:type="pct"/>
            <w:shd w:val="clear" w:color="auto" w:fill="auto"/>
            <w:noWrap/>
            <w:vAlign w:val="bottom"/>
            <w:hideMark/>
          </w:tcPr>
          <w:p w14:paraId="633816A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0.507</w:t>
            </w:r>
          </w:p>
        </w:tc>
      </w:tr>
      <w:tr w:rsidR="00AD201E" w:rsidRPr="00AD201E" w14:paraId="0CD9F275" w14:textId="77777777" w:rsidTr="00AD201E">
        <w:trPr>
          <w:trHeight w:val="300"/>
        </w:trPr>
        <w:tc>
          <w:tcPr>
            <w:tcW w:w="744" w:type="pct"/>
            <w:shd w:val="clear" w:color="auto" w:fill="auto"/>
            <w:noWrap/>
            <w:vAlign w:val="bottom"/>
            <w:hideMark/>
          </w:tcPr>
          <w:p w14:paraId="33ED5B0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52378</w:t>
            </w:r>
          </w:p>
        </w:tc>
        <w:tc>
          <w:tcPr>
            <w:tcW w:w="2024" w:type="pct"/>
            <w:shd w:val="clear" w:color="auto" w:fill="auto"/>
            <w:noWrap/>
            <w:vAlign w:val="bottom"/>
            <w:hideMark/>
          </w:tcPr>
          <w:p w14:paraId="33C8D668"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cruz</w:t>
            </w:r>
            <w:proofErr w:type="spellEnd"/>
          </w:p>
        </w:tc>
        <w:tc>
          <w:tcPr>
            <w:tcW w:w="744" w:type="pct"/>
            <w:shd w:val="clear" w:color="auto" w:fill="auto"/>
            <w:noWrap/>
            <w:vAlign w:val="bottom"/>
            <w:hideMark/>
          </w:tcPr>
          <w:p w14:paraId="3AD6319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4639579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0.027</w:t>
            </w:r>
          </w:p>
        </w:tc>
        <w:tc>
          <w:tcPr>
            <w:tcW w:w="744" w:type="pct"/>
            <w:shd w:val="clear" w:color="auto" w:fill="auto"/>
            <w:noWrap/>
            <w:vAlign w:val="bottom"/>
            <w:hideMark/>
          </w:tcPr>
          <w:p w14:paraId="20E1ADE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70EC2C4A" w14:textId="77777777" w:rsidTr="00AD201E">
        <w:trPr>
          <w:trHeight w:val="300"/>
        </w:trPr>
        <w:tc>
          <w:tcPr>
            <w:tcW w:w="744" w:type="pct"/>
            <w:shd w:val="clear" w:color="auto" w:fill="auto"/>
            <w:noWrap/>
            <w:vAlign w:val="bottom"/>
            <w:hideMark/>
          </w:tcPr>
          <w:p w14:paraId="20371D1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52381</w:t>
            </w:r>
          </w:p>
        </w:tc>
        <w:tc>
          <w:tcPr>
            <w:tcW w:w="2024" w:type="pct"/>
            <w:shd w:val="clear" w:color="auto" w:fill="auto"/>
            <w:noWrap/>
            <w:vAlign w:val="bottom"/>
            <w:hideMark/>
          </w:tcPr>
          <w:p w14:paraId="7D62CF3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florida</w:t>
            </w:r>
            <w:proofErr w:type="spellEnd"/>
          </w:p>
        </w:tc>
        <w:tc>
          <w:tcPr>
            <w:tcW w:w="744" w:type="pct"/>
            <w:shd w:val="clear" w:color="auto" w:fill="auto"/>
            <w:noWrap/>
            <w:vAlign w:val="bottom"/>
            <w:hideMark/>
          </w:tcPr>
          <w:p w14:paraId="52B574F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0.653</w:t>
            </w:r>
          </w:p>
        </w:tc>
        <w:tc>
          <w:tcPr>
            <w:tcW w:w="744" w:type="pct"/>
            <w:shd w:val="clear" w:color="auto" w:fill="auto"/>
            <w:noWrap/>
            <w:vAlign w:val="bottom"/>
            <w:hideMark/>
          </w:tcPr>
          <w:p w14:paraId="1654C98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0.782</w:t>
            </w:r>
          </w:p>
        </w:tc>
        <w:tc>
          <w:tcPr>
            <w:tcW w:w="744" w:type="pct"/>
            <w:shd w:val="clear" w:color="auto" w:fill="auto"/>
            <w:noWrap/>
            <w:vAlign w:val="bottom"/>
            <w:hideMark/>
          </w:tcPr>
          <w:p w14:paraId="4DC3F07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0.754</w:t>
            </w:r>
          </w:p>
        </w:tc>
      </w:tr>
      <w:tr w:rsidR="00AD201E" w:rsidRPr="00AD201E" w14:paraId="3D268078" w14:textId="77777777" w:rsidTr="00AD201E">
        <w:trPr>
          <w:trHeight w:val="300"/>
        </w:trPr>
        <w:tc>
          <w:tcPr>
            <w:tcW w:w="744" w:type="pct"/>
            <w:shd w:val="clear" w:color="auto" w:fill="auto"/>
            <w:noWrap/>
            <w:vAlign w:val="bottom"/>
            <w:hideMark/>
          </w:tcPr>
          <w:p w14:paraId="2F6BFBC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52399</w:t>
            </w:r>
          </w:p>
        </w:tc>
        <w:tc>
          <w:tcPr>
            <w:tcW w:w="2024" w:type="pct"/>
            <w:shd w:val="clear" w:color="auto" w:fill="auto"/>
            <w:noWrap/>
            <w:vAlign w:val="bottom"/>
            <w:hideMark/>
          </w:tcPr>
          <w:p w14:paraId="5CA70CE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La union</w:t>
            </w:r>
          </w:p>
        </w:tc>
        <w:tc>
          <w:tcPr>
            <w:tcW w:w="744" w:type="pct"/>
            <w:shd w:val="clear" w:color="auto" w:fill="auto"/>
            <w:noWrap/>
            <w:vAlign w:val="bottom"/>
            <w:hideMark/>
          </w:tcPr>
          <w:p w14:paraId="0FA6232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0.891</w:t>
            </w:r>
          </w:p>
        </w:tc>
        <w:tc>
          <w:tcPr>
            <w:tcW w:w="744" w:type="pct"/>
            <w:shd w:val="clear" w:color="auto" w:fill="auto"/>
            <w:noWrap/>
            <w:vAlign w:val="bottom"/>
            <w:hideMark/>
          </w:tcPr>
          <w:p w14:paraId="739F5BF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1.267</w:t>
            </w:r>
          </w:p>
        </w:tc>
        <w:tc>
          <w:tcPr>
            <w:tcW w:w="744" w:type="pct"/>
            <w:shd w:val="clear" w:color="auto" w:fill="auto"/>
            <w:noWrap/>
            <w:vAlign w:val="bottom"/>
            <w:hideMark/>
          </w:tcPr>
          <w:p w14:paraId="439819E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1.04</w:t>
            </w:r>
          </w:p>
        </w:tc>
      </w:tr>
      <w:tr w:rsidR="00AD201E" w:rsidRPr="00AD201E" w14:paraId="56734E02" w14:textId="77777777" w:rsidTr="00AD201E">
        <w:trPr>
          <w:trHeight w:val="300"/>
        </w:trPr>
        <w:tc>
          <w:tcPr>
            <w:tcW w:w="744" w:type="pct"/>
            <w:shd w:val="clear" w:color="auto" w:fill="auto"/>
            <w:noWrap/>
            <w:vAlign w:val="bottom"/>
            <w:hideMark/>
          </w:tcPr>
          <w:p w14:paraId="091B555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52405</w:t>
            </w:r>
          </w:p>
        </w:tc>
        <w:tc>
          <w:tcPr>
            <w:tcW w:w="2024" w:type="pct"/>
            <w:shd w:val="clear" w:color="auto" w:fill="auto"/>
            <w:noWrap/>
            <w:vAlign w:val="bottom"/>
            <w:hideMark/>
          </w:tcPr>
          <w:p w14:paraId="78A6751F"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Leiva</w:t>
            </w:r>
            <w:proofErr w:type="spellEnd"/>
          </w:p>
        </w:tc>
        <w:tc>
          <w:tcPr>
            <w:tcW w:w="744" w:type="pct"/>
            <w:shd w:val="clear" w:color="auto" w:fill="auto"/>
            <w:noWrap/>
            <w:vAlign w:val="bottom"/>
            <w:hideMark/>
          </w:tcPr>
          <w:p w14:paraId="24E82A2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0.797</w:t>
            </w:r>
          </w:p>
        </w:tc>
        <w:tc>
          <w:tcPr>
            <w:tcW w:w="744" w:type="pct"/>
            <w:shd w:val="clear" w:color="auto" w:fill="auto"/>
            <w:noWrap/>
            <w:vAlign w:val="bottom"/>
            <w:hideMark/>
          </w:tcPr>
          <w:p w14:paraId="79A54E9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1.497</w:t>
            </w:r>
          </w:p>
        </w:tc>
        <w:tc>
          <w:tcPr>
            <w:tcW w:w="744" w:type="pct"/>
            <w:shd w:val="clear" w:color="auto" w:fill="auto"/>
            <w:noWrap/>
            <w:vAlign w:val="bottom"/>
            <w:hideMark/>
          </w:tcPr>
          <w:p w14:paraId="55C3DFF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0.971</w:t>
            </w:r>
          </w:p>
        </w:tc>
      </w:tr>
      <w:tr w:rsidR="00AD201E" w:rsidRPr="00AD201E" w14:paraId="5CE86862" w14:textId="77777777" w:rsidTr="00AD201E">
        <w:trPr>
          <w:trHeight w:val="300"/>
        </w:trPr>
        <w:tc>
          <w:tcPr>
            <w:tcW w:w="744" w:type="pct"/>
            <w:shd w:val="clear" w:color="auto" w:fill="auto"/>
            <w:noWrap/>
            <w:vAlign w:val="bottom"/>
            <w:hideMark/>
          </w:tcPr>
          <w:p w14:paraId="20848FA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52411</w:t>
            </w:r>
          </w:p>
        </w:tc>
        <w:tc>
          <w:tcPr>
            <w:tcW w:w="2024" w:type="pct"/>
            <w:shd w:val="clear" w:color="auto" w:fill="auto"/>
            <w:noWrap/>
            <w:vAlign w:val="bottom"/>
            <w:hideMark/>
          </w:tcPr>
          <w:p w14:paraId="1888975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Linares</w:t>
            </w:r>
          </w:p>
        </w:tc>
        <w:tc>
          <w:tcPr>
            <w:tcW w:w="744" w:type="pct"/>
            <w:shd w:val="clear" w:color="auto" w:fill="auto"/>
            <w:noWrap/>
            <w:vAlign w:val="bottom"/>
            <w:hideMark/>
          </w:tcPr>
          <w:p w14:paraId="4B23E1D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0.988</w:t>
            </w:r>
          </w:p>
        </w:tc>
        <w:tc>
          <w:tcPr>
            <w:tcW w:w="744" w:type="pct"/>
            <w:shd w:val="clear" w:color="auto" w:fill="auto"/>
            <w:noWrap/>
            <w:vAlign w:val="bottom"/>
            <w:hideMark/>
          </w:tcPr>
          <w:p w14:paraId="3A9BD62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1.361</w:t>
            </w:r>
          </w:p>
        </w:tc>
        <w:tc>
          <w:tcPr>
            <w:tcW w:w="744" w:type="pct"/>
            <w:shd w:val="clear" w:color="auto" w:fill="auto"/>
            <w:noWrap/>
            <w:vAlign w:val="bottom"/>
            <w:hideMark/>
          </w:tcPr>
          <w:p w14:paraId="0772DF2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1.134</w:t>
            </w:r>
          </w:p>
        </w:tc>
      </w:tr>
      <w:tr w:rsidR="00AD201E" w:rsidRPr="00AD201E" w14:paraId="239C4737" w14:textId="77777777" w:rsidTr="00AD201E">
        <w:trPr>
          <w:trHeight w:val="300"/>
        </w:trPr>
        <w:tc>
          <w:tcPr>
            <w:tcW w:w="744" w:type="pct"/>
            <w:shd w:val="clear" w:color="auto" w:fill="auto"/>
            <w:noWrap/>
            <w:vAlign w:val="bottom"/>
            <w:hideMark/>
          </w:tcPr>
          <w:p w14:paraId="5AF969C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52418</w:t>
            </w:r>
          </w:p>
        </w:tc>
        <w:tc>
          <w:tcPr>
            <w:tcW w:w="2024" w:type="pct"/>
            <w:shd w:val="clear" w:color="auto" w:fill="auto"/>
            <w:noWrap/>
            <w:vAlign w:val="bottom"/>
            <w:hideMark/>
          </w:tcPr>
          <w:p w14:paraId="2D5C63B1"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Los </w:t>
            </w:r>
            <w:proofErr w:type="spellStart"/>
            <w:r w:rsidRPr="00AD201E">
              <w:rPr>
                <w:rFonts w:ascii="Garamond" w:eastAsia="Times New Roman" w:hAnsi="Garamond" w:cs="Calibri"/>
                <w:color w:val="000000"/>
                <w:sz w:val="22"/>
                <w:szCs w:val="22"/>
              </w:rPr>
              <w:t>andes</w:t>
            </w:r>
            <w:proofErr w:type="spellEnd"/>
          </w:p>
        </w:tc>
        <w:tc>
          <w:tcPr>
            <w:tcW w:w="744" w:type="pct"/>
            <w:shd w:val="clear" w:color="auto" w:fill="auto"/>
            <w:noWrap/>
            <w:vAlign w:val="bottom"/>
            <w:hideMark/>
          </w:tcPr>
          <w:p w14:paraId="4C695A1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1.169</w:t>
            </w:r>
          </w:p>
        </w:tc>
        <w:tc>
          <w:tcPr>
            <w:tcW w:w="744" w:type="pct"/>
            <w:shd w:val="clear" w:color="auto" w:fill="auto"/>
            <w:noWrap/>
            <w:vAlign w:val="bottom"/>
            <w:hideMark/>
          </w:tcPr>
          <w:p w14:paraId="00B0ECB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1.172</w:t>
            </w:r>
          </w:p>
        </w:tc>
        <w:tc>
          <w:tcPr>
            <w:tcW w:w="744" w:type="pct"/>
            <w:shd w:val="clear" w:color="auto" w:fill="auto"/>
            <w:noWrap/>
            <w:vAlign w:val="bottom"/>
            <w:hideMark/>
          </w:tcPr>
          <w:p w14:paraId="1E75ADE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1.399</w:t>
            </w:r>
          </w:p>
        </w:tc>
      </w:tr>
      <w:tr w:rsidR="00AD201E" w:rsidRPr="00AD201E" w14:paraId="484AAE09" w14:textId="77777777" w:rsidTr="00AD201E">
        <w:trPr>
          <w:trHeight w:val="300"/>
        </w:trPr>
        <w:tc>
          <w:tcPr>
            <w:tcW w:w="744" w:type="pct"/>
            <w:shd w:val="clear" w:color="auto" w:fill="auto"/>
            <w:noWrap/>
            <w:vAlign w:val="bottom"/>
            <w:hideMark/>
          </w:tcPr>
          <w:p w14:paraId="3D64C9F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52435</w:t>
            </w:r>
          </w:p>
        </w:tc>
        <w:tc>
          <w:tcPr>
            <w:tcW w:w="2024" w:type="pct"/>
            <w:shd w:val="clear" w:color="auto" w:fill="auto"/>
            <w:noWrap/>
            <w:vAlign w:val="bottom"/>
            <w:hideMark/>
          </w:tcPr>
          <w:p w14:paraId="5EA57ED5"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Mallama</w:t>
            </w:r>
            <w:proofErr w:type="spellEnd"/>
            <w:r w:rsidRPr="00AD201E">
              <w:rPr>
                <w:rFonts w:ascii="Garamond" w:eastAsia="Times New Roman" w:hAnsi="Garamond" w:cs="Calibri"/>
                <w:color w:val="000000"/>
                <w:sz w:val="22"/>
                <w:szCs w:val="22"/>
              </w:rPr>
              <w:t xml:space="preserve"> (</w:t>
            </w:r>
            <w:proofErr w:type="spellStart"/>
            <w:r w:rsidRPr="00AD201E">
              <w:rPr>
                <w:rFonts w:ascii="Garamond" w:eastAsia="Times New Roman" w:hAnsi="Garamond" w:cs="Calibri"/>
                <w:color w:val="000000"/>
                <w:sz w:val="22"/>
                <w:szCs w:val="22"/>
              </w:rPr>
              <w:t>piedrancha</w:t>
            </w:r>
            <w:proofErr w:type="spellEnd"/>
            <w:r w:rsidRPr="00AD201E">
              <w:rPr>
                <w:rFonts w:ascii="Garamond" w:eastAsia="Times New Roman" w:hAnsi="Garamond" w:cs="Calibri"/>
                <w:color w:val="000000"/>
                <w:sz w:val="22"/>
                <w:szCs w:val="22"/>
              </w:rPr>
              <w:t>)</w:t>
            </w:r>
          </w:p>
        </w:tc>
        <w:tc>
          <w:tcPr>
            <w:tcW w:w="744" w:type="pct"/>
            <w:shd w:val="clear" w:color="auto" w:fill="auto"/>
            <w:noWrap/>
            <w:vAlign w:val="bottom"/>
            <w:hideMark/>
          </w:tcPr>
          <w:p w14:paraId="0DFF8F0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w:t>
            </w:r>
          </w:p>
        </w:tc>
        <w:tc>
          <w:tcPr>
            <w:tcW w:w="744" w:type="pct"/>
            <w:shd w:val="clear" w:color="auto" w:fill="auto"/>
            <w:noWrap/>
            <w:vAlign w:val="bottom"/>
            <w:hideMark/>
          </w:tcPr>
          <w:p w14:paraId="201F4E6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0.87</w:t>
            </w:r>
          </w:p>
        </w:tc>
        <w:tc>
          <w:tcPr>
            <w:tcW w:w="744" w:type="pct"/>
            <w:shd w:val="clear" w:color="auto" w:fill="auto"/>
            <w:noWrap/>
            <w:vAlign w:val="bottom"/>
            <w:hideMark/>
          </w:tcPr>
          <w:p w14:paraId="6C104C4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0.683</w:t>
            </w:r>
          </w:p>
        </w:tc>
      </w:tr>
      <w:tr w:rsidR="00AD201E" w:rsidRPr="00AD201E" w14:paraId="0FBF2E95" w14:textId="77777777" w:rsidTr="00AD201E">
        <w:trPr>
          <w:trHeight w:val="300"/>
        </w:trPr>
        <w:tc>
          <w:tcPr>
            <w:tcW w:w="744" w:type="pct"/>
            <w:shd w:val="clear" w:color="auto" w:fill="auto"/>
            <w:noWrap/>
            <w:vAlign w:val="bottom"/>
            <w:hideMark/>
          </w:tcPr>
          <w:p w14:paraId="7403674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52540</w:t>
            </w:r>
          </w:p>
        </w:tc>
        <w:tc>
          <w:tcPr>
            <w:tcW w:w="2024" w:type="pct"/>
            <w:shd w:val="clear" w:color="auto" w:fill="auto"/>
            <w:noWrap/>
            <w:vAlign w:val="bottom"/>
            <w:hideMark/>
          </w:tcPr>
          <w:p w14:paraId="419F2BF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Policarpa</w:t>
            </w:r>
            <w:proofErr w:type="spellEnd"/>
          </w:p>
        </w:tc>
        <w:tc>
          <w:tcPr>
            <w:tcW w:w="744" w:type="pct"/>
            <w:shd w:val="clear" w:color="auto" w:fill="auto"/>
            <w:noWrap/>
            <w:vAlign w:val="bottom"/>
            <w:hideMark/>
          </w:tcPr>
          <w:p w14:paraId="1265D2A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0.867</w:t>
            </w:r>
          </w:p>
        </w:tc>
        <w:tc>
          <w:tcPr>
            <w:tcW w:w="744" w:type="pct"/>
            <w:shd w:val="clear" w:color="auto" w:fill="auto"/>
            <w:noWrap/>
            <w:vAlign w:val="bottom"/>
            <w:hideMark/>
          </w:tcPr>
          <w:p w14:paraId="674E640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1.732</w:t>
            </w:r>
          </w:p>
        </w:tc>
        <w:tc>
          <w:tcPr>
            <w:tcW w:w="744" w:type="pct"/>
            <w:shd w:val="clear" w:color="auto" w:fill="auto"/>
            <w:noWrap/>
            <w:vAlign w:val="bottom"/>
            <w:hideMark/>
          </w:tcPr>
          <w:p w14:paraId="4560057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1.048</w:t>
            </w:r>
          </w:p>
        </w:tc>
      </w:tr>
      <w:tr w:rsidR="00AD201E" w:rsidRPr="00AD201E" w14:paraId="0CE4BBA1" w14:textId="77777777" w:rsidTr="00AD201E">
        <w:trPr>
          <w:trHeight w:val="300"/>
        </w:trPr>
        <w:tc>
          <w:tcPr>
            <w:tcW w:w="744" w:type="pct"/>
            <w:shd w:val="clear" w:color="auto" w:fill="auto"/>
            <w:noWrap/>
            <w:vAlign w:val="bottom"/>
            <w:hideMark/>
          </w:tcPr>
          <w:p w14:paraId="346AB70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52565</w:t>
            </w:r>
          </w:p>
        </w:tc>
        <w:tc>
          <w:tcPr>
            <w:tcW w:w="2024" w:type="pct"/>
            <w:shd w:val="clear" w:color="auto" w:fill="auto"/>
            <w:noWrap/>
            <w:vAlign w:val="bottom"/>
            <w:hideMark/>
          </w:tcPr>
          <w:p w14:paraId="7CFBC05C"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Providencia</w:t>
            </w:r>
          </w:p>
        </w:tc>
        <w:tc>
          <w:tcPr>
            <w:tcW w:w="744" w:type="pct"/>
            <w:shd w:val="clear" w:color="auto" w:fill="auto"/>
            <w:noWrap/>
            <w:vAlign w:val="bottom"/>
            <w:hideMark/>
          </w:tcPr>
          <w:p w14:paraId="610F743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0.055</w:t>
            </w:r>
          </w:p>
        </w:tc>
        <w:tc>
          <w:tcPr>
            <w:tcW w:w="744" w:type="pct"/>
            <w:shd w:val="clear" w:color="auto" w:fill="auto"/>
            <w:noWrap/>
            <w:vAlign w:val="bottom"/>
            <w:hideMark/>
          </w:tcPr>
          <w:p w14:paraId="28E975D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0.11</w:t>
            </w:r>
          </w:p>
        </w:tc>
        <w:tc>
          <w:tcPr>
            <w:tcW w:w="744" w:type="pct"/>
            <w:shd w:val="clear" w:color="auto" w:fill="auto"/>
            <w:noWrap/>
            <w:vAlign w:val="bottom"/>
            <w:hideMark/>
          </w:tcPr>
          <w:p w14:paraId="1F5B4EA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0.062</w:t>
            </w:r>
          </w:p>
        </w:tc>
      </w:tr>
      <w:tr w:rsidR="00AD201E" w:rsidRPr="00AD201E" w14:paraId="1719FDA2" w14:textId="77777777" w:rsidTr="00AD201E">
        <w:trPr>
          <w:trHeight w:val="300"/>
        </w:trPr>
        <w:tc>
          <w:tcPr>
            <w:tcW w:w="744" w:type="pct"/>
            <w:shd w:val="clear" w:color="auto" w:fill="auto"/>
            <w:noWrap/>
            <w:vAlign w:val="bottom"/>
            <w:hideMark/>
          </w:tcPr>
          <w:p w14:paraId="3DFEBEF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52683</w:t>
            </w:r>
          </w:p>
        </w:tc>
        <w:tc>
          <w:tcPr>
            <w:tcW w:w="2024" w:type="pct"/>
            <w:shd w:val="clear" w:color="auto" w:fill="auto"/>
            <w:noWrap/>
            <w:vAlign w:val="bottom"/>
            <w:hideMark/>
          </w:tcPr>
          <w:p w14:paraId="70F1F641"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Sandona</w:t>
            </w:r>
            <w:proofErr w:type="spellEnd"/>
          </w:p>
        </w:tc>
        <w:tc>
          <w:tcPr>
            <w:tcW w:w="744" w:type="pct"/>
            <w:shd w:val="clear" w:color="auto" w:fill="auto"/>
            <w:noWrap/>
            <w:vAlign w:val="bottom"/>
            <w:hideMark/>
          </w:tcPr>
          <w:p w14:paraId="0D810F9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0.772</w:t>
            </w:r>
          </w:p>
        </w:tc>
        <w:tc>
          <w:tcPr>
            <w:tcW w:w="744" w:type="pct"/>
            <w:shd w:val="clear" w:color="auto" w:fill="auto"/>
            <w:noWrap/>
            <w:vAlign w:val="bottom"/>
            <w:hideMark/>
          </w:tcPr>
          <w:p w14:paraId="2B4067A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0.841</w:t>
            </w:r>
          </w:p>
        </w:tc>
        <w:tc>
          <w:tcPr>
            <w:tcW w:w="744" w:type="pct"/>
            <w:shd w:val="clear" w:color="auto" w:fill="auto"/>
            <w:noWrap/>
            <w:vAlign w:val="bottom"/>
            <w:hideMark/>
          </w:tcPr>
          <w:p w14:paraId="60D644C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0.88</w:t>
            </w:r>
          </w:p>
        </w:tc>
      </w:tr>
      <w:tr w:rsidR="00AD201E" w:rsidRPr="00AD201E" w14:paraId="3174D03C" w14:textId="77777777" w:rsidTr="00AD201E">
        <w:trPr>
          <w:trHeight w:val="300"/>
        </w:trPr>
        <w:tc>
          <w:tcPr>
            <w:tcW w:w="744" w:type="pct"/>
            <w:shd w:val="clear" w:color="auto" w:fill="auto"/>
            <w:noWrap/>
            <w:vAlign w:val="bottom"/>
            <w:hideMark/>
          </w:tcPr>
          <w:p w14:paraId="5B23FA2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52685</w:t>
            </w:r>
          </w:p>
        </w:tc>
        <w:tc>
          <w:tcPr>
            <w:tcW w:w="2024" w:type="pct"/>
            <w:shd w:val="clear" w:color="auto" w:fill="auto"/>
            <w:noWrap/>
            <w:vAlign w:val="bottom"/>
            <w:hideMark/>
          </w:tcPr>
          <w:p w14:paraId="0E4197B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bernardo</w:t>
            </w:r>
            <w:proofErr w:type="spellEnd"/>
          </w:p>
        </w:tc>
        <w:tc>
          <w:tcPr>
            <w:tcW w:w="744" w:type="pct"/>
            <w:shd w:val="clear" w:color="auto" w:fill="auto"/>
            <w:noWrap/>
            <w:vAlign w:val="bottom"/>
            <w:hideMark/>
          </w:tcPr>
          <w:p w14:paraId="0567367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0.482</w:t>
            </w:r>
          </w:p>
        </w:tc>
        <w:tc>
          <w:tcPr>
            <w:tcW w:w="744" w:type="pct"/>
            <w:shd w:val="clear" w:color="auto" w:fill="auto"/>
            <w:noWrap/>
            <w:vAlign w:val="bottom"/>
            <w:hideMark/>
          </w:tcPr>
          <w:p w14:paraId="63A1DA1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0.669</w:t>
            </w:r>
          </w:p>
        </w:tc>
        <w:tc>
          <w:tcPr>
            <w:tcW w:w="744" w:type="pct"/>
            <w:shd w:val="clear" w:color="auto" w:fill="auto"/>
            <w:noWrap/>
            <w:vAlign w:val="bottom"/>
            <w:hideMark/>
          </w:tcPr>
          <w:p w14:paraId="533849D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0.57</w:t>
            </w:r>
          </w:p>
        </w:tc>
      </w:tr>
      <w:tr w:rsidR="00AD201E" w:rsidRPr="00AD201E" w14:paraId="43B6CC42" w14:textId="77777777" w:rsidTr="00AD201E">
        <w:trPr>
          <w:trHeight w:val="300"/>
        </w:trPr>
        <w:tc>
          <w:tcPr>
            <w:tcW w:w="744" w:type="pct"/>
            <w:shd w:val="clear" w:color="auto" w:fill="auto"/>
            <w:noWrap/>
            <w:vAlign w:val="bottom"/>
            <w:hideMark/>
          </w:tcPr>
          <w:p w14:paraId="69656A8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52687</w:t>
            </w:r>
          </w:p>
        </w:tc>
        <w:tc>
          <w:tcPr>
            <w:tcW w:w="2024" w:type="pct"/>
            <w:shd w:val="clear" w:color="auto" w:fill="auto"/>
            <w:noWrap/>
            <w:vAlign w:val="bottom"/>
            <w:hideMark/>
          </w:tcPr>
          <w:p w14:paraId="72B5C4D7"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lorenzo</w:t>
            </w:r>
            <w:proofErr w:type="spellEnd"/>
          </w:p>
        </w:tc>
        <w:tc>
          <w:tcPr>
            <w:tcW w:w="744" w:type="pct"/>
            <w:shd w:val="clear" w:color="auto" w:fill="auto"/>
            <w:noWrap/>
            <w:vAlign w:val="bottom"/>
            <w:hideMark/>
          </w:tcPr>
          <w:p w14:paraId="424D649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1.016</w:t>
            </w:r>
          </w:p>
        </w:tc>
        <w:tc>
          <w:tcPr>
            <w:tcW w:w="744" w:type="pct"/>
            <w:shd w:val="clear" w:color="auto" w:fill="auto"/>
            <w:noWrap/>
            <w:vAlign w:val="bottom"/>
            <w:hideMark/>
          </w:tcPr>
          <w:p w14:paraId="2E18D1B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1.415</w:t>
            </w:r>
          </w:p>
        </w:tc>
        <w:tc>
          <w:tcPr>
            <w:tcW w:w="744" w:type="pct"/>
            <w:shd w:val="clear" w:color="auto" w:fill="auto"/>
            <w:noWrap/>
            <w:vAlign w:val="bottom"/>
            <w:hideMark/>
          </w:tcPr>
          <w:p w14:paraId="09314F2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1.157</w:t>
            </w:r>
          </w:p>
        </w:tc>
      </w:tr>
      <w:tr w:rsidR="00AD201E" w:rsidRPr="00AD201E" w14:paraId="1270DA49" w14:textId="77777777" w:rsidTr="00AD201E">
        <w:trPr>
          <w:trHeight w:val="300"/>
        </w:trPr>
        <w:tc>
          <w:tcPr>
            <w:tcW w:w="744" w:type="pct"/>
            <w:shd w:val="clear" w:color="auto" w:fill="auto"/>
            <w:noWrap/>
            <w:vAlign w:val="bottom"/>
            <w:hideMark/>
          </w:tcPr>
          <w:p w14:paraId="56C6DD3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52693</w:t>
            </w:r>
          </w:p>
        </w:tc>
        <w:tc>
          <w:tcPr>
            <w:tcW w:w="2024" w:type="pct"/>
            <w:shd w:val="clear" w:color="auto" w:fill="auto"/>
            <w:noWrap/>
            <w:vAlign w:val="bottom"/>
            <w:hideMark/>
          </w:tcPr>
          <w:p w14:paraId="262052C8"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pablo</w:t>
            </w:r>
            <w:proofErr w:type="spellEnd"/>
          </w:p>
        </w:tc>
        <w:tc>
          <w:tcPr>
            <w:tcW w:w="744" w:type="pct"/>
            <w:shd w:val="clear" w:color="auto" w:fill="auto"/>
            <w:noWrap/>
            <w:vAlign w:val="bottom"/>
            <w:hideMark/>
          </w:tcPr>
          <w:p w14:paraId="41147C0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0.594</w:t>
            </w:r>
          </w:p>
        </w:tc>
        <w:tc>
          <w:tcPr>
            <w:tcW w:w="744" w:type="pct"/>
            <w:shd w:val="clear" w:color="auto" w:fill="auto"/>
            <w:noWrap/>
            <w:vAlign w:val="bottom"/>
            <w:hideMark/>
          </w:tcPr>
          <w:p w14:paraId="49E7DDC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0.807</w:t>
            </w:r>
          </w:p>
        </w:tc>
        <w:tc>
          <w:tcPr>
            <w:tcW w:w="744" w:type="pct"/>
            <w:shd w:val="clear" w:color="auto" w:fill="auto"/>
            <w:noWrap/>
            <w:vAlign w:val="bottom"/>
            <w:hideMark/>
          </w:tcPr>
          <w:p w14:paraId="5F3514E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0.702</w:t>
            </w:r>
          </w:p>
        </w:tc>
      </w:tr>
      <w:tr w:rsidR="00AD201E" w:rsidRPr="00AD201E" w14:paraId="6B0A4CD5" w14:textId="77777777" w:rsidTr="00AD201E">
        <w:trPr>
          <w:trHeight w:val="300"/>
        </w:trPr>
        <w:tc>
          <w:tcPr>
            <w:tcW w:w="744" w:type="pct"/>
            <w:shd w:val="clear" w:color="auto" w:fill="auto"/>
            <w:noWrap/>
            <w:vAlign w:val="bottom"/>
            <w:hideMark/>
          </w:tcPr>
          <w:p w14:paraId="0E72E49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52694</w:t>
            </w:r>
          </w:p>
        </w:tc>
        <w:tc>
          <w:tcPr>
            <w:tcW w:w="2024" w:type="pct"/>
            <w:shd w:val="clear" w:color="auto" w:fill="auto"/>
            <w:noWrap/>
            <w:vAlign w:val="bottom"/>
            <w:hideMark/>
          </w:tcPr>
          <w:p w14:paraId="68B8F016"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pedro</w:t>
            </w:r>
            <w:proofErr w:type="spellEnd"/>
            <w:r w:rsidRPr="00AD201E">
              <w:rPr>
                <w:rFonts w:ascii="Garamond" w:eastAsia="Times New Roman" w:hAnsi="Garamond" w:cs="Calibri"/>
                <w:color w:val="000000"/>
                <w:sz w:val="22"/>
                <w:szCs w:val="22"/>
              </w:rPr>
              <w:t xml:space="preserve"> de </w:t>
            </w:r>
            <w:proofErr w:type="spellStart"/>
            <w:r w:rsidRPr="00AD201E">
              <w:rPr>
                <w:rFonts w:ascii="Garamond" w:eastAsia="Times New Roman" w:hAnsi="Garamond" w:cs="Calibri"/>
                <w:color w:val="000000"/>
                <w:sz w:val="22"/>
                <w:szCs w:val="22"/>
              </w:rPr>
              <w:t>cartago</w:t>
            </w:r>
            <w:proofErr w:type="spellEnd"/>
          </w:p>
        </w:tc>
        <w:tc>
          <w:tcPr>
            <w:tcW w:w="744" w:type="pct"/>
            <w:shd w:val="clear" w:color="auto" w:fill="auto"/>
            <w:noWrap/>
            <w:vAlign w:val="bottom"/>
            <w:hideMark/>
          </w:tcPr>
          <w:p w14:paraId="19DF7DC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0.645</w:t>
            </w:r>
          </w:p>
        </w:tc>
        <w:tc>
          <w:tcPr>
            <w:tcW w:w="744" w:type="pct"/>
            <w:shd w:val="clear" w:color="auto" w:fill="auto"/>
            <w:noWrap/>
            <w:vAlign w:val="bottom"/>
            <w:hideMark/>
          </w:tcPr>
          <w:p w14:paraId="2DE8B91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0.986</w:t>
            </w:r>
          </w:p>
        </w:tc>
        <w:tc>
          <w:tcPr>
            <w:tcW w:w="744" w:type="pct"/>
            <w:shd w:val="clear" w:color="auto" w:fill="auto"/>
            <w:noWrap/>
            <w:vAlign w:val="bottom"/>
            <w:hideMark/>
          </w:tcPr>
          <w:p w14:paraId="5412A9D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w:t>
            </w:r>
          </w:p>
        </w:tc>
      </w:tr>
      <w:tr w:rsidR="00AD201E" w:rsidRPr="00AD201E" w14:paraId="6D3642DA" w14:textId="77777777" w:rsidTr="00AD201E">
        <w:trPr>
          <w:trHeight w:val="300"/>
        </w:trPr>
        <w:tc>
          <w:tcPr>
            <w:tcW w:w="744" w:type="pct"/>
            <w:shd w:val="clear" w:color="auto" w:fill="auto"/>
            <w:noWrap/>
            <w:vAlign w:val="bottom"/>
            <w:hideMark/>
          </w:tcPr>
          <w:p w14:paraId="05327C4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52699</w:t>
            </w:r>
          </w:p>
        </w:tc>
        <w:tc>
          <w:tcPr>
            <w:tcW w:w="2024" w:type="pct"/>
            <w:shd w:val="clear" w:color="auto" w:fill="auto"/>
            <w:noWrap/>
            <w:vAlign w:val="bottom"/>
            <w:hideMark/>
          </w:tcPr>
          <w:p w14:paraId="7CD6245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Santa </w:t>
            </w:r>
            <w:proofErr w:type="spellStart"/>
            <w:r w:rsidRPr="00AD201E">
              <w:rPr>
                <w:rFonts w:ascii="Garamond" w:eastAsia="Times New Roman" w:hAnsi="Garamond" w:cs="Calibri"/>
                <w:color w:val="000000"/>
                <w:sz w:val="22"/>
                <w:szCs w:val="22"/>
              </w:rPr>
              <w:t>cruz</w:t>
            </w:r>
            <w:proofErr w:type="spellEnd"/>
            <w:r w:rsidRPr="00AD201E">
              <w:rPr>
                <w:rFonts w:ascii="Garamond" w:eastAsia="Times New Roman" w:hAnsi="Garamond" w:cs="Calibri"/>
                <w:color w:val="000000"/>
                <w:sz w:val="22"/>
                <w:szCs w:val="22"/>
              </w:rPr>
              <w:t xml:space="preserve"> (</w:t>
            </w:r>
            <w:proofErr w:type="spellStart"/>
            <w:r w:rsidRPr="00AD201E">
              <w:rPr>
                <w:rFonts w:ascii="Garamond" w:eastAsia="Times New Roman" w:hAnsi="Garamond" w:cs="Calibri"/>
                <w:color w:val="000000"/>
                <w:sz w:val="22"/>
                <w:szCs w:val="22"/>
              </w:rPr>
              <w:t>guachaves</w:t>
            </w:r>
            <w:proofErr w:type="spellEnd"/>
            <w:r w:rsidRPr="00AD201E">
              <w:rPr>
                <w:rFonts w:ascii="Garamond" w:eastAsia="Times New Roman" w:hAnsi="Garamond" w:cs="Calibri"/>
                <w:color w:val="000000"/>
                <w:sz w:val="22"/>
                <w:szCs w:val="22"/>
              </w:rPr>
              <w:t>)</w:t>
            </w:r>
          </w:p>
        </w:tc>
        <w:tc>
          <w:tcPr>
            <w:tcW w:w="744" w:type="pct"/>
            <w:shd w:val="clear" w:color="auto" w:fill="auto"/>
            <w:noWrap/>
            <w:vAlign w:val="bottom"/>
            <w:hideMark/>
          </w:tcPr>
          <w:p w14:paraId="3E3C8C5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0.952</w:t>
            </w:r>
          </w:p>
        </w:tc>
        <w:tc>
          <w:tcPr>
            <w:tcW w:w="744" w:type="pct"/>
            <w:shd w:val="clear" w:color="auto" w:fill="auto"/>
            <w:noWrap/>
            <w:vAlign w:val="bottom"/>
            <w:hideMark/>
          </w:tcPr>
          <w:p w14:paraId="33E1FB0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1.38</w:t>
            </w:r>
          </w:p>
        </w:tc>
        <w:tc>
          <w:tcPr>
            <w:tcW w:w="744" w:type="pct"/>
            <w:shd w:val="clear" w:color="auto" w:fill="auto"/>
            <w:noWrap/>
            <w:vAlign w:val="bottom"/>
            <w:hideMark/>
          </w:tcPr>
          <w:p w14:paraId="7F68A95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1.092</w:t>
            </w:r>
          </w:p>
        </w:tc>
      </w:tr>
      <w:tr w:rsidR="00AD201E" w:rsidRPr="00AD201E" w14:paraId="340959DA" w14:textId="77777777" w:rsidTr="00AD201E">
        <w:trPr>
          <w:trHeight w:val="300"/>
        </w:trPr>
        <w:tc>
          <w:tcPr>
            <w:tcW w:w="744" w:type="pct"/>
            <w:shd w:val="clear" w:color="auto" w:fill="auto"/>
            <w:noWrap/>
            <w:vAlign w:val="bottom"/>
            <w:hideMark/>
          </w:tcPr>
          <w:p w14:paraId="55AF9EF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52786</w:t>
            </w:r>
          </w:p>
        </w:tc>
        <w:tc>
          <w:tcPr>
            <w:tcW w:w="2024" w:type="pct"/>
            <w:shd w:val="clear" w:color="auto" w:fill="auto"/>
            <w:noWrap/>
            <w:vAlign w:val="bottom"/>
            <w:hideMark/>
          </w:tcPr>
          <w:p w14:paraId="4D71D6EC"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Taminango</w:t>
            </w:r>
            <w:proofErr w:type="spellEnd"/>
          </w:p>
        </w:tc>
        <w:tc>
          <w:tcPr>
            <w:tcW w:w="744" w:type="pct"/>
            <w:shd w:val="clear" w:color="auto" w:fill="auto"/>
            <w:noWrap/>
            <w:vAlign w:val="bottom"/>
            <w:hideMark/>
          </w:tcPr>
          <w:p w14:paraId="234F053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0.571</w:t>
            </w:r>
          </w:p>
        </w:tc>
        <w:tc>
          <w:tcPr>
            <w:tcW w:w="744" w:type="pct"/>
            <w:shd w:val="clear" w:color="auto" w:fill="auto"/>
            <w:noWrap/>
            <w:vAlign w:val="bottom"/>
            <w:hideMark/>
          </w:tcPr>
          <w:p w14:paraId="29889F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1.135</w:t>
            </w:r>
          </w:p>
        </w:tc>
        <w:tc>
          <w:tcPr>
            <w:tcW w:w="744" w:type="pct"/>
            <w:shd w:val="clear" w:color="auto" w:fill="auto"/>
            <w:noWrap/>
            <w:vAlign w:val="bottom"/>
            <w:hideMark/>
          </w:tcPr>
          <w:p w14:paraId="794A577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0.741</w:t>
            </w:r>
          </w:p>
        </w:tc>
      </w:tr>
      <w:tr w:rsidR="00AD201E" w:rsidRPr="00AD201E" w14:paraId="52E4B7B8" w14:textId="77777777" w:rsidTr="00AD201E">
        <w:trPr>
          <w:trHeight w:val="300"/>
        </w:trPr>
        <w:tc>
          <w:tcPr>
            <w:tcW w:w="744" w:type="pct"/>
            <w:shd w:val="clear" w:color="auto" w:fill="auto"/>
            <w:noWrap/>
            <w:vAlign w:val="bottom"/>
            <w:hideMark/>
          </w:tcPr>
          <w:p w14:paraId="65C8C4E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52788</w:t>
            </w:r>
          </w:p>
        </w:tc>
        <w:tc>
          <w:tcPr>
            <w:tcW w:w="2024" w:type="pct"/>
            <w:shd w:val="clear" w:color="auto" w:fill="auto"/>
            <w:noWrap/>
            <w:vAlign w:val="bottom"/>
            <w:hideMark/>
          </w:tcPr>
          <w:p w14:paraId="6236C16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Tangua</w:t>
            </w:r>
            <w:proofErr w:type="spellEnd"/>
          </w:p>
        </w:tc>
        <w:tc>
          <w:tcPr>
            <w:tcW w:w="744" w:type="pct"/>
            <w:shd w:val="clear" w:color="auto" w:fill="auto"/>
            <w:noWrap/>
            <w:vAlign w:val="bottom"/>
            <w:hideMark/>
          </w:tcPr>
          <w:p w14:paraId="69A6BDC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3CCB2C9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597AB0F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6289A7F1" w14:textId="77777777" w:rsidTr="00AD201E">
        <w:trPr>
          <w:trHeight w:val="300"/>
        </w:trPr>
        <w:tc>
          <w:tcPr>
            <w:tcW w:w="744" w:type="pct"/>
            <w:shd w:val="clear" w:color="auto" w:fill="auto"/>
            <w:noWrap/>
            <w:vAlign w:val="bottom"/>
            <w:hideMark/>
          </w:tcPr>
          <w:p w14:paraId="2B68F79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52885</w:t>
            </w:r>
          </w:p>
        </w:tc>
        <w:tc>
          <w:tcPr>
            <w:tcW w:w="2024" w:type="pct"/>
            <w:shd w:val="clear" w:color="auto" w:fill="auto"/>
            <w:noWrap/>
            <w:vAlign w:val="bottom"/>
            <w:hideMark/>
          </w:tcPr>
          <w:p w14:paraId="74EE5AD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Yacuanquer</w:t>
            </w:r>
            <w:proofErr w:type="spellEnd"/>
          </w:p>
        </w:tc>
        <w:tc>
          <w:tcPr>
            <w:tcW w:w="744" w:type="pct"/>
            <w:shd w:val="clear" w:color="auto" w:fill="auto"/>
            <w:noWrap/>
            <w:vAlign w:val="bottom"/>
            <w:hideMark/>
          </w:tcPr>
          <w:p w14:paraId="771F591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0.174</w:t>
            </w:r>
          </w:p>
        </w:tc>
        <w:tc>
          <w:tcPr>
            <w:tcW w:w="744" w:type="pct"/>
            <w:shd w:val="clear" w:color="auto" w:fill="auto"/>
            <w:noWrap/>
            <w:vAlign w:val="bottom"/>
            <w:hideMark/>
          </w:tcPr>
          <w:p w14:paraId="08A9E51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0.198</w:t>
            </w:r>
          </w:p>
        </w:tc>
        <w:tc>
          <w:tcPr>
            <w:tcW w:w="744" w:type="pct"/>
            <w:shd w:val="clear" w:color="auto" w:fill="auto"/>
            <w:noWrap/>
            <w:vAlign w:val="bottom"/>
            <w:hideMark/>
          </w:tcPr>
          <w:p w14:paraId="78C617B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0.226</w:t>
            </w:r>
          </w:p>
        </w:tc>
      </w:tr>
      <w:tr w:rsidR="00AD201E" w:rsidRPr="00AD201E" w14:paraId="1CF246A1" w14:textId="77777777" w:rsidTr="00AD201E">
        <w:trPr>
          <w:trHeight w:val="300"/>
        </w:trPr>
        <w:tc>
          <w:tcPr>
            <w:tcW w:w="744" w:type="pct"/>
            <w:shd w:val="clear" w:color="auto" w:fill="auto"/>
            <w:noWrap/>
            <w:vAlign w:val="bottom"/>
            <w:hideMark/>
          </w:tcPr>
          <w:p w14:paraId="55FCB32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54001</w:t>
            </w:r>
          </w:p>
        </w:tc>
        <w:tc>
          <w:tcPr>
            <w:tcW w:w="2024" w:type="pct"/>
            <w:shd w:val="clear" w:color="auto" w:fill="auto"/>
            <w:noWrap/>
            <w:vAlign w:val="bottom"/>
            <w:hideMark/>
          </w:tcPr>
          <w:p w14:paraId="5A728B08"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Cucuta</w:t>
            </w:r>
          </w:p>
        </w:tc>
        <w:tc>
          <w:tcPr>
            <w:tcW w:w="744" w:type="pct"/>
            <w:shd w:val="clear" w:color="auto" w:fill="auto"/>
            <w:noWrap/>
            <w:vAlign w:val="bottom"/>
            <w:hideMark/>
          </w:tcPr>
          <w:p w14:paraId="774C88E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4E2CB4F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0.594</w:t>
            </w:r>
          </w:p>
        </w:tc>
        <w:tc>
          <w:tcPr>
            <w:tcW w:w="744" w:type="pct"/>
            <w:shd w:val="clear" w:color="auto" w:fill="auto"/>
            <w:noWrap/>
            <w:vAlign w:val="bottom"/>
            <w:hideMark/>
          </w:tcPr>
          <w:p w14:paraId="242790F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664C9EDF" w14:textId="77777777" w:rsidTr="00AD201E">
        <w:trPr>
          <w:trHeight w:val="300"/>
        </w:trPr>
        <w:tc>
          <w:tcPr>
            <w:tcW w:w="744" w:type="pct"/>
            <w:shd w:val="clear" w:color="auto" w:fill="auto"/>
            <w:noWrap/>
            <w:vAlign w:val="bottom"/>
            <w:hideMark/>
          </w:tcPr>
          <w:p w14:paraId="158C469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54003</w:t>
            </w:r>
          </w:p>
        </w:tc>
        <w:tc>
          <w:tcPr>
            <w:tcW w:w="2024" w:type="pct"/>
            <w:shd w:val="clear" w:color="auto" w:fill="auto"/>
            <w:noWrap/>
            <w:vAlign w:val="bottom"/>
            <w:hideMark/>
          </w:tcPr>
          <w:p w14:paraId="417DAA6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Abrego</w:t>
            </w:r>
            <w:proofErr w:type="spellEnd"/>
          </w:p>
        </w:tc>
        <w:tc>
          <w:tcPr>
            <w:tcW w:w="744" w:type="pct"/>
            <w:shd w:val="clear" w:color="auto" w:fill="auto"/>
            <w:noWrap/>
            <w:vAlign w:val="bottom"/>
            <w:hideMark/>
          </w:tcPr>
          <w:p w14:paraId="0CFE580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0.62</w:t>
            </w:r>
          </w:p>
        </w:tc>
        <w:tc>
          <w:tcPr>
            <w:tcW w:w="744" w:type="pct"/>
            <w:shd w:val="clear" w:color="auto" w:fill="auto"/>
            <w:noWrap/>
            <w:vAlign w:val="bottom"/>
            <w:hideMark/>
          </w:tcPr>
          <w:p w14:paraId="1483EA0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0.634</w:t>
            </w:r>
          </w:p>
        </w:tc>
        <w:tc>
          <w:tcPr>
            <w:tcW w:w="744" w:type="pct"/>
            <w:shd w:val="clear" w:color="auto" w:fill="auto"/>
            <w:noWrap/>
            <w:vAlign w:val="bottom"/>
            <w:hideMark/>
          </w:tcPr>
          <w:p w14:paraId="23B4B33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0.655</w:t>
            </w:r>
          </w:p>
        </w:tc>
      </w:tr>
      <w:tr w:rsidR="00AD201E" w:rsidRPr="00AD201E" w14:paraId="06ED72CD" w14:textId="77777777" w:rsidTr="00AD201E">
        <w:trPr>
          <w:trHeight w:val="300"/>
        </w:trPr>
        <w:tc>
          <w:tcPr>
            <w:tcW w:w="744" w:type="pct"/>
            <w:shd w:val="clear" w:color="auto" w:fill="auto"/>
            <w:noWrap/>
            <w:vAlign w:val="bottom"/>
            <w:hideMark/>
          </w:tcPr>
          <w:p w14:paraId="2477B2F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54051</w:t>
            </w:r>
          </w:p>
        </w:tc>
        <w:tc>
          <w:tcPr>
            <w:tcW w:w="2024" w:type="pct"/>
            <w:shd w:val="clear" w:color="auto" w:fill="auto"/>
            <w:noWrap/>
            <w:vAlign w:val="bottom"/>
            <w:hideMark/>
          </w:tcPr>
          <w:p w14:paraId="1F18B0E7"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Arboledas</w:t>
            </w:r>
            <w:proofErr w:type="spellEnd"/>
          </w:p>
        </w:tc>
        <w:tc>
          <w:tcPr>
            <w:tcW w:w="744" w:type="pct"/>
            <w:shd w:val="clear" w:color="auto" w:fill="auto"/>
            <w:noWrap/>
            <w:vAlign w:val="bottom"/>
            <w:hideMark/>
          </w:tcPr>
          <w:p w14:paraId="1147503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0.562</w:t>
            </w:r>
          </w:p>
        </w:tc>
        <w:tc>
          <w:tcPr>
            <w:tcW w:w="744" w:type="pct"/>
            <w:shd w:val="clear" w:color="auto" w:fill="auto"/>
            <w:noWrap/>
            <w:vAlign w:val="bottom"/>
            <w:hideMark/>
          </w:tcPr>
          <w:p w14:paraId="77DDB7C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0.699</w:t>
            </w:r>
          </w:p>
        </w:tc>
        <w:tc>
          <w:tcPr>
            <w:tcW w:w="744" w:type="pct"/>
            <w:shd w:val="clear" w:color="auto" w:fill="auto"/>
            <w:noWrap/>
            <w:vAlign w:val="bottom"/>
            <w:hideMark/>
          </w:tcPr>
          <w:p w14:paraId="0FDF5C8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0.58</w:t>
            </w:r>
          </w:p>
        </w:tc>
      </w:tr>
      <w:tr w:rsidR="00AD201E" w:rsidRPr="00AD201E" w14:paraId="7BEC0125" w14:textId="77777777" w:rsidTr="00AD201E">
        <w:trPr>
          <w:trHeight w:val="300"/>
        </w:trPr>
        <w:tc>
          <w:tcPr>
            <w:tcW w:w="744" w:type="pct"/>
            <w:shd w:val="clear" w:color="auto" w:fill="auto"/>
            <w:noWrap/>
            <w:vAlign w:val="bottom"/>
            <w:hideMark/>
          </w:tcPr>
          <w:p w14:paraId="5E59C81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54099</w:t>
            </w:r>
          </w:p>
        </w:tc>
        <w:tc>
          <w:tcPr>
            <w:tcW w:w="2024" w:type="pct"/>
            <w:shd w:val="clear" w:color="auto" w:fill="auto"/>
            <w:noWrap/>
            <w:vAlign w:val="bottom"/>
            <w:hideMark/>
          </w:tcPr>
          <w:p w14:paraId="355DD4E0"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Bochalema</w:t>
            </w:r>
            <w:proofErr w:type="spellEnd"/>
          </w:p>
        </w:tc>
        <w:tc>
          <w:tcPr>
            <w:tcW w:w="744" w:type="pct"/>
            <w:shd w:val="clear" w:color="auto" w:fill="auto"/>
            <w:noWrap/>
            <w:vAlign w:val="bottom"/>
            <w:hideMark/>
          </w:tcPr>
          <w:p w14:paraId="6BBC69E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w:t>
            </w:r>
          </w:p>
        </w:tc>
        <w:tc>
          <w:tcPr>
            <w:tcW w:w="744" w:type="pct"/>
            <w:shd w:val="clear" w:color="auto" w:fill="auto"/>
            <w:noWrap/>
            <w:vAlign w:val="bottom"/>
            <w:hideMark/>
          </w:tcPr>
          <w:p w14:paraId="36374BD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w:t>
            </w:r>
          </w:p>
        </w:tc>
        <w:tc>
          <w:tcPr>
            <w:tcW w:w="744" w:type="pct"/>
            <w:shd w:val="clear" w:color="auto" w:fill="auto"/>
            <w:noWrap/>
            <w:vAlign w:val="bottom"/>
            <w:hideMark/>
          </w:tcPr>
          <w:p w14:paraId="02651BE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0.603</w:t>
            </w:r>
          </w:p>
        </w:tc>
      </w:tr>
      <w:tr w:rsidR="00AD201E" w:rsidRPr="00AD201E" w14:paraId="434F5BEA" w14:textId="77777777" w:rsidTr="00AD201E">
        <w:trPr>
          <w:trHeight w:val="300"/>
        </w:trPr>
        <w:tc>
          <w:tcPr>
            <w:tcW w:w="744" w:type="pct"/>
            <w:shd w:val="clear" w:color="auto" w:fill="auto"/>
            <w:noWrap/>
            <w:vAlign w:val="bottom"/>
            <w:hideMark/>
          </w:tcPr>
          <w:p w14:paraId="27F4EA4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54109</w:t>
            </w:r>
          </w:p>
        </w:tc>
        <w:tc>
          <w:tcPr>
            <w:tcW w:w="2024" w:type="pct"/>
            <w:shd w:val="clear" w:color="auto" w:fill="auto"/>
            <w:noWrap/>
            <w:vAlign w:val="bottom"/>
            <w:hideMark/>
          </w:tcPr>
          <w:p w14:paraId="79CD27C5"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Bucarasica</w:t>
            </w:r>
            <w:proofErr w:type="spellEnd"/>
          </w:p>
        </w:tc>
        <w:tc>
          <w:tcPr>
            <w:tcW w:w="744" w:type="pct"/>
            <w:shd w:val="clear" w:color="auto" w:fill="auto"/>
            <w:noWrap/>
            <w:vAlign w:val="bottom"/>
            <w:hideMark/>
          </w:tcPr>
          <w:p w14:paraId="4E7B995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0.774</w:t>
            </w:r>
          </w:p>
        </w:tc>
        <w:tc>
          <w:tcPr>
            <w:tcW w:w="744" w:type="pct"/>
            <w:shd w:val="clear" w:color="auto" w:fill="auto"/>
            <w:noWrap/>
            <w:vAlign w:val="bottom"/>
            <w:hideMark/>
          </w:tcPr>
          <w:p w14:paraId="76B58FD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0.98</w:t>
            </w:r>
          </w:p>
        </w:tc>
        <w:tc>
          <w:tcPr>
            <w:tcW w:w="744" w:type="pct"/>
            <w:shd w:val="clear" w:color="auto" w:fill="auto"/>
            <w:noWrap/>
            <w:vAlign w:val="bottom"/>
            <w:hideMark/>
          </w:tcPr>
          <w:p w14:paraId="2E5D108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0.834</w:t>
            </w:r>
          </w:p>
        </w:tc>
      </w:tr>
      <w:tr w:rsidR="00AD201E" w:rsidRPr="00AD201E" w14:paraId="49D5E7F8" w14:textId="77777777" w:rsidTr="00AD201E">
        <w:trPr>
          <w:trHeight w:val="300"/>
        </w:trPr>
        <w:tc>
          <w:tcPr>
            <w:tcW w:w="744" w:type="pct"/>
            <w:shd w:val="clear" w:color="auto" w:fill="auto"/>
            <w:noWrap/>
            <w:vAlign w:val="bottom"/>
            <w:hideMark/>
          </w:tcPr>
          <w:p w14:paraId="5685F02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54128</w:t>
            </w:r>
          </w:p>
        </w:tc>
        <w:tc>
          <w:tcPr>
            <w:tcW w:w="2024" w:type="pct"/>
            <w:shd w:val="clear" w:color="auto" w:fill="auto"/>
            <w:noWrap/>
            <w:vAlign w:val="bottom"/>
            <w:hideMark/>
          </w:tcPr>
          <w:p w14:paraId="6B5BFC2F"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Cachira</w:t>
            </w:r>
            <w:proofErr w:type="spellEnd"/>
          </w:p>
        </w:tc>
        <w:tc>
          <w:tcPr>
            <w:tcW w:w="744" w:type="pct"/>
            <w:shd w:val="clear" w:color="auto" w:fill="auto"/>
            <w:noWrap/>
            <w:vAlign w:val="bottom"/>
            <w:hideMark/>
          </w:tcPr>
          <w:p w14:paraId="42E6915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0.765</w:t>
            </w:r>
          </w:p>
        </w:tc>
        <w:tc>
          <w:tcPr>
            <w:tcW w:w="744" w:type="pct"/>
            <w:shd w:val="clear" w:color="auto" w:fill="auto"/>
            <w:noWrap/>
            <w:vAlign w:val="bottom"/>
            <w:hideMark/>
          </w:tcPr>
          <w:p w14:paraId="22633AA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0.974</w:t>
            </w:r>
          </w:p>
        </w:tc>
        <w:tc>
          <w:tcPr>
            <w:tcW w:w="744" w:type="pct"/>
            <w:shd w:val="clear" w:color="auto" w:fill="auto"/>
            <w:noWrap/>
            <w:vAlign w:val="bottom"/>
            <w:hideMark/>
          </w:tcPr>
          <w:p w14:paraId="53CF11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0.823</w:t>
            </w:r>
          </w:p>
        </w:tc>
      </w:tr>
      <w:tr w:rsidR="00AD201E" w:rsidRPr="00AD201E" w14:paraId="760140C9" w14:textId="77777777" w:rsidTr="00AD201E">
        <w:trPr>
          <w:trHeight w:val="300"/>
        </w:trPr>
        <w:tc>
          <w:tcPr>
            <w:tcW w:w="744" w:type="pct"/>
            <w:shd w:val="clear" w:color="auto" w:fill="auto"/>
            <w:noWrap/>
            <w:vAlign w:val="bottom"/>
            <w:hideMark/>
          </w:tcPr>
          <w:p w14:paraId="2E30EA8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54172</w:t>
            </w:r>
          </w:p>
        </w:tc>
        <w:tc>
          <w:tcPr>
            <w:tcW w:w="2024" w:type="pct"/>
            <w:shd w:val="clear" w:color="auto" w:fill="auto"/>
            <w:noWrap/>
            <w:vAlign w:val="bottom"/>
            <w:hideMark/>
          </w:tcPr>
          <w:p w14:paraId="25A18021"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Chinacota</w:t>
            </w:r>
            <w:proofErr w:type="spellEnd"/>
          </w:p>
        </w:tc>
        <w:tc>
          <w:tcPr>
            <w:tcW w:w="744" w:type="pct"/>
            <w:shd w:val="clear" w:color="auto" w:fill="auto"/>
            <w:noWrap/>
            <w:vAlign w:val="bottom"/>
            <w:hideMark/>
          </w:tcPr>
          <w:p w14:paraId="3FBD31F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0.597</w:t>
            </w:r>
          </w:p>
        </w:tc>
        <w:tc>
          <w:tcPr>
            <w:tcW w:w="744" w:type="pct"/>
            <w:shd w:val="clear" w:color="auto" w:fill="auto"/>
            <w:noWrap/>
            <w:vAlign w:val="bottom"/>
            <w:hideMark/>
          </w:tcPr>
          <w:p w14:paraId="5833224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0.639</w:t>
            </w:r>
          </w:p>
        </w:tc>
        <w:tc>
          <w:tcPr>
            <w:tcW w:w="744" w:type="pct"/>
            <w:shd w:val="clear" w:color="auto" w:fill="auto"/>
            <w:noWrap/>
            <w:vAlign w:val="bottom"/>
            <w:hideMark/>
          </w:tcPr>
          <w:p w14:paraId="3CB7E6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0.684</w:t>
            </w:r>
          </w:p>
        </w:tc>
      </w:tr>
      <w:tr w:rsidR="00AD201E" w:rsidRPr="00AD201E" w14:paraId="41B959EA" w14:textId="77777777" w:rsidTr="00AD201E">
        <w:trPr>
          <w:trHeight w:val="300"/>
        </w:trPr>
        <w:tc>
          <w:tcPr>
            <w:tcW w:w="744" w:type="pct"/>
            <w:shd w:val="clear" w:color="auto" w:fill="auto"/>
            <w:noWrap/>
            <w:vAlign w:val="bottom"/>
            <w:hideMark/>
          </w:tcPr>
          <w:p w14:paraId="291F447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54174</w:t>
            </w:r>
          </w:p>
        </w:tc>
        <w:tc>
          <w:tcPr>
            <w:tcW w:w="2024" w:type="pct"/>
            <w:shd w:val="clear" w:color="auto" w:fill="auto"/>
            <w:noWrap/>
            <w:vAlign w:val="bottom"/>
            <w:hideMark/>
          </w:tcPr>
          <w:p w14:paraId="2F92ADB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Chitagã</w:t>
            </w:r>
            <w:proofErr w:type="spellEnd"/>
            <w:r w:rsidRPr="00AD201E">
              <w:rPr>
                <w:rFonts w:ascii="Garamond" w:eastAsia="Times New Roman" w:hAnsi="Garamond" w:cs="Calibri"/>
                <w:color w:val="000000"/>
                <w:sz w:val="22"/>
                <w:szCs w:val="22"/>
              </w:rPr>
              <w:t>€</w:t>
            </w:r>
          </w:p>
        </w:tc>
        <w:tc>
          <w:tcPr>
            <w:tcW w:w="744" w:type="pct"/>
            <w:shd w:val="clear" w:color="auto" w:fill="auto"/>
            <w:noWrap/>
            <w:vAlign w:val="bottom"/>
            <w:hideMark/>
          </w:tcPr>
          <w:p w14:paraId="291E7A6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0.12</w:t>
            </w:r>
          </w:p>
        </w:tc>
        <w:tc>
          <w:tcPr>
            <w:tcW w:w="744" w:type="pct"/>
            <w:shd w:val="clear" w:color="auto" w:fill="auto"/>
            <w:noWrap/>
            <w:vAlign w:val="bottom"/>
            <w:hideMark/>
          </w:tcPr>
          <w:p w14:paraId="114A9B1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0.039</w:t>
            </w:r>
          </w:p>
        </w:tc>
        <w:tc>
          <w:tcPr>
            <w:tcW w:w="744" w:type="pct"/>
            <w:shd w:val="clear" w:color="auto" w:fill="auto"/>
            <w:noWrap/>
            <w:vAlign w:val="bottom"/>
            <w:hideMark/>
          </w:tcPr>
          <w:p w14:paraId="762D44E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0.018</w:t>
            </w:r>
          </w:p>
        </w:tc>
      </w:tr>
      <w:tr w:rsidR="00AD201E" w:rsidRPr="00AD201E" w14:paraId="45739A8A" w14:textId="77777777" w:rsidTr="00AD201E">
        <w:trPr>
          <w:trHeight w:val="300"/>
        </w:trPr>
        <w:tc>
          <w:tcPr>
            <w:tcW w:w="744" w:type="pct"/>
            <w:shd w:val="clear" w:color="auto" w:fill="auto"/>
            <w:noWrap/>
            <w:vAlign w:val="bottom"/>
            <w:hideMark/>
          </w:tcPr>
          <w:p w14:paraId="7EBB338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54206</w:t>
            </w:r>
          </w:p>
        </w:tc>
        <w:tc>
          <w:tcPr>
            <w:tcW w:w="2024" w:type="pct"/>
            <w:shd w:val="clear" w:color="auto" w:fill="auto"/>
            <w:noWrap/>
            <w:vAlign w:val="bottom"/>
            <w:hideMark/>
          </w:tcPr>
          <w:p w14:paraId="6EB5CEB6"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Convencion</w:t>
            </w:r>
            <w:proofErr w:type="spellEnd"/>
          </w:p>
        </w:tc>
        <w:tc>
          <w:tcPr>
            <w:tcW w:w="744" w:type="pct"/>
            <w:shd w:val="clear" w:color="auto" w:fill="auto"/>
            <w:noWrap/>
            <w:vAlign w:val="bottom"/>
            <w:hideMark/>
          </w:tcPr>
          <w:p w14:paraId="4FC80D5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0.075</w:t>
            </w:r>
          </w:p>
        </w:tc>
        <w:tc>
          <w:tcPr>
            <w:tcW w:w="744" w:type="pct"/>
            <w:shd w:val="clear" w:color="auto" w:fill="auto"/>
            <w:noWrap/>
            <w:vAlign w:val="bottom"/>
            <w:hideMark/>
          </w:tcPr>
          <w:p w14:paraId="48B4616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0.182</w:t>
            </w:r>
          </w:p>
        </w:tc>
        <w:tc>
          <w:tcPr>
            <w:tcW w:w="744" w:type="pct"/>
            <w:shd w:val="clear" w:color="auto" w:fill="auto"/>
            <w:noWrap/>
            <w:vAlign w:val="bottom"/>
            <w:hideMark/>
          </w:tcPr>
          <w:p w14:paraId="4B0978F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0.188</w:t>
            </w:r>
          </w:p>
        </w:tc>
      </w:tr>
      <w:tr w:rsidR="00AD201E" w:rsidRPr="00AD201E" w14:paraId="429C4FA2" w14:textId="77777777" w:rsidTr="00AD201E">
        <w:trPr>
          <w:trHeight w:val="300"/>
        </w:trPr>
        <w:tc>
          <w:tcPr>
            <w:tcW w:w="744" w:type="pct"/>
            <w:shd w:val="clear" w:color="auto" w:fill="auto"/>
            <w:noWrap/>
            <w:vAlign w:val="bottom"/>
            <w:hideMark/>
          </w:tcPr>
          <w:p w14:paraId="7EFC7A0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54223</w:t>
            </w:r>
          </w:p>
        </w:tc>
        <w:tc>
          <w:tcPr>
            <w:tcW w:w="2024" w:type="pct"/>
            <w:shd w:val="clear" w:color="auto" w:fill="auto"/>
            <w:noWrap/>
            <w:vAlign w:val="bottom"/>
            <w:hideMark/>
          </w:tcPr>
          <w:p w14:paraId="36E2F700"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Cucutilla</w:t>
            </w:r>
            <w:proofErr w:type="spellEnd"/>
          </w:p>
        </w:tc>
        <w:tc>
          <w:tcPr>
            <w:tcW w:w="744" w:type="pct"/>
            <w:shd w:val="clear" w:color="auto" w:fill="auto"/>
            <w:noWrap/>
            <w:vAlign w:val="bottom"/>
            <w:hideMark/>
          </w:tcPr>
          <w:p w14:paraId="3C2A905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0.404</w:t>
            </w:r>
          </w:p>
        </w:tc>
        <w:tc>
          <w:tcPr>
            <w:tcW w:w="744" w:type="pct"/>
            <w:shd w:val="clear" w:color="auto" w:fill="auto"/>
            <w:noWrap/>
            <w:vAlign w:val="bottom"/>
            <w:hideMark/>
          </w:tcPr>
          <w:p w14:paraId="47F0558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0.458</w:t>
            </w:r>
          </w:p>
        </w:tc>
        <w:tc>
          <w:tcPr>
            <w:tcW w:w="744" w:type="pct"/>
            <w:shd w:val="clear" w:color="auto" w:fill="auto"/>
            <w:noWrap/>
            <w:vAlign w:val="bottom"/>
            <w:hideMark/>
          </w:tcPr>
          <w:p w14:paraId="6A0E533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0.401</w:t>
            </w:r>
          </w:p>
        </w:tc>
      </w:tr>
      <w:tr w:rsidR="00AD201E" w:rsidRPr="00AD201E" w14:paraId="747BAB48" w14:textId="77777777" w:rsidTr="00AD201E">
        <w:trPr>
          <w:trHeight w:val="300"/>
        </w:trPr>
        <w:tc>
          <w:tcPr>
            <w:tcW w:w="744" w:type="pct"/>
            <w:shd w:val="clear" w:color="auto" w:fill="auto"/>
            <w:noWrap/>
            <w:vAlign w:val="bottom"/>
            <w:hideMark/>
          </w:tcPr>
          <w:p w14:paraId="01A7D91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54239</w:t>
            </w:r>
          </w:p>
        </w:tc>
        <w:tc>
          <w:tcPr>
            <w:tcW w:w="2024" w:type="pct"/>
            <w:shd w:val="clear" w:color="auto" w:fill="auto"/>
            <w:noWrap/>
            <w:vAlign w:val="bottom"/>
            <w:hideMark/>
          </w:tcPr>
          <w:p w14:paraId="1F3FF5A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Durania</w:t>
            </w:r>
            <w:proofErr w:type="spellEnd"/>
          </w:p>
        </w:tc>
        <w:tc>
          <w:tcPr>
            <w:tcW w:w="744" w:type="pct"/>
            <w:shd w:val="clear" w:color="auto" w:fill="auto"/>
            <w:noWrap/>
            <w:vAlign w:val="bottom"/>
            <w:hideMark/>
          </w:tcPr>
          <w:p w14:paraId="73C037F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0.052</w:t>
            </w:r>
          </w:p>
        </w:tc>
        <w:tc>
          <w:tcPr>
            <w:tcW w:w="744" w:type="pct"/>
            <w:shd w:val="clear" w:color="auto" w:fill="auto"/>
            <w:noWrap/>
            <w:vAlign w:val="bottom"/>
            <w:hideMark/>
          </w:tcPr>
          <w:p w14:paraId="3030402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0.529</w:t>
            </w:r>
          </w:p>
        </w:tc>
        <w:tc>
          <w:tcPr>
            <w:tcW w:w="744" w:type="pct"/>
            <w:shd w:val="clear" w:color="auto" w:fill="auto"/>
            <w:noWrap/>
            <w:vAlign w:val="bottom"/>
            <w:hideMark/>
          </w:tcPr>
          <w:p w14:paraId="461A27F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0.128</w:t>
            </w:r>
          </w:p>
        </w:tc>
      </w:tr>
      <w:tr w:rsidR="00AD201E" w:rsidRPr="00AD201E" w14:paraId="1176D594" w14:textId="77777777" w:rsidTr="00AD201E">
        <w:trPr>
          <w:trHeight w:val="300"/>
        </w:trPr>
        <w:tc>
          <w:tcPr>
            <w:tcW w:w="744" w:type="pct"/>
            <w:shd w:val="clear" w:color="auto" w:fill="auto"/>
            <w:noWrap/>
            <w:vAlign w:val="bottom"/>
            <w:hideMark/>
          </w:tcPr>
          <w:p w14:paraId="4766DBB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54245</w:t>
            </w:r>
          </w:p>
        </w:tc>
        <w:tc>
          <w:tcPr>
            <w:tcW w:w="2024" w:type="pct"/>
            <w:shd w:val="clear" w:color="auto" w:fill="auto"/>
            <w:noWrap/>
            <w:vAlign w:val="bottom"/>
            <w:hideMark/>
          </w:tcPr>
          <w:p w14:paraId="500817B5"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El carmen</w:t>
            </w:r>
          </w:p>
        </w:tc>
        <w:tc>
          <w:tcPr>
            <w:tcW w:w="744" w:type="pct"/>
            <w:shd w:val="clear" w:color="auto" w:fill="auto"/>
            <w:noWrap/>
            <w:vAlign w:val="bottom"/>
            <w:hideMark/>
          </w:tcPr>
          <w:p w14:paraId="618249E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0.468</w:t>
            </w:r>
          </w:p>
        </w:tc>
        <w:tc>
          <w:tcPr>
            <w:tcW w:w="744" w:type="pct"/>
            <w:shd w:val="clear" w:color="auto" w:fill="auto"/>
            <w:noWrap/>
            <w:vAlign w:val="bottom"/>
            <w:hideMark/>
          </w:tcPr>
          <w:p w14:paraId="5E590F6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0.55</w:t>
            </w:r>
          </w:p>
        </w:tc>
        <w:tc>
          <w:tcPr>
            <w:tcW w:w="744" w:type="pct"/>
            <w:shd w:val="clear" w:color="auto" w:fill="auto"/>
            <w:noWrap/>
            <w:vAlign w:val="bottom"/>
            <w:hideMark/>
          </w:tcPr>
          <w:p w14:paraId="19B009D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w:t>
            </w:r>
          </w:p>
        </w:tc>
      </w:tr>
      <w:tr w:rsidR="00AD201E" w:rsidRPr="00AD201E" w14:paraId="6E497EB1" w14:textId="77777777" w:rsidTr="00AD201E">
        <w:trPr>
          <w:trHeight w:val="300"/>
        </w:trPr>
        <w:tc>
          <w:tcPr>
            <w:tcW w:w="744" w:type="pct"/>
            <w:shd w:val="clear" w:color="auto" w:fill="auto"/>
            <w:noWrap/>
            <w:vAlign w:val="bottom"/>
            <w:hideMark/>
          </w:tcPr>
          <w:p w14:paraId="16EC390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54261</w:t>
            </w:r>
          </w:p>
        </w:tc>
        <w:tc>
          <w:tcPr>
            <w:tcW w:w="2024" w:type="pct"/>
            <w:shd w:val="clear" w:color="auto" w:fill="auto"/>
            <w:noWrap/>
            <w:vAlign w:val="bottom"/>
            <w:hideMark/>
          </w:tcPr>
          <w:p w14:paraId="7F54861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El </w:t>
            </w:r>
            <w:proofErr w:type="spellStart"/>
            <w:r w:rsidRPr="00AD201E">
              <w:rPr>
                <w:rFonts w:ascii="Garamond" w:eastAsia="Times New Roman" w:hAnsi="Garamond" w:cs="Calibri"/>
                <w:color w:val="000000"/>
                <w:sz w:val="22"/>
                <w:szCs w:val="22"/>
              </w:rPr>
              <w:t>zulia</w:t>
            </w:r>
            <w:proofErr w:type="spellEnd"/>
          </w:p>
        </w:tc>
        <w:tc>
          <w:tcPr>
            <w:tcW w:w="744" w:type="pct"/>
            <w:shd w:val="clear" w:color="auto" w:fill="auto"/>
            <w:noWrap/>
            <w:vAlign w:val="bottom"/>
            <w:hideMark/>
          </w:tcPr>
          <w:p w14:paraId="68A9750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47FA6E0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w:t>
            </w:r>
          </w:p>
        </w:tc>
        <w:tc>
          <w:tcPr>
            <w:tcW w:w="744" w:type="pct"/>
            <w:shd w:val="clear" w:color="auto" w:fill="auto"/>
            <w:noWrap/>
            <w:vAlign w:val="bottom"/>
            <w:hideMark/>
          </w:tcPr>
          <w:p w14:paraId="6D5B9AA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38CF3429" w14:textId="77777777" w:rsidTr="00AD201E">
        <w:trPr>
          <w:trHeight w:val="300"/>
        </w:trPr>
        <w:tc>
          <w:tcPr>
            <w:tcW w:w="744" w:type="pct"/>
            <w:shd w:val="clear" w:color="auto" w:fill="auto"/>
            <w:noWrap/>
            <w:vAlign w:val="bottom"/>
            <w:hideMark/>
          </w:tcPr>
          <w:p w14:paraId="148E2DC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54313</w:t>
            </w:r>
          </w:p>
        </w:tc>
        <w:tc>
          <w:tcPr>
            <w:tcW w:w="2024" w:type="pct"/>
            <w:shd w:val="clear" w:color="auto" w:fill="auto"/>
            <w:noWrap/>
            <w:vAlign w:val="bottom"/>
            <w:hideMark/>
          </w:tcPr>
          <w:p w14:paraId="2D7F37A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Gramalote</w:t>
            </w:r>
            <w:proofErr w:type="spellEnd"/>
          </w:p>
        </w:tc>
        <w:tc>
          <w:tcPr>
            <w:tcW w:w="744" w:type="pct"/>
            <w:shd w:val="clear" w:color="auto" w:fill="auto"/>
            <w:noWrap/>
            <w:vAlign w:val="bottom"/>
            <w:hideMark/>
          </w:tcPr>
          <w:p w14:paraId="048623D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0.505</w:t>
            </w:r>
          </w:p>
        </w:tc>
        <w:tc>
          <w:tcPr>
            <w:tcW w:w="744" w:type="pct"/>
            <w:shd w:val="clear" w:color="auto" w:fill="auto"/>
            <w:noWrap/>
            <w:vAlign w:val="bottom"/>
            <w:hideMark/>
          </w:tcPr>
          <w:p w14:paraId="291A78E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0.868</w:t>
            </w:r>
          </w:p>
        </w:tc>
        <w:tc>
          <w:tcPr>
            <w:tcW w:w="744" w:type="pct"/>
            <w:shd w:val="clear" w:color="auto" w:fill="auto"/>
            <w:noWrap/>
            <w:vAlign w:val="bottom"/>
            <w:hideMark/>
          </w:tcPr>
          <w:p w14:paraId="779C0DE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0.596</w:t>
            </w:r>
          </w:p>
        </w:tc>
      </w:tr>
      <w:tr w:rsidR="00AD201E" w:rsidRPr="00AD201E" w14:paraId="55718CED" w14:textId="77777777" w:rsidTr="00AD201E">
        <w:trPr>
          <w:trHeight w:val="300"/>
        </w:trPr>
        <w:tc>
          <w:tcPr>
            <w:tcW w:w="744" w:type="pct"/>
            <w:shd w:val="clear" w:color="auto" w:fill="auto"/>
            <w:noWrap/>
            <w:vAlign w:val="bottom"/>
            <w:hideMark/>
          </w:tcPr>
          <w:p w14:paraId="0010D48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54344</w:t>
            </w:r>
          </w:p>
        </w:tc>
        <w:tc>
          <w:tcPr>
            <w:tcW w:w="2024" w:type="pct"/>
            <w:shd w:val="clear" w:color="auto" w:fill="auto"/>
            <w:noWrap/>
            <w:vAlign w:val="bottom"/>
            <w:hideMark/>
          </w:tcPr>
          <w:p w14:paraId="20B4F08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Hacari</w:t>
            </w:r>
            <w:proofErr w:type="spellEnd"/>
          </w:p>
        </w:tc>
        <w:tc>
          <w:tcPr>
            <w:tcW w:w="744" w:type="pct"/>
            <w:shd w:val="clear" w:color="auto" w:fill="auto"/>
            <w:noWrap/>
            <w:vAlign w:val="bottom"/>
            <w:hideMark/>
          </w:tcPr>
          <w:p w14:paraId="587CC7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0.164</w:t>
            </w:r>
          </w:p>
        </w:tc>
        <w:tc>
          <w:tcPr>
            <w:tcW w:w="744" w:type="pct"/>
            <w:shd w:val="clear" w:color="auto" w:fill="auto"/>
            <w:noWrap/>
            <w:vAlign w:val="bottom"/>
            <w:hideMark/>
          </w:tcPr>
          <w:p w14:paraId="45F5106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0.294</w:t>
            </w:r>
          </w:p>
        </w:tc>
        <w:tc>
          <w:tcPr>
            <w:tcW w:w="744" w:type="pct"/>
            <w:shd w:val="clear" w:color="auto" w:fill="auto"/>
            <w:noWrap/>
            <w:vAlign w:val="bottom"/>
            <w:hideMark/>
          </w:tcPr>
          <w:p w14:paraId="65825E8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0.291</w:t>
            </w:r>
          </w:p>
        </w:tc>
      </w:tr>
      <w:tr w:rsidR="00AD201E" w:rsidRPr="00AD201E" w14:paraId="4FEC4B2A" w14:textId="77777777" w:rsidTr="00AD201E">
        <w:trPr>
          <w:trHeight w:val="300"/>
        </w:trPr>
        <w:tc>
          <w:tcPr>
            <w:tcW w:w="744" w:type="pct"/>
            <w:shd w:val="clear" w:color="auto" w:fill="auto"/>
            <w:noWrap/>
            <w:vAlign w:val="bottom"/>
            <w:hideMark/>
          </w:tcPr>
          <w:p w14:paraId="0038542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54347</w:t>
            </w:r>
          </w:p>
        </w:tc>
        <w:tc>
          <w:tcPr>
            <w:tcW w:w="2024" w:type="pct"/>
            <w:shd w:val="clear" w:color="auto" w:fill="auto"/>
            <w:noWrap/>
            <w:vAlign w:val="bottom"/>
            <w:hideMark/>
          </w:tcPr>
          <w:p w14:paraId="0C01909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Herran</w:t>
            </w:r>
            <w:proofErr w:type="spellEnd"/>
          </w:p>
        </w:tc>
        <w:tc>
          <w:tcPr>
            <w:tcW w:w="744" w:type="pct"/>
            <w:shd w:val="clear" w:color="auto" w:fill="auto"/>
            <w:noWrap/>
            <w:vAlign w:val="bottom"/>
            <w:hideMark/>
          </w:tcPr>
          <w:p w14:paraId="331500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0.474</w:t>
            </w:r>
          </w:p>
        </w:tc>
        <w:tc>
          <w:tcPr>
            <w:tcW w:w="744" w:type="pct"/>
            <w:shd w:val="clear" w:color="auto" w:fill="auto"/>
            <w:noWrap/>
            <w:vAlign w:val="bottom"/>
            <w:hideMark/>
          </w:tcPr>
          <w:p w14:paraId="47AF92A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0.38</w:t>
            </w:r>
          </w:p>
        </w:tc>
        <w:tc>
          <w:tcPr>
            <w:tcW w:w="744" w:type="pct"/>
            <w:shd w:val="clear" w:color="auto" w:fill="auto"/>
            <w:noWrap/>
            <w:vAlign w:val="bottom"/>
            <w:hideMark/>
          </w:tcPr>
          <w:p w14:paraId="359929F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0.39</w:t>
            </w:r>
          </w:p>
        </w:tc>
      </w:tr>
      <w:tr w:rsidR="00AD201E" w:rsidRPr="00AD201E" w14:paraId="5CD46BF8" w14:textId="77777777" w:rsidTr="00AD201E">
        <w:trPr>
          <w:trHeight w:val="300"/>
        </w:trPr>
        <w:tc>
          <w:tcPr>
            <w:tcW w:w="744" w:type="pct"/>
            <w:shd w:val="clear" w:color="auto" w:fill="auto"/>
            <w:noWrap/>
            <w:vAlign w:val="bottom"/>
            <w:hideMark/>
          </w:tcPr>
          <w:p w14:paraId="370C60F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lastRenderedPageBreak/>
              <w:t>54377</w:t>
            </w:r>
          </w:p>
        </w:tc>
        <w:tc>
          <w:tcPr>
            <w:tcW w:w="2024" w:type="pct"/>
            <w:shd w:val="clear" w:color="auto" w:fill="auto"/>
            <w:noWrap/>
            <w:vAlign w:val="bottom"/>
            <w:hideMark/>
          </w:tcPr>
          <w:p w14:paraId="70F02A2F"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Labateca</w:t>
            </w:r>
            <w:proofErr w:type="spellEnd"/>
          </w:p>
        </w:tc>
        <w:tc>
          <w:tcPr>
            <w:tcW w:w="744" w:type="pct"/>
            <w:shd w:val="clear" w:color="auto" w:fill="auto"/>
            <w:noWrap/>
            <w:vAlign w:val="bottom"/>
            <w:hideMark/>
          </w:tcPr>
          <w:p w14:paraId="488F3A1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0.622</w:t>
            </w:r>
          </w:p>
        </w:tc>
        <w:tc>
          <w:tcPr>
            <w:tcW w:w="744" w:type="pct"/>
            <w:shd w:val="clear" w:color="auto" w:fill="auto"/>
            <w:noWrap/>
            <w:vAlign w:val="bottom"/>
            <w:hideMark/>
          </w:tcPr>
          <w:p w14:paraId="39B48FA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0.503</w:t>
            </w:r>
          </w:p>
        </w:tc>
        <w:tc>
          <w:tcPr>
            <w:tcW w:w="744" w:type="pct"/>
            <w:shd w:val="clear" w:color="auto" w:fill="auto"/>
            <w:noWrap/>
            <w:vAlign w:val="bottom"/>
            <w:hideMark/>
          </w:tcPr>
          <w:p w14:paraId="5EF7A07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0.54</w:t>
            </w:r>
          </w:p>
        </w:tc>
      </w:tr>
      <w:tr w:rsidR="00AD201E" w:rsidRPr="00AD201E" w14:paraId="6163785E" w14:textId="77777777" w:rsidTr="00AD201E">
        <w:trPr>
          <w:trHeight w:val="300"/>
        </w:trPr>
        <w:tc>
          <w:tcPr>
            <w:tcW w:w="744" w:type="pct"/>
            <w:shd w:val="clear" w:color="auto" w:fill="auto"/>
            <w:noWrap/>
            <w:vAlign w:val="bottom"/>
            <w:hideMark/>
          </w:tcPr>
          <w:p w14:paraId="5C3EE86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54398</w:t>
            </w:r>
          </w:p>
        </w:tc>
        <w:tc>
          <w:tcPr>
            <w:tcW w:w="2024" w:type="pct"/>
            <w:shd w:val="clear" w:color="auto" w:fill="auto"/>
            <w:noWrap/>
            <w:vAlign w:val="bottom"/>
            <w:hideMark/>
          </w:tcPr>
          <w:p w14:paraId="7466930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La playa</w:t>
            </w:r>
          </w:p>
        </w:tc>
        <w:tc>
          <w:tcPr>
            <w:tcW w:w="744" w:type="pct"/>
            <w:shd w:val="clear" w:color="auto" w:fill="auto"/>
            <w:noWrap/>
            <w:vAlign w:val="bottom"/>
            <w:hideMark/>
          </w:tcPr>
          <w:p w14:paraId="1E245F8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0.647</w:t>
            </w:r>
          </w:p>
        </w:tc>
        <w:tc>
          <w:tcPr>
            <w:tcW w:w="744" w:type="pct"/>
            <w:shd w:val="clear" w:color="auto" w:fill="auto"/>
            <w:noWrap/>
            <w:vAlign w:val="bottom"/>
            <w:hideMark/>
          </w:tcPr>
          <w:p w14:paraId="7472413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0.657</w:t>
            </w:r>
          </w:p>
        </w:tc>
        <w:tc>
          <w:tcPr>
            <w:tcW w:w="744" w:type="pct"/>
            <w:shd w:val="clear" w:color="auto" w:fill="auto"/>
            <w:noWrap/>
            <w:vAlign w:val="bottom"/>
            <w:hideMark/>
          </w:tcPr>
          <w:p w14:paraId="5E3CE67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0.707</w:t>
            </w:r>
          </w:p>
        </w:tc>
      </w:tr>
      <w:tr w:rsidR="00AD201E" w:rsidRPr="00AD201E" w14:paraId="377A291C" w14:textId="77777777" w:rsidTr="00AD201E">
        <w:trPr>
          <w:trHeight w:val="300"/>
        </w:trPr>
        <w:tc>
          <w:tcPr>
            <w:tcW w:w="744" w:type="pct"/>
            <w:shd w:val="clear" w:color="auto" w:fill="auto"/>
            <w:noWrap/>
            <w:vAlign w:val="bottom"/>
            <w:hideMark/>
          </w:tcPr>
          <w:p w14:paraId="400D8D0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54405</w:t>
            </w:r>
          </w:p>
        </w:tc>
        <w:tc>
          <w:tcPr>
            <w:tcW w:w="2024" w:type="pct"/>
            <w:shd w:val="clear" w:color="auto" w:fill="auto"/>
            <w:noWrap/>
            <w:vAlign w:val="bottom"/>
            <w:hideMark/>
          </w:tcPr>
          <w:p w14:paraId="62E75DE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Los patios</w:t>
            </w:r>
          </w:p>
        </w:tc>
        <w:tc>
          <w:tcPr>
            <w:tcW w:w="744" w:type="pct"/>
            <w:shd w:val="clear" w:color="auto" w:fill="auto"/>
            <w:noWrap/>
            <w:vAlign w:val="bottom"/>
            <w:hideMark/>
          </w:tcPr>
          <w:p w14:paraId="610AD23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772E892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0.242</w:t>
            </w:r>
          </w:p>
        </w:tc>
        <w:tc>
          <w:tcPr>
            <w:tcW w:w="744" w:type="pct"/>
            <w:shd w:val="clear" w:color="auto" w:fill="auto"/>
            <w:noWrap/>
            <w:vAlign w:val="bottom"/>
            <w:hideMark/>
          </w:tcPr>
          <w:p w14:paraId="4F4F7CF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0A1ADA5B" w14:textId="77777777" w:rsidTr="00AD201E">
        <w:trPr>
          <w:trHeight w:val="300"/>
        </w:trPr>
        <w:tc>
          <w:tcPr>
            <w:tcW w:w="744" w:type="pct"/>
            <w:shd w:val="clear" w:color="auto" w:fill="auto"/>
            <w:noWrap/>
            <w:vAlign w:val="bottom"/>
            <w:hideMark/>
          </w:tcPr>
          <w:p w14:paraId="6487EA0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54418</w:t>
            </w:r>
          </w:p>
        </w:tc>
        <w:tc>
          <w:tcPr>
            <w:tcW w:w="2024" w:type="pct"/>
            <w:shd w:val="clear" w:color="auto" w:fill="auto"/>
            <w:noWrap/>
            <w:vAlign w:val="bottom"/>
            <w:hideMark/>
          </w:tcPr>
          <w:p w14:paraId="4D2A7DC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Lourdes</w:t>
            </w:r>
          </w:p>
        </w:tc>
        <w:tc>
          <w:tcPr>
            <w:tcW w:w="744" w:type="pct"/>
            <w:shd w:val="clear" w:color="auto" w:fill="auto"/>
            <w:noWrap/>
            <w:vAlign w:val="bottom"/>
            <w:hideMark/>
          </w:tcPr>
          <w:p w14:paraId="7228876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0.578</w:t>
            </w:r>
          </w:p>
        </w:tc>
        <w:tc>
          <w:tcPr>
            <w:tcW w:w="744" w:type="pct"/>
            <w:shd w:val="clear" w:color="auto" w:fill="auto"/>
            <w:noWrap/>
            <w:vAlign w:val="bottom"/>
            <w:hideMark/>
          </w:tcPr>
          <w:p w14:paraId="17DF25C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1.025</w:t>
            </w:r>
          </w:p>
        </w:tc>
        <w:tc>
          <w:tcPr>
            <w:tcW w:w="744" w:type="pct"/>
            <w:shd w:val="clear" w:color="auto" w:fill="auto"/>
            <w:noWrap/>
            <w:vAlign w:val="bottom"/>
            <w:hideMark/>
          </w:tcPr>
          <w:p w14:paraId="66BA09E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0.668</w:t>
            </w:r>
          </w:p>
        </w:tc>
      </w:tr>
      <w:tr w:rsidR="00AD201E" w:rsidRPr="00AD201E" w14:paraId="739B9433" w14:textId="77777777" w:rsidTr="00AD201E">
        <w:trPr>
          <w:trHeight w:val="300"/>
        </w:trPr>
        <w:tc>
          <w:tcPr>
            <w:tcW w:w="744" w:type="pct"/>
            <w:shd w:val="clear" w:color="auto" w:fill="auto"/>
            <w:noWrap/>
            <w:vAlign w:val="bottom"/>
            <w:hideMark/>
          </w:tcPr>
          <w:p w14:paraId="43379D1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54520</w:t>
            </w:r>
          </w:p>
        </w:tc>
        <w:tc>
          <w:tcPr>
            <w:tcW w:w="2024" w:type="pct"/>
            <w:shd w:val="clear" w:color="auto" w:fill="auto"/>
            <w:noWrap/>
            <w:vAlign w:val="bottom"/>
            <w:hideMark/>
          </w:tcPr>
          <w:p w14:paraId="47915E0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Pamplonita</w:t>
            </w:r>
            <w:proofErr w:type="spellEnd"/>
          </w:p>
        </w:tc>
        <w:tc>
          <w:tcPr>
            <w:tcW w:w="744" w:type="pct"/>
            <w:shd w:val="clear" w:color="auto" w:fill="auto"/>
            <w:noWrap/>
            <w:vAlign w:val="bottom"/>
            <w:hideMark/>
          </w:tcPr>
          <w:p w14:paraId="2ED03B7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0.561</w:t>
            </w:r>
          </w:p>
        </w:tc>
        <w:tc>
          <w:tcPr>
            <w:tcW w:w="744" w:type="pct"/>
            <w:shd w:val="clear" w:color="auto" w:fill="auto"/>
            <w:noWrap/>
            <w:vAlign w:val="bottom"/>
            <w:hideMark/>
          </w:tcPr>
          <w:p w14:paraId="0586C5D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0.557</w:t>
            </w:r>
          </w:p>
        </w:tc>
        <w:tc>
          <w:tcPr>
            <w:tcW w:w="744" w:type="pct"/>
            <w:shd w:val="clear" w:color="auto" w:fill="auto"/>
            <w:noWrap/>
            <w:vAlign w:val="bottom"/>
            <w:hideMark/>
          </w:tcPr>
          <w:p w14:paraId="1E6068A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0.595</w:t>
            </w:r>
          </w:p>
        </w:tc>
      </w:tr>
      <w:tr w:rsidR="00AD201E" w:rsidRPr="00AD201E" w14:paraId="4E238A74" w14:textId="77777777" w:rsidTr="00AD201E">
        <w:trPr>
          <w:trHeight w:val="300"/>
        </w:trPr>
        <w:tc>
          <w:tcPr>
            <w:tcW w:w="744" w:type="pct"/>
            <w:shd w:val="clear" w:color="auto" w:fill="auto"/>
            <w:noWrap/>
            <w:vAlign w:val="bottom"/>
            <w:hideMark/>
          </w:tcPr>
          <w:p w14:paraId="329157F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54599</w:t>
            </w:r>
          </w:p>
        </w:tc>
        <w:tc>
          <w:tcPr>
            <w:tcW w:w="2024" w:type="pct"/>
            <w:shd w:val="clear" w:color="auto" w:fill="auto"/>
            <w:noWrap/>
            <w:vAlign w:val="bottom"/>
            <w:hideMark/>
          </w:tcPr>
          <w:p w14:paraId="0CE7BCA7"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Ragonvalia</w:t>
            </w:r>
            <w:proofErr w:type="spellEnd"/>
          </w:p>
        </w:tc>
        <w:tc>
          <w:tcPr>
            <w:tcW w:w="744" w:type="pct"/>
            <w:shd w:val="clear" w:color="auto" w:fill="auto"/>
            <w:noWrap/>
            <w:vAlign w:val="bottom"/>
            <w:hideMark/>
          </w:tcPr>
          <w:p w14:paraId="313D0F1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0.738</w:t>
            </w:r>
          </w:p>
        </w:tc>
        <w:tc>
          <w:tcPr>
            <w:tcW w:w="744" w:type="pct"/>
            <w:shd w:val="clear" w:color="auto" w:fill="auto"/>
            <w:noWrap/>
            <w:vAlign w:val="bottom"/>
            <w:hideMark/>
          </w:tcPr>
          <w:p w14:paraId="0E779BB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0.714</w:t>
            </w:r>
          </w:p>
        </w:tc>
        <w:tc>
          <w:tcPr>
            <w:tcW w:w="744" w:type="pct"/>
            <w:shd w:val="clear" w:color="auto" w:fill="auto"/>
            <w:noWrap/>
            <w:vAlign w:val="bottom"/>
            <w:hideMark/>
          </w:tcPr>
          <w:p w14:paraId="1D9DE9E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0.777</w:t>
            </w:r>
          </w:p>
        </w:tc>
      </w:tr>
      <w:tr w:rsidR="00AD201E" w:rsidRPr="00AD201E" w14:paraId="3C163930" w14:textId="77777777" w:rsidTr="00AD201E">
        <w:trPr>
          <w:trHeight w:val="300"/>
        </w:trPr>
        <w:tc>
          <w:tcPr>
            <w:tcW w:w="744" w:type="pct"/>
            <w:shd w:val="clear" w:color="auto" w:fill="auto"/>
            <w:noWrap/>
            <w:vAlign w:val="bottom"/>
            <w:hideMark/>
          </w:tcPr>
          <w:p w14:paraId="448352D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54660</w:t>
            </w:r>
          </w:p>
        </w:tc>
        <w:tc>
          <w:tcPr>
            <w:tcW w:w="2024" w:type="pct"/>
            <w:shd w:val="clear" w:color="auto" w:fill="auto"/>
            <w:noWrap/>
            <w:vAlign w:val="bottom"/>
            <w:hideMark/>
          </w:tcPr>
          <w:p w14:paraId="7D0CEB1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Salazar</w:t>
            </w:r>
          </w:p>
        </w:tc>
        <w:tc>
          <w:tcPr>
            <w:tcW w:w="744" w:type="pct"/>
            <w:shd w:val="clear" w:color="auto" w:fill="auto"/>
            <w:noWrap/>
            <w:vAlign w:val="bottom"/>
            <w:hideMark/>
          </w:tcPr>
          <w:p w14:paraId="73A5043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0.675</w:t>
            </w:r>
          </w:p>
        </w:tc>
        <w:tc>
          <w:tcPr>
            <w:tcW w:w="744" w:type="pct"/>
            <w:shd w:val="clear" w:color="auto" w:fill="auto"/>
            <w:noWrap/>
            <w:vAlign w:val="bottom"/>
            <w:hideMark/>
          </w:tcPr>
          <w:p w14:paraId="1CA07B4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0.922</w:t>
            </w:r>
          </w:p>
        </w:tc>
        <w:tc>
          <w:tcPr>
            <w:tcW w:w="744" w:type="pct"/>
            <w:shd w:val="clear" w:color="auto" w:fill="auto"/>
            <w:noWrap/>
            <w:vAlign w:val="bottom"/>
            <w:hideMark/>
          </w:tcPr>
          <w:p w14:paraId="53A6ABB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0.736</w:t>
            </w:r>
          </w:p>
        </w:tc>
      </w:tr>
      <w:tr w:rsidR="00AD201E" w:rsidRPr="00AD201E" w14:paraId="0931725B" w14:textId="77777777" w:rsidTr="00AD201E">
        <w:trPr>
          <w:trHeight w:val="300"/>
        </w:trPr>
        <w:tc>
          <w:tcPr>
            <w:tcW w:w="744" w:type="pct"/>
            <w:shd w:val="clear" w:color="auto" w:fill="auto"/>
            <w:noWrap/>
            <w:vAlign w:val="bottom"/>
            <w:hideMark/>
          </w:tcPr>
          <w:p w14:paraId="3B9CB8A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54670</w:t>
            </w:r>
          </w:p>
        </w:tc>
        <w:tc>
          <w:tcPr>
            <w:tcW w:w="2024" w:type="pct"/>
            <w:shd w:val="clear" w:color="auto" w:fill="auto"/>
            <w:noWrap/>
            <w:vAlign w:val="bottom"/>
            <w:hideMark/>
          </w:tcPr>
          <w:p w14:paraId="066402A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calixto</w:t>
            </w:r>
            <w:proofErr w:type="spellEnd"/>
          </w:p>
        </w:tc>
        <w:tc>
          <w:tcPr>
            <w:tcW w:w="744" w:type="pct"/>
            <w:shd w:val="clear" w:color="auto" w:fill="auto"/>
            <w:noWrap/>
            <w:vAlign w:val="bottom"/>
            <w:hideMark/>
          </w:tcPr>
          <w:p w14:paraId="45C6BEC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0.259</w:t>
            </w:r>
          </w:p>
        </w:tc>
        <w:tc>
          <w:tcPr>
            <w:tcW w:w="744" w:type="pct"/>
            <w:shd w:val="clear" w:color="auto" w:fill="auto"/>
            <w:noWrap/>
            <w:vAlign w:val="bottom"/>
            <w:hideMark/>
          </w:tcPr>
          <w:p w14:paraId="7491804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0.372</w:t>
            </w:r>
          </w:p>
        </w:tc>
        <w:tc>
          <w:tcPr>
            <w:tcW w:w="744" w:type="pct"/>
            <w:shd w:val="clear" w:color="auto" w:fill="auto"/>
            <w:noWrap/>
            <w:vAlign w:val="bottom"/>
            <w:hideMark/>
          </w:tcPr>
          <w:p w14:paraId="0CF40A0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0.382</w:t>
            </w:r>
          </w:p>
        </w:tc>
      </w:tr>
      <w:tr w:rsidR="00AD201E" w:rsidRPr="00AD201E" w14:paraId="69912C46" w14:textId="77777777" w:rsidTr="00AD201E">
        <w:trPr>
          <w:trHeight w:val="300"/>
        </w:trPr>
        <w:tc>
          <w:tcPr>
            <w:tcW w:w="744" w:type="pct"/>
            <w:shd w:val="clear" w:color="auto" w:fill="auto"/>
            <w:noWrap/>
            <w:vAlign w:val="bottom"/>
            <w:hideMark/>
          </w:tcPr>
          <w:p w14:paraId="48FCCF4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54673</w:t>
            </w:r>
          </w:p>
        </w:tc>
        <w:tc>
          <w:tcPr>
            <w:tcW w:w="2024" w:type="pct"/>
            <w:shd w:val="clear" w:color="auto" w:fill="auto"/>
            <w:noWrap/>
            <w:vAlign w:val="bottom"/>
            <w:hideMark/>
          </w:tcPr>
          <w:p w14:paraId="25A95FF7"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cayetano</w:t>
            </w:r>
            <w:proofErr w:type="spellEnd"/>
          </w:p>
        </w:tc>
        <w:tc>
          <w:tcPr>
            <w:tcW w:w="744" w:type="pct"/>
            <w:shd w:val="clear" w:color="auto" w:fill="auto"/>
            <w:noWrap/>
            <w:vAlign w:val="bottom"/>
            <w:hideMark/>
          </w:tcPr>
          <w:p w14:paraId="6DD359E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602CBE3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0.535</w:t>
            </w:r>
          </w:p>
        </w:tc>
        <w:tc>
          <w:tcPr>
            <w:tcW w:w="744" w:type="pct"/>
            <w:shd w:val="clear" w:color="auto" w:fill="auto"/>
            <w:noWrap/>
            <w:vAlign w:val="bottom"/>
            <w:hideMark/>
          </w:tcPr>
          <w:p w14:paraId="2F8A595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212C0BDA" w14:textId="77777777" w:rsidTr="00AD201E">
        <w:trPr>
          <w:trHeight w:val="300"/>
        </w:trPr>
        <w:tc>
          <w:tcPr>
            <w:tcW w:w="744" w:type="pct"/>
            <w:shd w:val="clear" w:color="auto" w:fill="auto"/>
            <w:noWrap/>
            <w:vAlign w:val="bottom"/>
            <w:hideMark/>
          </w:tcPr>
          <w:p w14:paraId="015C6DF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54680</w:t>
            </w:r>
          </w:p>
        </w:tc>
        <w:tc>
          <w:tcPr>
            <w:tcW w:w="2024" w:type="pct"/>
            <w:shd w:val="clear" w:color="auto" w:fill="auto"/>
            <w:noWrap/>
            <w:vAlign w:val="bottom"/>
            <w:hideMark/>
          </w:tcPr>
          <w:p w14:paraId="51F2A1B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Santiago</w:t>
            </w:r>
          </w:p>
        </w:tc>
        <w:tc>
          <w:tcPr>
            <w:tcW w:w="744" w:type="pct"/>
            <w:shd w:val="clear" w:color="auto" w:fill="auto"/>
            <w:noWrap/>
            <w:vAlign w:val="bottom"/>
            <w:hideMark/>
          </w:tcPr>
          <w:p w14:paraId="6432202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7207579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0.53</w:t>
            </w:r>
          </w:p>
        </w:tc>
        <w:tc>
          <w:tcPr>
            <w:tcW w:w="744" w:type="pct"/>
            <w:shd w:val="clear" w:color="auto" w:fill="auto"/>
            <w:noWrap/>
            <w:vAlign w:val="bottom"/>
            <w:hideMark/>
          </w:tcPr>
          <w:p w14:paraId="1EB8589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5E6A177D" w14:textId="77777777" w:rsidTr="00AD201E">
        <w:trPr>
          <w:trHeight w:val="300"/>
        </w:trPr>
        <w:tc>
          <w:tcPr>
            <w:tcW w:w="744" w:type="pct"/>
            <w:shd w:val="clear" w:color="auto" w:fill="auto"/>
            <w:noWrap/>
            <w:vAlign w:val="bottom"/>
            <w:hideMark/>
          </w:tcPr>
          <w:p w14:paraId="31CF5FF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54720</w:t>
            </w:r>
          </w:p>
        </w:tc>
        <w:tc>
          <w:tcPr>
            <w:tcW w:w="2024" w:type="pct"/>
            <w:shd w:val="clear" w:color="auto" w:fill="auto"/>
            <w:noWrap/>
            <w:vAlign w:val="bottom"/>
            <w:hideMark/>
          </w:tcPr>
          <w:p w14:paraId="7BA27D25"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Sardinata</w:t>
            </w:r>
            <w:proofErr w:type="spellEnd"/>
          </w:p>
        </w:tc>
        <w:tc>
          <w:tcPr>
            <w:tcW w:w="744" w:type="pct"/>
            <w:shd w:val="clear" w:color="auto" w:fill="auto"/>
            <w:noWrap/>
            <w:vAlign w:val="bottom"/>
            <w:hideMark/>
          </w:tcPr>
          <w:p w14:paraId="23A7E78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7B6A263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0.321</w:t>
            </w:r>
          </w:p>
        </w:tc>
        <w:tc>
          <w:tcPr>
            <w:tcW w:w="744" w:type="pct"/>
            <w:shd w:val="clear" w:color="auto" w:fill="auto"/>
            <w:noWrap/>
            <w:vAlign w:val="bottom"/>
            <w:hideMark/>
          </w:tcPr>
          <w:p w14:paraId="324A108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7F227A5A" w14:textId="77777777" w:rsidTr="00AD201E">
        <w:trPr>
          <w:trHeight w:val="300"/>
        </w:trPr>
        <w:tc>
          <w:tcPr>
            <w:tcW w:w="744" w:type="pct"/>
            <w:shd w:val="clear" w:color="auto" w:fill="auto"/>
            <w:noWrap/>
            <w:vAlign w:val="bottom"/>
            <w:hideMark/>
          </w:tcPr>
          <w:p w14:paraId="2713F29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54800</w:t>
            </w:r>
          </w:p>
        </w:tc>
        <w:tc>
          <w:tcPr>
            <w:tcW w:w="2024" w:type="pct"/>
            <w:shd w:val="clear" w:color="auto" w:fill="auto"/>
            <w:noWrap/>
            <w:vAlign w:val="bottom"/>
            <w:hideMark/>
          </w:tcPr>
          <w:p w14:paraId="434DB4E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Teorama</w:t>
            </w:r>
            <w:proofErr w:type="spellEnd"/>
          </w:p>
        </w:tc>
        <w:tc>
          <w:tcPr>
            <w:tcW w:w="744" w:type="pct"/>
            <w:shd w:val="clear" w:color="auto" w:fill="auto"/>
            <w:noWrap/>
            <w:vAlign w:val="bottom"/>
            <w:hideMark/>
          </w:tcPr>
          <w:p w14:paraId="172241B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0.122</w:t>
            </w:r>
          </w:p>
        </w:tc>
        <w:tc>
          <w:tcPr>
            <w:tcW w:w="744" w:type="pct"/>
            <w:shd w:val="clear" w:color="auto" w:fill="auto"/>
            <w:noWrap/>
            <w:vAlign w:val="bottom"/>
            <w:hideMark/>
          </w:tcPr>
          <w:p w14:paraId="1840A32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0.253</w:t>
            </w:r>
          </w:p>
        </w:tc>
        <w:tc>
          <w:tcPr>
            <w:tcW w:w="744" w:type="pct"/>
            <w:shd w:val="clear" w:color="auto" w:fill="auto"/>
            <w:noWrap/>
            <w:vAlign w:val="bottom"/>
            <w:hideMark/>
          </w:tcPr>
          <w:p w14:paraId="02BF476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0.269</w:t>
            </w:r>
          </w:p>
        </w:tc>
      </w:tr>
      <w:tr w:rsidR="00AD201E" w:rsidRPr="00AD201E" w14:paraId="26050317" w14:textId="77777777" w:rsidTr="00AD201E">
        <w:trPr>
          <w:trHeight w:val="300"/>
        </w:trPr>
        <w:tc>
          <w:tcPr>
            <w:tcW w:w="744" w:type="pct"/>
            <w:shd w:val="clear" w:color="auto" w:fill="auto"/>
            <w:noWrap/>
            <w:vAlign w:val="bottom"/>
            <w:hideMark/>
          </w:tcPr>
          <w:p w14:paraId="68BCC34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54820</w:t>
            </w:r>
          </w:p>
        </w:tc>
        <w:tc>
          <w:tcPr>
            <w:tcW w:w="2024" w:type="pct"/>
            <w:shd w:val="clear" w:color="auto" w:fill="auto"/>
            <w:noWrap/>
            <w:vAlign w:val="bottom"/>
            <w:hideMark/>
          </w:tcPr>
          <w:p w14:paraId="2C9CAA5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Toledo</w:t>
            </w:r>
          </w:p>
        </w:tc>
        <w:tc>
          <w:tcPr>
            <w:tcW w:w="744" w:type="pct"/>
            <w:shd w:val="clear" w:color="auto" w:fill="auto"/>
            <w:noWrap/>
            <w:vAlign w:val="bottom"/>
            <w:hideMark/>
          </w:tcPr>
          <w:p w14:paraId="1140089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0.999</w:t>
            </w:r>
          </w:p>
        </w:tc>
        <w:tc>
          <w:tcPr>
            <w:tcW w:w="744" w:type="pct"/>
            <w:shd w:val="clear" w:color="auto" w:fill="auto"/>
            <w:noWrap/>
            <w:vAlign w:val="bottom"/>
            <w:hideMark/>
          </w:tcPr>
          <w:p w14:paraId="6095CCF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0.84</w:t>
            </w:r>
          </w:p>
        </w:tc>
        <w:tc>
          <w:tcPr>
            <w:tcW w:w="744" w:type="pct"/>
            <w:shd w:val="clear" w:color="auto" w:fill="auto"/>
            <w:noWrap/>
            <w:vAlign w:val="bottom"/>
            <w:hideMark/>
          </w:tcPr>
          <w:p w14:paraId="6DE5DAB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0.933</w:t>
            </w:r>
          </w:p>
        </w:tc>
      </w:tr>
      <w:tr w:rsidR="00AD201E" w:rsidRPr="00AD201E" w14:paraId="1123C938" w14:textId="77777777" w:rsidTr="00AD201E">
        <w:trPr>
          <w:trHeight w:val="300"/>
        </w:trPr>
        <w:tc>
          <w:tcPr>
            <w:tcW w:w="744" w:type="pct"/>
            <w:shd w:val="clear" w:color="auto" w:fill="auto"/>
            <w:noWrap/>
            <w:vAlign w:val="bottom"/>
            <w:hideMark/>
          </w:tcPr>
          <w:p w14:paraId="2954440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54871</w:t>
            </w:r>
          </w:p>
        </w:tc>
        <w:tc>
          <w:tcPr>
            <w:tcW w:w="2024" w:type="pct"/>
            <w:shd w:val="clear" w:color="auto" w:fill="auto"/>
            <w:noWrap/>
            <w:vAlign w:val="bottom"/>
            <w:hideMark/>
          </w:tcPr>
          <w:p w14:paraId="20C27CA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Villa </w:t>
            </w:r>
            <w:proofErr w:type="spellStart"/>
            <w:r w:rsidRPr="00AD201E">
              <w:rPr>
                <w:rFonts w:ascii="Garamond" w:eastAsia="Times New Roman" w:hAnsi="Garamond" w:cs="Calibri"/>
                <w:color w:val="000000"/>
                <w:sz w:val="22"/>
                <w:szCs w:val="22"/>
              </w:rPr>
              <w:t>caro</w:t>
            </w:r>
            <w:proofErr w:type="spellEnd"/>
          </w:p>
        </w:tc>
        <w:tc>
          <w:tcPr>
            <w:tcW w:w="744" w:type="pct"/>
            <w:shd w:val="clear" w:color="auto" w:fill="auto"/>
            <w:noWrap/>
            <w:vAlign w:val="bottom"/>
            <w:hideMark/>
          </w:tcPr>
          <w:p w14:paraId="6034469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0.438</w:t>
            </w:r>
          </w:p>
        </w:tc>
        <w:tc>
          <w:tcPr>
            <w:tcW w:w="744" w:type="pct"/>
            <w:shd w:val="clear" w:color="auto" w:fill="auto"/>
            <w:noWrap/>
            <w:vAlign w:val="bottom"/>
            <w:hideMark/>
          </w:tcPr>
          <w:p w14:paraId="5085E73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0.528</w:t>
            </w:r>
          </w:p>
        </w:tc>
        <w:tc>
          <w:tcPr>
            <w:tcW w:w="744" w:type="pct"/>
            <w:shd w:val="clear" w:color="auto" w:fill="auto"/>
            <w:noWrap/>
            <w:vAlign w:val="bottom"/>
            <w:hideMark/>
          </w:tcPr>
          <w:p w14:paraId="3C046F0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0.425</w:t>
            </w:r>
          </w:p>
        </w:tc>
      </w:tr>
      <w:tr w:rsidR="00AD201E" w:rsidRPr="00AD201E" w14:paraId="728E9BAA" w14:textId="77777777" w:rsidTr="00AD201E">
        <w:trPr>
          <w:trHeight w:val="300"/>
        </w:trPr>
        <w:tc>
          <w:tcPr>
            <w:tcW w:w="744" w:type="pct"/>
            <w:shd w:val="clear" w:color="auto" w:fill="auto"/>
            <w:noWrap/>
            <w:vAlign w:val="bottom"/>
            <w:hideMark/>
          </w:tcPr>
          <w:p w14:paraId="24EB17E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54874</w:t>
            </w:r>
          </w:p>
        </w:tc>
        <w:tc>
          <w:tcPr>
            <w:tcW w:w="2024" w:type="pct"/>
            <w:shd w:val="clear" w:color="auto" w:fill="auto"/>
            <w:noWrap/>
            <w:vAlign w:val="bottom"/>
            <w:hideMark/>
          </w:tcPr>
          <w:p w14:paraId="69FFBE7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Villa del </w:t>
            </w:r>
            <w:proofErr w:type="spellStart"/>
            <w:r w:rsidRPr="00AD201E">
              <w:rPr>
                <w:rFonts w:ascii="Garamond" w:eastAsia="Times New Roman" w:hAnsi="Garamond" w:cs="Calibri"/>
                <w:color w:val="000000"/>
                <w:sz w:val="22"/>
                <w:szCs w:val="22"/>
              </w:rPr>
              <w:t>rosario</w:t>
            </w:r>
            <w:proofErr w:type="spellEnd"/>
          </w:p>
        </w:tc>
        <w:tc>
          <w:tcPr>
            <w:tcW w:w="744" w:type="pct"/>
            <w:shd w:val="clear" w:color="auto" w:fill="auto"/>
            <w:noWrap/>
            <w:vAlign w:val="bottom"/>
            <w:hideMark/>
          </w:tcPr>
          <w:p w14:paraId="133BEAF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7CB22E5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0.259</w:t>
            </w:r>
          </w:p>
        </w:tc>
        <w:tc>
          <w:tcPr>
            <w:tcW w:w="744" w:type="pct"/>
            <w:shd w:val="clear" w:color="auto" w:fill="auto"/>
            <w:noWrap/>
            <w:vAlign w:val="bottom"/>
            <w:hideMark/>
          </w:tcPr>
          <w:p w14:paraId="5AA7CDC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56C5BCEA" w14:textId="77777777" w:rsidTr="00AD201E">
        <w:trPr>
          <w:trHeight w:val="300"/>
        </w:trPr>
        <w:tc>
          <w:tcPr>
            <w:tcW w:w="744" w:type="pct"/>
            <w:shd w:val="clear" w:color="auto" w:fill="auto"/>
            <w:noWrap/>
            <w:vAlign w:val="bottom"/>
            <w:hideMark/>
          </w:tcPr>
          <w:p w14:paraId="63F6CE6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63001</w:t>
            </w:r>
          </w:p>
        </w:tc>
        <w:tc>
          <w:tcPr>
            <w:tcW w:w="2024" w:type="pct"/>
            <w:shd w:val="clear" w:color="auto" w:fill="auto"/>
            <w:noWrap/>
            <w:vAlign w:val="bottom"/>
            <w:hideMark/>
          </w:tcPr>
          <w:p w14:paraId="0E5A2D9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Armenia</w:t>
            </w:r>
          </w:p>
        </w:tc>
        <w:tc>
          <w:tcPr>
            <w:tcW w:w="744" w:type="pct"/>
            <w:shd w:val="clear" w:color="auto" w:fill="auto"/>
            <w:noWrap/>
            <w:vAlign w:val="bottom"/>
            <w:hideMark/>
          </w:tcPr>
          <w:p w14:paraId="3494260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0.165</w:t>
            </w:r>
          </w:p>
        </w:tc>
        <w:tc>
          <w:tcPr>
            <w:tcW w:w="744" w:type="pct"/>
            <w:shd w:val="clear" w:color="auto" w:fill="auto"/>
            <w:noWrap/>
            <w:vAlign w:val="bottom"/>
            <w:hideMark/>
          </w:tcPr>
          <w:p w14:paraId="3284373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0.858</w:t>
            </w:r>
          </w:p>
        </w:tc>
        <w:tc>
          <w:tcPr>
            <w:tcW w:w="744" w:type="pct"/>
            <w:shd w:val="clear" w:color="auto" w:fill="auto"/>
            <w:noWrap/>
            <w:vAlign w:val="bottom"/>
            <w:hideMark/>
          </w:tcPr>
          <w:p w14:paraId="1546C37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0.285</w:t>
            </w:r>
          </w:p>
        </w:tc>
      </w:tr>
      <w:tr w:rsidR="00AD201E" w:rsidRPr="00AD201E" w14:paraId="024DEB2A" w14:textId="77777777" w:rsidTr="00AD201E">
        <w:trPr>
          <w:trHeight w:val="300"/>
        </w:trPr>
        <w:tc>
          <w:tcPr>
            <w:tcW w:w="744" w:type="pct"/>
            <w:shd w:val="clear" w:color="auto" w:fill="auto"/>
            <w:noWrap/>
            <w:vAlign w:val="bottom"/>
            <w:hideMark/>
          </w:tcPr>
          <w:p w14:paraId="7AED538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63111</w:t>
            </w:r>
          </w:p>
        </w:tc>
        <w:tc>
          <w:tcPr>
            <w:tcW w:w="2024" w:type="pct"/>
            <w:shd w:val="clear" w:color="auto" w:fill="auto"/>
            <w:noWrap/>
            <w:vAlign w:val="bottom"/>
            <w:hideMark/>
          </w:tcPr>
          <w:p w14:paraId="7DAAE2F8"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Buenavista</w:t>
            </w:r>
          </w:p>
        </w:tc>
        <w:tc>
          <w:tcPr>
            <w:tcW w:w="744" w:type="pct"/>
            <w:shd w:val="clear" w:color="auto" w:fill="auto"/>
            <w:noWrap/>
            <w:vAlign w:val="bottom"/>
            <w:hideMark/>
          </w:tcPr>
          <w:p w14:paraId="1FD23E7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0.111</w:t>
            </w:r>
          </w:p>
        </w:tc>
        <w:tc>
          <w:tcPr>
            <w:tcW w:w="744" w:type="pct"/>
            <w:shd w:val="clear" w:color="auto" w:fill="auto"/>
            <w:noWrap/>
            <w:vAlign w:val="bottom"/>
            <w:hideMark/>
          </w:tcPr>
          <w:p w14:paraId="5FB2B37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0.701</w:t>
            </w:r>
          </w:p>
        </w:tc>
        <w:tc>
          <w:tcPr>
            <w:tcW w:w="744" w:type="pct"/>
            <w:shd w:val="clear" w:color="auto" w:fill="auto"/>
            <w:noWrap/>
            <w:vAlign w:val="bottom"/>
            <w:hideMark/>
          </w:tcPr>
          <w:p w14:paraId="659AE4F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0.211</w:t>
            </w:r>
          </w:p>
        </w:tc>
      </w:tr>
      <w:tr w:rsidR="00AD201E" w:rsidRPr="00AD201E" w14:paraId="35EAE5A5" w14:textId="77777777" w:rsidTr="00AD201E">
        <w:trPr>
          <w:trHeight w:val="300"/>
        </w:trPr>
        <w:tc>
          <w:tcPr>
            <w:tcW w:w="744" w:type="pct"/>
            <w:shd w:val="clear" w:color="auto" w:fill="auto"/>
            <w:noWrap/>
            <w:vAlign w:val="bottom"/>
            <w:hideMark/>
          </w:tcPr>
          <w:p w14:paraId="0243562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63130</w:t>
            </w:r>
          </w:p>
        </w:tc>
        <w:tc>
          <w:tcPr>
            <w:tcW w:w="2024" w:type="pct"/>
            <w:shd w:val="clear" w:color="auto" w:fill="auto"/>
            <w:noWrap/>
            <w:vAlign w:val="bottom"/>
            <w:hideMark/>
          </w:tcPr>
          <w:p w14:paraId="6C4D7408"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Calarca</w:t>
            </w:r>
            <w:proofErr w:type="spellEnd"/>
          </w:p>
        </w:tc>
        <w:tc>
          <w:tcPr>
            <w:tcW w:w="744" w:type="pct"/>
            <w:shd w:val="clear" w:color="auto" w:fill="auto"/>
            <w:noWrap/>
            <w:vAlign w:val="bottom"/>
            <w:hideMark/>
          </w:tcPr>
          <w:p w14:paraId="7269418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0.522</w:t>
            </w:r>
          </w:p>
        </w:tc>
        <w:tc>
          <w:tcPr>
            <w:tcW w:w="744" w:type="pct"/>
            <w:shd w:val="clear" w:color="auto" w:fill="auto"/>
            <w:noWrap/>
            <w:vAlign w:val="bottom"/>
            <w:hideMark/>
          </w:tcPr>
          <w:p w14:paraId="4B03962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0.995</w:t>
            </w:r>
          </w:p>
        </w:tc>
        <w:tc>
          <w:tcPr>
            <w:tcW w:w="744" w:type="pct"/>
            <w:shd w:val="clear" w:color="auto" w:fill="auto"/>
            <w:noWrap/>
            <w:vAlign w:val="bottom"/>
            <w:hideMark/>
          </w:tcPr>
          <w:p w14:paraId="63A46CB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w:t>
            </w:r>
          </w:p>
        </w:tc>
      </w:tr>
      <w:tr w:rsidR="00AD201E" w:rsidRPr="00AD201E" w14:paraId="03D1DF4A" w14:textId="77777777" w:rsidTr="00AD201E">
        <w:trPr>
          <w:trHeight w:val="300"/>
        </w:trPr>
        <w:tc>
          <w:tcPr>
            <w:tcW w:w="744" w:type="pct"/>
            <w:shd w:val="clear" w:color="auto" w:fill="auto"/>
            <w:noWrap/>
            <w:vAlign w:val="bottom"/>
            <w:hideMark/>
          </w:tcPr>
          <w:p w14:paraId="0F78C3E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63190</w:t>
            </w:r>
          </w:p>
        </w:tc>
        <w:tc>
          <w:tcPr>
            <w:tcW w:w="2024" w:type="pct"/>
            <w:shd w:val="clear" w:color="auto" w:fill="auto"/>
            <w:noWrap/>
            <w:vAlign w:val="bottom"/>
            <w:hideMark/>
          </w:tcPr>
          <w:p w14:paraId="26FF7FE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Circasia</w:t>
            </w:r>
            <w:proofErr w:type="spellEnd"/>
          </w:p>
        </w:tc>
        <w:tc>
          <w:tcPr>
            <w:tcW w:w="744" w:type="pct"/>
            <w:shd w:val="clear" w:color="auto" w:fill="auto"/>
            <w:noWrap/>
            <w:vAlign w:val="bottom"/>
            <w:hideMark/>
          </w:tcPr>
          <w:p w14:paraId="32D9BF3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0.458</w:t>
            </w:r>
          </w:p>
        </w:tc>
        <w:tc>
          <w:tcPr>
            <w:tcW w:w="744" w:type="pct"/>
            <w:shd w:val="clear" w:color="auto" w:fill="auto"/>
            <w:noWrap/>
            <w:vAlign w:val="bottom"/>
            <w:hideMark/>
          </w:tcPr>
          <w:p w14:paraId="6689911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1.044</w:t>
            </w:r>
          </w:p>
        </w:tc>
        <w:tc>
          <w:tcPr>
            <w:tcW w:w="744" w:type="pct"/>
            <w:shd w:val="clear" w:color="auto" w:fill="auto"/>
            <w:noWrap/>
            <w:vAlign w:val="bottom"/>
            <w:hideMark/>
          </w:tcPr>
          <w:p w14:paraId="468F558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0.607</w:t>
            </w:r>
          </w:p>
        </w:tc>
      </w:tr>
      <w:tr w:rsidR="00AD201E" w:rsidRPr="00AD201E" w14:paraId="4EEACC73" w14:textId="77777777" w:rsidTr="00AD201E">
        <w:trPr>
          <w:trHeight w:val="300"/>
        </w:trPr>
        <w:tc>
          <w:tcPr>
            <w:tcW w:w="744" w:type="pct"/>
            <w:shd w:val="clear" w:color="auto" w:fill="auto"/>
            <w:noWrap/>
            <w:vAlign w:val="bottom"/>
            <w:hideMark/>
          </w:tcPr>
          <w:p w14:paraId="256FBDE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63212</w:t>
            </w:r>
          </w:p>
        </w:tc>
        <w:tc>
          <w:tcPr>
            <w:tcW w:w="2024" w:type="pct"/>
            <w:shd w:val="clear" w:color="auto" w:fill="auto"/>
            <w:noWrap/>
            <w:vAlign w:val="bottom"/>
            <w:hideMark/>
          </w:tcPr>
          <w:p w14:paraId="4AD5EEBC"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Cordoba</w:t>
            </w:r>
          </w:p>
        </w:tc>
        <w:tc>
          <w:tcPr>
            <w:tcW w:w="744" w:type="pct"/>
            <w:shd w:val="clear" w:color="auto" w:fill="auto"/>
            <w:noWrap/>
            <w:vAlign w:val="bottom"/>
            <w:hideMark/>
          </w:tcPr>
          <w:p w14:paraId="0C3480A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0.403</w:t>
            </w:r>
          </w:p>
        </w:tc>
        <w:tc>
          <w:tcPr>
            <w:tcW w:w="744" w:type="pct"/>
            <w:shd w:val="clear" w:color="auto" w:fill="auto"/>
            <w:noWrap/>
            <w:vAlign w:val="bottom"/>
            <w:hideMark/>
          </w:tcPr>
          <w:p w14:paraId="553794A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0.724</w:t>
            </w:r>
          </w:p>
        </w:tc>
        <w:tc>
          <w:tcPr>
            <w:tcW w:w="744" w:type="pct"/>
            <w:shd w:val="clear" w:color="auto" w:fill="auto"/>
            <w:noWrap/>
            <w:vAlign w:val="bottom"/>
            <w:hideMark/>
          </w:tcPr>
          <w:p w14:paraId="504DACC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0.502</w:t>
            </w:r>
          </w:p>
        </w:tc>
      </w:tr>
      <w:tr w:rsidR="00AD201E" w:rsidRPr="00AD201E" w14:paraId="5DFF102E" w14:textId="77777777" w:rsidTr="00AD201E">
        <w:trPr>
          <w:trHeight w:val="300"/>
        </w:trPr>
        <w:tc>
          <w:tcPr>
            <w:tcW w:w="744" w:type="pct"/>
            <w:shd w:val="clear" w:color="auto" w:fill="auto"/>
            <w:noWrap/>
            <w:vAlign w:val="bottom"/>
            <w:hideMark/>
          </w:tcPr>
          <w:p w14:paraId="20B2366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63272</w:t>
            </w:r>
          </w:p>
        </w:tc>
        <w:tc>
          <w:tcPr>
            <w:tcW w:w="2024" w:type="pct"/>
            <w:shd w:val="clear" w:color="auto" w:fill="auto"/>
            <w:noWrap/>
            <w:vAlign w:val="bottom"/>
            <w:hideMark/>
          </w:tcPr>
          <w:p w14:paraId="6FDE43C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Filandia</w:t>
            </w:r>
            <w:proofErr w:type="spellEnd"/>
          </w:p>
        </w:tc>
        <w:tc>
          <w:tcPr>
            <w:tcW w:w="744" w:type="pct"/>
            <w:shd w:val="clear" w:color="auto" w:fill="auto"/>
            <w:noWrap/>
            <w:vAlign w:val="bottom"/>
            <w:hideMark/>
          </w:tcPr>
          <w:p w14:paraId="3CDBA0E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0.582</w:t>
            </w:r>
          </w:p>
        </w:tc>
        <w:tc>
          <w:tcPr>
            <w:tcW w:w="744" w:type="pct"/>
            <w:shd w:val="clear" w:color="auto" w:fill="auto"/>
            <w:noWrap/>
            <w:vAlign w:val="bottom"/>
            <w:hideMark/>
          </w:tcPr>
          <w:p w14:paraId="50B9B0B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1.083</w:t>
            </w:r>
          </w:p>
        </w:tc>
        <w:tc>
          <w:tcPr>
            <w:tcW w:w="744" w:type="pct"/>
            <w:shd w:val="clear" w:color="auto" w:fill="auto"/>
            <w:noWrap/>
            <w:vAlign w:val="bottom"/>
            <w:hideMark/>
          </w:tcPr>
          <w:p w14:paraId="7EBE1A2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w:t>
            </w:r>
          </w:p>
        </w:tc>
      </w:tr>
      <w:tr w:rsidR="00AD201E" w:rsidRPr="00AD201E" w14:paraId="4A1AC016" w14:textId="77777777" w:rsidTr="00AD201E">
        <w:trPr>
          <w:trHeight w:val="300"/>
        </w:trPr>
        <w:tc>
          <w:tcPr>
            <w:tcW w:w="744" w:type="pct"/>
            <w:shd w:val="clear" w:color="auto" w:fill="auto"/>
            <w:noWrap/>
            <w:vAlign w:val="bottom"/>
            <w:hideMark/>
          </w:tcPr>
          <w:p w14:paraId="1D1C9AD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63302</w:t>
            </w:r>
          </w:p>
        </w:tc>
        <w:tc>
          <w:tcPr>
            <w:tcW w:w="2024" w:type="pct"/>
            <w:shd w:val="clear" w:color="auto" w:fill="auto"/>
            <w:noWrap/>
            <w:vAlign w:val="bottom"/>
            <w:hideMark/>
          </w:tcPr>
          <w:p w14:paraId="6D6CF3A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Genova</w:t>
            </w:r>
          </w:p>
        </w:tc>
        <w:tc>
          <w:tcPr>
            <w:tcW w:w="744" w:type="pct"/>
            <w:shd w:val="clear" w:color="auto" w:fill="auto"/>
            <w:noWrap/>
            <w:vAlign w:val="bottom"/>
            <w:hideMark/>
          </w:tcPr>
          <w:p w14:paraId="07CD68A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0.143</w:t>
            </w:r>
          </w:p>
        </w:tc>
        <w:tc>
          <w:tcPr>
            <w:tcW w:w="744" w:type="pct"/>
            <w:shd w:val="clear" w:color="auto" w:fill="auto"/>
            <w:noWrap/>
            <w:vAlign w:val="bottom"/>
            <w:hideMark/>
          </w:tcPr>
          <w:p w14:paraId="6E348DA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0.39</w:t>
            </w:r>
          </w:p>
        </w:tc>
        <w:tc>
          <w:tcPr>
            <w:tcW w:w="744" w:type="pct"/>
            <w:shd w:val="clear" w:color="auto" w:fill="auto"/>
            <w:noWrap/>
            <w:vAlign w:val="bottom"/>
            <w:hideMark/>
          </w:tcPr>
          <w:p w14:paraId="712C433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0.215</w:t>
            </w:r>
          </w:p>
        </w:tc>
      </w:tr>
      <w:tr w:rsidR="00AD201E" w:rsidRPr="00AD201E" w14:paraId="3B9DF5DF" w14:textId="77777777" w:rsidTr="00AD201E">
        <w:trPr>
          <w:trHeight w:val="300"/>
        </w:trPr>
        <w:tc>
          <w:tcPr>
            <w:tcW w:w="744" w:type="pct"/>
            <w:shd w:val="clear" w:color="auto" w:fill="auto"/>
            <w:noWrap/>
            <w:vAlign w:val="bottom"/>
            <w:hideMark/>
          </w:tcPr>
          <w:p w14:paraId="7F47ED9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63401</w:t>
            </w:r>
          </w:p>
        </w:tc>
        <w:tc>
          <w:tcPr>
            <w:tcW w:w="2024" w:type="pct"/>
            <w:shd w:val="clear" w:color="auto" w:fill="auto"/>
            <w:noWrap/>
            <w:vAlign w:val="bottom"/>
            <w:hideMark/>
          </w:tcPr>
          <w:p w14:paraId="0573E09B"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tebaida</w:t>
            </w:r>
            <w:proofErr w:type="spellEnd"/>
          </w:p>
        </w:tc>
        <w:tc>
          <w:tcPr>
            <w:tcW w:w="744" w:type="pct"/>
            <w:shd w:val="clear" w:color="auto" w:fill="auto"/>
            <w:noWrap/>
            <w:vAlign w:val="bottom"/>
            <w:hideMark/>
          </w:tcPr>
          <w:p w14:paraId="497C46E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0.074</w:t>
            </w:r>
          </w:p>
        </w:tc>
        <w:tc>
          <w:tcPr>
            <w:tcW w:w="744" w:type="pct"/>
            <w:shd w:val="clear" w:color="auto" w:fill="auto"/>
            <w:noWrap/>
            <w:vAlign w:val="bottom"/>
            <w:hideMark/>
          </w:tcPr>
          <w:p w14:paraId="3FB8759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0.797</w:t>
            </w:r>
          </w:p>
        </w:tc>
        <w:tc>
          <w:tcPr>
            <w:tcW w:w="744" w:type="pct"/>
            <w:shd w:val="clear" w:color="auto" w:fill="auto"/>
            <w:noWrap/>
            <w:vAlign w:val="bottom"/>
            <w:hideMark/>
          </w:tcPr>
          <w:p w14:paraId="2283F6C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0.142</w:t>
            </w:r>
          </w:p>
        </w:tc>
      </w:tr>
      <w:tr w:rsidR="00AD201E" w:rsidRPr="00AD201E" w14:paraId="6A652C15" w14:textId="77777777" w:rsidTr="00AD201E">
        <w:trPr>
          <w:trHeight w:val="300"/>
        </w:trPr>
        <w:tc>
          <w:tcPr>
            <w:tcW w:w="744" w:type="pct"/>
            <w:shd w:val="clear" w:color="auto" w:fill="auto"/>
            <w:noWrap/>
            <w:vAlign w:val="bottom"/>
            <w:hideMark/>
          </w:tcPr>
          <w:p w14:paraId="35EE48D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63470</w:t>
            </w:r>
          </w:p>
        </w:tc>
        <w:tc>
          <w:tcPr>
            <w:tcW w:w="2024" w:type="pct"/>
            <w:shd w:val="clear" w:color="auto" w:fill="auto"/>
            <w:noWrap/>
            <w:vAlign w:val="bottom"/>
            <w:hideMark/>
          </w:tcPr>
          <w:p w14:paraId="116D88B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Montenegro</w:t>
            </w:r>
          </w:p>
        </w:tc>
        <w:tc>
          <w:tcPr>
            <w:tcW w:w="744" w:type="pct"/>
            <w:shd w:val="clear" w:color="auto" w:fill="auto"/>
            <w:noWrap/>
            <w:vAlign w:val="bottom"/>
            <w:hideMark/>
          </w:tcPr>
          <w:p w14:paraId="3221E2A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0.17</w:t>
            </w:r>
          </w:p>
        </w:tc>
        <w:tc>
          <w:tcPr>
            <w:tcW w:w="744" w:type="pct"/>
            <w:shd w:val="clear" w:color="auto" w:fill="auto"/>
            <w:noWrap/>
            <w:vAlign w:val="bottom"/>
            <w:hideMark/>
          </w:tcPr>
          <w:p w14:paraId="590170F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0.921</w:t>
            </w:r>
          </w:p>
        </w:tc>
        <w:tc>
          <w:tcPr>
            <w:tcW w:w="744" w:type="pct"/>
            <w:shd w:val="clear" w:color="auto" w:fill="auto"/>
            <w:noWrap/>
            <w:vAlign w:val="bottom"/>
            <w:hideMark/>
          </w:tcPr>
          <w:p w14:paraId="2757B27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0.297</w:t>
            </w:r>
          </w:p>
        </w:tc>
      </w:tr>
      <w:tr w:rsidR="00AD201E" w:rsidRPr="00AD201E" w14:paraId="05EF2E8E" w14:textId="77777777" w:rsidTr="00AD201E">
        <w:trPr>
          <w:trHeight w:val="300"/>
        </w:trPr>
        <w:tc>
          <w:tcPr>
            <w:tcW w:w="744" w:type="pct"/>
            <w:shd w:val="clear" w:color="auto" w:fill="auto"/>
            <w:noWrap/>
            <w:vAlign w:val="bottom"/>
            <w:hideMark/>
          </w:tcPr>
          <w:p w14:paraId="465900B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63548</w:t>
            </w:r>
          </w:p>
        </w:tc>
        <w:tc>
          <w:tcPr>
            <w:tcW w:w="2024" w:type="pct"/>
            <w:shd w:val="clear" w:color="auto" w:fill="auto"/>
            <w:noWrap/>
            <w:vAlign w:val="bottom"/>
            <w:hideMark/>
          </w:tcPr>
          <w:p w14:paraId="5F7D3336"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Pijao</w:t>
            </w:r>
            <w:proofErr w:type="spellEnd"/>
          </w:p>
        </w:tc>
        <w:tc>
          <w:tcPr>
            <w:tcW w:w="744" w:type="pct"/>
            <w:shd w:val="clear" w:color="auto" w:fill="auto"/>
            <w:noWrap/>
            <w:vAlign w:val="bottom"/>
            <w:hideMark/>
          </w:tcPr>
          <w:p w14:paraId="61228A7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0.114</w:t>
            </w:r>
          </w:p>
        </w:tc>
        <w:tc>
          <w:tcPr>
            <w:tcW w:w="744" w:type="pct"/>
            <w:shd w:val="clear" w:color="auto" w:fill="auto"/>
            <w:noWrap/>
            <w:vAlign w:val="bottom"/>
            <w:hideMark/>
          </w:tcPr>
          <w:p w14:paraId="0525D32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0.366</w:t>
            </w:r>
          </w:p>
        </w:tc>
        <w:tc>
          <w:tcPr>
            <w:tcW w:w="744" w:type="pct"/>
            <w:shd w:val="clear" w:color="auto" w:fill="auto"/>
            <w:noWrap/>
            <w:vAlign w:val="bottom"/>
            <w:hideMark/>
          </w:tcPr>
          <w:p w14:paraId="1721C78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0.182</w:t>
            </w:r>
          </w:p>
        </w:tc>
      </w:tr>
      <w:tr w:rsidR="00AD201E" w:rsidRPr="00AD201E" w14:paraId="434F4FE7" w14:textId="77777777" w:rsidTr="00AD201E">
        <w:trPr>
          <w:trHeight w:val="300"/>
        </w:trPr>
        <w:tc>
          <w:tcPr>
            <w:tcW w:w="744" w:type="pct"/>
            <w:shd w:val="clear" w:color="auto" w:fill="auto"/>
            <w:noWrap/>
            <w:vAlign w:val="bottom"/>
            <w:hideMark/>
          </w:tcPr>
          <w:p w14:paraId="43D9A1C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63594</w:t>
            </w:r>
          </w:p>
        </w:tc>
        <w:tc>
          <w:tcPr>
            <w:tcW w:w="2024" w:type="pct"/>
            <w:shd w:val="clear" w:color="auto" w:fill="auto"/>
            <w:noWrap/>
            <w:vAlign w:val="bottom"/>
            <w:hideMark/>
          </w:tcPr>
          <w:p w14:paraId="0F201ED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Quimbaya</w:t>
            </w:r>
          </w:p>
        </w:tc>
        <w:tc>
          <w:tcPr>
            <w:tcW w:w="744" w:type="pct"/>
            <w:shd w:val="clear" w:color="auto" w:fill="auto"/>
            <w:noWrap/>
            <w:vAlign w:val="bottom"/>
            <w:hideMark/>
          </w:tcPr>
          <w:p w14:paraId="5E4D00B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0.152</w:t>
            </w:r>
          </w:p>
        </w:tc>
        <w:tc>
          <w:tcPr>
            <w:tcW w:w="744" w:type="pct"/>
            <w:shd w:val="clear" w:color="auto" w:fill="auto"/>
            <w:noWrap/>
            <w:vAlign w:val="bottom"/>
            <w:hideMark/>
          </w:tcPr>
          <w:p w14:paraId="4B22478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0.844</w:t>
            </w:r>
          </w:p>
        </w:tc>
        <w:tc>
          <w:tcPr>
            <w:tcW w:w="744" w:type="pct"/>
            <w:shd w:val="clear" w:color="auto" w:fill="auto"/>
            <w:noWrap/>
            <w:vAlign w:val="bottom"/>
            <w:hideMark/>
          </w:tcPr>
          <w:p w14:paraId="7D1FAD7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0.27</w:t>
            </w:r>
          </w:p>
        </w:tc>
      </w:tr>
      <w:tr w:rsidR="00AD201E" w:rsidRPr="00AD201E" w14:paraId="686153D3" w14:textId="77777777" w:rsidTr="00AD201E">
        <w:trPr>
          <w:trHeight w:val="300"/>
        </w:trPr>
        <w:tc>
          <w:tcPr>
            <w:tcW w:w="744" w:type="pct"/>
            <w:shd w:val="clear" w:color="auto" w:fill="auto"/>
            <w:noWrap/>
            <w:vAlign w:val="bottom"/>
            <w:hideMark/>
          </w:tcPr>
          <w:p w14:paraId="54B9337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63690</w:t>
            </w:r>
          </w:p>
        </w:tc>
        <w:tc>
          <w:tcPr>
            <w:tcW w:w="2024" w:type="pct"/>
            <w:shd w:val="clear" w:color="auto" w:fill="auto"/>
            <w:noWrap/>
            <w:vAlign w:val="bottom"/>
            <w:hideMark/>
          </w:tcPr>
          <w:p w14:paraId="5FF79725"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Salento</w:t>
            </w:r>
          </w:p>
        </w:tc>
        <w:tc>
          <w:tcPr>
            <w:tcW w:w="744" w:type="pct"/>
            <w:shd w:val="clear" w:color="auto" w:fill="auto"/>
            <w:noWrap/>
            <w:vAlign w:val="bottom"/>
            <w:hideMark/>
          </w:tcPr>
          <w:p w14:paraId="386E548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0.108</w:t>
            </w:r>
          </w:p>
        </w:tc>
        <w:tc>
          <w:tcPr>
            <w:tcW w:w="744" w:type="pct"/>
            <w:shd w:val="clear" w:color="auto" w:fill="auto"/>
            <w:noWrap/>
            <w:vAlign w:val="bottom"/>
            <w:hideMark/>
          </w:tcPr>
          <w:p w14:paraId="7BACF8E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0.341</w:t>
            </w:r>
          </w:p>
        </w:tc>
        <w:tc>
          <w:tcPr>
            <w:tcW w:w="744" w:type="pct"/>
            <w:shd w:val="clear" w:color="auto" w:fill="auto"/>
            <w:noWrap/>
            <w:vAlign w:val="bottom"/>
            <w:hideMark/>
          </w:tcPr>
          <w:p w14:paraId="35D5DBE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0.155</w:t>
            </w:r>
          </w:p>
        </w:tc>
      </w:tr>
      <w:tr w:rsidR="00AD201E" w:rsidRPr="00AD201E" w14:paraId="0369308E" w14:textId="77777777" w:rsidTr="00AD201E">
        <w:trPr>
          <w:trHeight w:val="300"/>
        </w:trPr>
        <w:tc>
          <w:tcPr>
            <w:tcW w:w="744" w:type="pct"/>
            <w:shd w:val="clear" w:color="auto" w:fill="auto"/>
            <w:noWrap/>
            <w:vAlign w:val="bottom"/>
            <w:hideMark/>
          </w:tcPr>
          <w:p w14:paraId="78D9C6F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66001</w:t>
            </w:r>
          </w:p>
        </w:tc>
        <w:tc>
          <w:tcPr>
            <w:tcW w:w="2024" w:type="pct"/>
            <w:shd w:val="clear" w:color="auto" w:fill="auto"/>
            <w:noWrap/>
            <w:vAlign w:val="bottom"/>
            <w:hideMark/>
          </w:tcPr>
          <w:p w14:paraId="55B3524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Pereira</w:t>
            </w:r>
          </w:p>
        </w:tc>
        <w:tc>
          <w:tcPr>
            <w:tcW w:w="744" w:type="pct"/>
            <w:shd w:val="clear" w:color="auto" w:fill="auto"/>
            <w:noWrap/>
            <w:vAlign w:val="bottom"/>
            <w:hideMark/>
          </w:tcPr>
          <w:p w14:paraId="5B68C9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0.568</w:t>
            </w:r>
          </w:p>
        </w:tc>
        <w:tc>
          <w:tcPr>
            <w:tcW w:w="744" w:type="pct"/>
            <w:shd w:val="clear" w:color="auto" w:fill="auto"/>
            <w:noWrap/>
            <w:vAlign w:val="bottom"/>
            <w:hideMark/>
          </w:tcPr>
          <w:p w14:paraId="5DFDC3C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1.041</w:t>
            </w:r>
          </w:p>
        </w:tc>
        <w:tc>
          <w:tcPr>
            <w:tcW w:w="744" w:type="pct"/>
            <w:shd w:val="clear" w:color="auto" w:fill="auto"/>
            <w:noWrap/>
            <w:vAlign w:val="bottom"/>
            <w:hideMark/>
          </w:tcPr>
          <w:p w14:paraId="6B4CFBE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0.699</w:t>
            </w:r>
          </w:p>
        </w:tc>
      </w:tr>
      <w:tr w:rsidR="00AD201E" w:rsidRPr="00AD201E" w14:paraId="04C87376" w14:textId="77777777" w:rsidTr="00AD201E">
        <w:trPr>
          <w:trHeight w:val="300"/>
        </w:trPr>
        <w:tc>
          <w:tcPr>
            <w:tcW w:w="744" w:type="pct"/>
            <w:shd w:val="clear" w:color="auto" w:fill="auto"/>
            <w:noWrap/>
            <w:vAlign w:val="bottom"/>
            <w:hideMark/>
          </w:tcPr>
          <w:p w14:paraId="7578647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66045</w:t>
            </w:r>
          </w:p>
        </w:tc>
        <w:tc>
          <w:tcPr>
            <w:tcW w:w="2024" w:type="pct"/>
            <w:shd w:val="clear" w:color="auto" w:fill="auto"/>
            <w:noWrap/>
            <w:vAlign w:val="bottom"/>
            <w:hideMark/>
          </w:tcPr>
          <w:p w14:paraId="26B321D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Apia</w:t>
            </w:r>
          </w:p>
        </w:tc>
        <w:tc>
          <w:tcPr>
            <w:tcW w:w="744" w:type="pct"/>
            <w:shd w:val="clear" w:color="auto" w:fill="auto"/>
            <w:noWrap/>
            <w:vAlign w:val="bottom"/>
            <w:hideMark/>
          </w:tcPr>
          <w:p w14:paraId="4127063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1.009</w:t>
            </w:r>
          </w:p>
        </w:tc>
        <w:tc>
          <w:tcPr>
            <w:tcW w:w="744" w:type="pct"/>
            <w:shd w:val="clear" w:color="auto" w:fill="auto"/>
            <w:noWrap/>
            <w:vAlign w:val="bottom"/>
            <w:hideMark/>
          </w:tcPr>
          <w:p w14:paraId="112600D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0.922</w:t>
            </w:r>
          </w:p>
        </w:tc>
        <w:tc>
          <w:tcPr>
            <w:tcW w:w="744" w:type="pct"/>
            <w:shd w:val="clear" w:color="auto" w:fill="auto"/>
            <w:noWrap/>
            <w:vAlign w:val="bottom"/>
            <w:hideMark/>
          </w:tcPr>
          <w:p w14:paraId="79F9F21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1.072</w:t>
            </w:r>
          </w:p>
        </w:tc>
      </w:tr>
      <w:tr w:rsidR="00AD201E" w:rsidRPr="00AD201E" w14:paraId="118A5DE2" w14:textId="77777777" w:rsidTr="00AD201E">
        <w:trPr>
          <w:trHeight w:val="300"/>
        </w:trPr>
        <w:tc>
          <w:tcPr>
            <w:tcW w:w="744" w:type="pct"/>
            <w:shd w:val="clear" w:color="auto" w:fill="auto"/>
            <w:noWrap/>
            <w:vAlign w:val="bottom"/>
            <w:hideMark/>
          </w:tcPr>
          <w:p w14:paraId="19021DF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66075</w:t>
            </w:r>
          </w:p>
        </w:tc>
        <w:tc>
          <w:tcPr>
            <w:tcW w:w="2024" w:type="pct"/>
            <w:shd w:val="clear" w:color="auto" w:fill="auto"/>
            <w:noWrap/>
            <w:vAlign w:val="bottom"/>
            <w:hideMark/>
          </w:tcPr>
          <w:p w14:paraId="0143FA4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Balboa</w:t>
            </w:r>
          </w:p>
        </w:tc>
        <w:tc>
          <w:tcPr>
            <w:tcW w:w="744" w:type="pct"/>
            <w:shd w:val="clear" w:color="auto" w:fill="auto"/>
            <w:noWrap/>
            <w:vAlign w:val="bottom"/>
            <w:hideMark/>
          </w:tcPr>
          <w:p w14:paraId="27E61B9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0.216</w:t>
            </w:r>
          </w:p>
        </w:tc>
        <w:tc>
          <w:tcPr>
            <w:tcW w:w="744" w:type="pct"/>
            <w:shd w:val="clear" w:color="auto" w:fill="auto"/>
            <w:noWrap/>
            <w:vAlign w:val="bottom"/>
            <w:hideMark/>
          </w:tcPr>
          <w:p w14:paraId="41BD2B8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0.739</w:t>
            </w:r>
          </w:p>
        </w:tc>
        <w:tc>
          <w:tcPr>
            <w:tcW w:w="744" w:type="pct"/>
            <w:shd w:val="clear" w:color="auto" w:fill="auto"/>
            <w:noWrap/>
            <w:vAlign w:val="bottom"/>
            <w:hideMark/>
          </w:tcPr>
          <w:p w14:paraId="113AA2F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0.349</w:t>
            </w:r>
          </w:p>
        </w:tc>
      </w:tr>
      <w:tr w:rsidR="00AD201E" w:rsidRPr="00AD201E" w14:paraId="4E591C9E" w14:textId="77777777" w:rsidTr="00AD201E">
        <w:trPr>
          <w:trHeight w:val="300"/>
        </w:trPr>
        <w:tc>
          <w:tcPr>
            <w:tcW w:w="744" w:type="pct"/>
            <w:shd w:val="clear" w:color="auto" w:fill="auto"/>
            <w:noWrap/>
            <w:vAlign w:val="bottom"/>
            <w:hideMark/>
          </w:tcPr>
          <w:p w14:paraId="0440688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66088</w:t>
            </w:r>
          </w:p>
        </w:tc>
        <w:tc>
          <w:tcPr>
            <w:tcW w:w="2024" w:type="pct"/>
            <w:shd w:val="clear" w:color="auto" w:fill="auto"/>
            <w:noWrap/>
            <w:vAlign w:val="bottom"/>
            <w:hideMark/>
          </w:tcPr>
          <w:p w14:paraId="35F6596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Belen de </w:t>
            </w:r>
            <w:proofErr w:type="spellStart"/>
            <w:r w:rsidRPr="00AD201E">
              <w:rPr>
                <w:rFonts w:ascii="Garamond" w:eastAsia="Times New Roman" w:hAnsi="Garamond" w:cs="Calibri"/>
                <w:color w:val="000000"/>
                <w:sz w:val="22"/>
                <w:szCs w:val="22"/>
              </w:rPr>
              <w:t>umbria</w:t>
            </w:r>
            <w:proofErr w:type="spellEnd"/>
          </w:p>
        </w:tc>
        <w:tc>
          <w:tcPr>
            <w:tcW w:w="744" w:type="pct"/>
            <w:shd w:val="clear" w:color="auto" w:fill="auto"/>
            <w:noWrap/>
            <w:vAlign w:val="bottom"/>
            <w:hideMark/>
          </w:tcPr>
          <w:p w14:paraId="46CFDEB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0.749</w:t>
            </w:r>
          </w:p>
        </w:tc>
        <w:tc>
          <w:tcPr>
            <w:tcW w:w="744" w:type="pct"/>
            <w:shd w:val="clear" w:color="auto" w:fill="auto"/>
            <w:noWrap/>
            <w:vAlign w:val="bottom"/>
            <w:hideMark/>
          </w:tcPr>
          <w:p w14:paraId="2FA0E63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0.804</w:t>
            </w:r>
          </w:p>
        </w:tc>
        <w:tc>
          <w:tcPr>
            <w:tcW w:w="744" w:type="pct"/>
            <w:shd w:val="clear" w:color="auto" w:fill="auto"/>
            <w:noWrap/>
            <w:vAlign w:val="bottom"/>
            <w:hideMark/>
          </w:tcPr>
          <w:p w14:paraId="4AAC482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0.864</w:t>
            </w:r>
          </w:p>
        </w:tc>
      </w:tr>
      <w:tr w:rsidR="00AD201E" w:rsidRPr="00AD201E" w14:paraId="49BB3BC1" w14:textId="77777777" w:rsidTr="00AD201E">
        <w:trPr>
          <w:trHeight w:val="300"/>
        </w:trPr>
        <w:tc>
          <w:tcPr>
            <w:tcW w:w="744" w:type="pct"/>
            <w:shd w:val="clear" w:color="auto" w:fill="auto"/>
            <w:noWrap/>
            <w:vAlign w:val="bottom"/>
            <w:hideMark/>
          </w:tcPr>
          <w:p w14:paraId="4BABBD6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66170</w:t>
            </w:r>
          </w:p>
        </w:tc>
        <w:tc>
          <w:tcPr>
            <w:tcW w:w="2024" w:type="pct"/>
            <w:shd w:val="clear" w:color="auto" w:fill="auto"/>
            <w:noWrap/>
            <w:vAlign w:val="bottom"/>
            <w:hideMark/>
          </w:tcPr>
          <w:p w14:paraId="168EEB3F"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Dosquebradas</w:t>
            </w:r>
            <w:proofErr w:type="spellEnd"/>
          </w:p>
        </w:tc>
        <w:tc>
          <w:tcPr>
            <w:tcW w:w="744" w:type="pct"/>
            <w:shd w:val="clear" w:color="auto" w:fill="auto"/>
            <w:noWrap/>
            <w:vAlign w:val="bottom"/>
            <w:hideMark/>
          </w:tcPr>
          <w:p w14:paraId="03E391E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0.527</w:t>
            </w:r>
          </w:p>
        </w:tc>
        <w:tc>
          <w:tcPr>
            <w:tcW w:w="744" w:type="pct"/>
            <w:shd w:val="clear" w:color="auto" w:fill="auto"/>
            <w:noWrap/>
            <w:vAlign w:val="bottom"/>
            <w:hideMark/>
          </w:tcPr>
          <w:p w14:paraId="4C60FF5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0.934</w:t>
            </w:r>
          </w:p>
        </w:tc>
        <w:tc>
          <w:tcPr>
            <w:tcW w:w="744" w:type="pct"/>
            <w:shd w:val="clear" w:color="auto" w:fill="auto"/>
            <w:noWrap/>
            <w:vAlign w:val="bottom"/>
            <w:hideMark/>
          </w:tcPr>
          <w:p w14:paraId="403198A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0.675</w:t>
            </w:r>
          </w:p>
        </w:tc>
      </w:tr>
      <w:tr w:rsidR="00AD201E" w:rsidRPr="00AD201E" w14:paraId="3684A551" w14:textId="77777777" w:rsidTr="00AD201E">
        <w:trPr>
          <w:trHeight w:val="300"/>
        </w:trPr>
        <w:tc>
          <w:tcPr>
            <w:tcW w:w="744" w:type="pct"/>
            <w:shd w:val="clear" w:color="auto" w:fill="auto"/>
            <w:noWrap/>
            <w:vAlign w:val="bottom"/>
            <w:hideMark/>
          </w:tcPr>
          <w:p w14:paraId="2EF02E3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66318</w:t>
            </w:r>
          </w:p>
        </w:tc>
        <w:tc>
          <w:tcPr>
            <w:tcW w:w="2024" w:type="pct"/>
            <w:shd w:val="clear" w:color="auto" w:fill="auto"/>
            <w:noWrap/>
            <w:vAlign w:val="bottom"/>
            <w:hideMark/>
          </w:tcPr>
          <w:p w14:paraId="4F2991F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Guatica</w:t>
            </w:r>
            <w:proofErr w:type="spellEnd"/>
          </w:p>
        </w:tc>
        <w:tc>
          <w:tcPr>
            <w:tcW w:w="744" w:type="pct"/>
            <w:shd w:val="clear" w:color="auto" w:fill="auto"/>
            <w:noWrap/>
            <w:vAlign w:val="bottom"/>
            <w:hideMark/>
          </w:tcPr>
          <w:p w14:paraId="08D10A4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0.768</w:t>
            </w:r>
          </w:p>
        </w:tc>
        <w:tc>
          <w:tcPr>
            <w:tcW w:w="744" w:type="pct"/>
            <w:shd w:val="clear" w:color="auto" w:fill="auto"/>
            <w:noWrap/>
            <w:vAlign w:val="bottom"/>
            <w:hideMark/>
          </w:tcPr>
          <w:p w14:paraId="5684B21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0.729</w:t>
            </w:r>
          </w:p>
        </w:tc>
        <w:tc>
          <w:tcPr>
            <w:tcW w:w="744" w:type="pct"/>
            <w:shd w:val="clear" w:color="auto" w:fill="auto"/>
            <w:noWrap/>
            <w:vAlign w:val="bottom"/>
            <w:hideMark/>
          </w:tcPr>
          <w:p w14:paraId="3BB1FEB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0.837</w:t>
            </w:r>
          </w:p>
        </w:tc>
      </w:tr>
      <w:tr w:rsidR="00AD201E" w:rsidRPr="00AD201E" w14:paraId="6ADAA9F3" w14:textId="77777777" w:rsidTr="00AD201E">
        <w:trPr>
          <w:trHeight w:val="300"/>
        </w:trPr>
        <w:tc>
          <w:tcPr>
            <w:tcW w:w="744" w:type="pct"/>
            <w:shd w:val="clear" w:color="auto" w:fill="auto"/>
            <w:noWrap/>
            <w:vAlign w:val="bottom"/>
            <w:hideMark/>
          </w:tcPr>
          <w:p w14:paraId="19C6E62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66383</w:t>
            </w:r>
          </w:p>
        </w:tc>
        <w:tc>
          <w:tcPr>
            <w:tcW w:w="2024" w:type="pct"/>
            <w:shd w:val="clear" w:color="auto" w:fill="auto"/>
            <w:noWrap/>
            <w:vAlign w:val="bottom"/>
            <w:hideMark/>
          </w:tcPr>
          <w:p w14:paraId="7E790657"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celia</w:t>
            </w:r>
            <w:proofErr w:type="spellEnd"/>
          </w:p>
        </w:tc>
        <w:tc>
          <w:tcPr>
            <w:tcW w:w="744" w:type="pct"/>
            <w:shd w:val="clear" w:color="auto" w:fill="auto"/>
            <w:noWrap/>
            <w:vAlign w:val="bottom"/>
            <w:hideMark/>
          </w:tcPr>
          <w:p w14:paraId="03F5281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0.793</w:t>
            </w:r>
          </w:p>
        </w:tc>
        <w:tc>
          <w:tcPr>
            <w:tcW w:w="744" w:type="pct"/>
            <w:shd w:val="clear" w:color="auto" w:fill="auto"/>
            <w:noWrap/>
            <w:vAlign w:val="bottom"/>
            <w:hideMark/>
          </w:tcPr>
          <w:p w14:paraId="6F0F2D1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0.848</w:t>
            </w:r>
          </w:p>
        </w:tc>
        <w:tc>
          <w:tcPr>
            <w:tcW w:w="744" w:type="pct"/>
            <w:shd w:val="clear" w:color="auto" w:fill="auto"/>
            <w:noWrap/>
            <w:vAlign w:val="bottom"/>
            <w:hideMark/>
          </w:tcPr>
          <w:p w14:paraId="3442343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0.912</w:t>
            </w:r>
          </w:p>
        </w:tc>
      </w:tr>
      <w:tr w:rsidR="00AD201E" w:rsidRPr="00AD201E" w14:paraId="49735573" w14:textId="77777777" w:rsidTr="00AD201E">
        <w:trPr>
          <w:trHeight w:val="300"/>
        </w:trPr>
        <w:tc>
          <w:tcPr>
            <w:tcW w:w="744" w:type="pct"/>
            <w:shd w:val="clear" w:color="auto" w:fill="auto"/>
            <w:noWrap/>
            <w:vAlign w:val="bottom"/>
            <w:hideMark/>
          </w:tcPr>
          <w:p w14:paraId="61B6CC6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66400</w:t>
            </w:r>
          </w:p>
        </w:tc>
        <w:tc>
          <w:tcPr>
            <w:tcW w:w="2024" w:type="pct"/>
            <w:shd w:val="clear" w:color="auto" w:fill="auto"/>
            <w:noWrap/>
            <w:vAlign w:val="bottom"/>
            <w:hideMark/>
          </w:tcPr>
          <w:p w14:paraId="3CCC98C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virginia</w:t>
            </w:r>
            <w:proofErr w:type="spellEnd"/>
          </w:p>
        </w:tc>
        <w:tc>
          <w:tcPr>
            <w:tcW w:w="744" w:type="pct"/>
            <w:shd w:val="clear" w:color="auto" w:fill="auto"/>
            <w:noWrap/>
            <w:vAlign w:val="bottom"/>
            <w:hideMark/>
          </w:tcPr>
          <w:p w14:paraId="100F0DA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0.205</w:t>
            </w:r>
          </w:p>
        </w:tc>
        <w:tc>
          <w:tcPr>
            <w:tcW w:w="744" w:type="pct"/>
            <w:shd w:val="clear" w:color="auto" w:fill="auto"/>
            <w:noWrap/>
            <w:vAlign w:val="bottom"/>
            <w:hideMark/>
          </w:tcPr>
          <w:p w14:paraId="2C8C5C7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0.917</w:t>
            </w:r>
          </w:p>
        </w:tc>
        <w:tc>
          <w:tcPr>
            <w:tcW w:w="744" w:type="pct"/>
            <w:shd w:val="clear" w:color="auto" w:fill="auto"/>
            <w:noWrap/>
            <w:vAlign w:val="bottom"/>
            <w:hideMark/>
          </w:tcPr>
          <w:p w14:paraId="1FC4516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0.358</w:t>
            </w:r>
          </w:p>
        </w:tc>
      </w:tr>
      <w:tr w:rsidR="00AD201E" w:rsidRPr="00AD201E" w14:paraId="77C5AD21" w14:textId="77777777" w:rsidTr="00AD201E">
        <w:trPr>
          <w:trHeight w:val="300"/>
        </w:trPr>
        <w:tc>
          <w:tcPr>
            <w:tcW w:w="744" w:type="pct"/>
            <w:shd w:val="clear" w:color="auto" w:fill="auto"/>
            <w:noWrap/>
            <w:vAlign w:val="bottom"/>
            <w:hideMark/>
          </w:tcPr>
          <w:p w14:paraId="68A1FAB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66440</w:t>
            </w:r>
          </w:p>
        </w:tc>
        <w:tc>
          <w:tcPr>
            <w:tcW w:w="2024" w:type="pct"/>
            <w:shd w:val="clear" w:color="auto" w:fill="auto"/>
            <w:noWrap/>
            <w:vAlign w:val="bottom"/>
            <w:hideMark/>
          </w:tcPr>
          <w:p w14:paraId="291CF5F6"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Marsella</w:t>
            </w:r>
            <w:proofErr w:type="spellEnd"/>
          </w:p>
        </w:tc>
        <w:tc>
          <w:tcPr>
            <w:tcW w:w="744" w:type="pct"/>
            <w:shd w:val="clear" w:color="auto" w:fill="auto"/>
            <w:noWrap/>
            <w:vAlign w:val="bottom"/>
            <w:hideMark/>
          </w:tcPr>
          <w:p w14:paraId="571494E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0.241</w:t>
            </w:r>
          </w:p>
        </w:tc>
        <w:tc>
          <w:tcPr>
            <w:tcW w:w="744" w:type="pct"/>
            <w:shd w:val="clear" w:color="auto" w:fill="auto"/>
            <w:noWrap/>
            <w:vAlign w:val="bottom"/>
            <w:hideMark/>
          </w:tcPr>
          <w:p w14:paraId="4BA1B7D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0.792</w:t>
            </w:r>
          </w:p>
        </w:tc>
        <w:tc>
          <w:tcPr>
            <w:tcW w:w="744" w:type="pct"/>
            <w:shd w:val="clear" w:color="auto" w:fill="auto"/>
            <w:noWrap/>
            <w:vAlign w:val="bottom"/>
            <w:hideMark/>
          </w:tcPr>
          <w:p w14:paraId="16167CF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0.361</w:t>
            </w:r>
          </w:p>
        </w:tc>
      </w:tr>
      <w:tr w:rsidR="00AD201E" w:rsidRPr="00AD201E" w14:paraId="698F9A94" w14:textId="77777777" w:rsidTr="00AD201E">
        <w:trPr>
          <w:trHeight w:val="300"/>
        </w:trPr>
        <w:tc>
          <w:tcPr>
            <w:tcW w:w="744" w:type="pct"/>
            <w:shd w:val="clear" w:color="auto" w:fill="auto"/>
            <w:noWrap/>
            <w:vAlign w:val="bottom"/>
            <w:hideMark/>
          </w:tcPr>
          <w:p w14:paraId="758FC62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66456</w:t>
            </w:r>
          </w:p>
        </w:tc>
        <w:tc>
          <w:tcPr>
            <w:tcW w:w="2024" w:type="pct"/>
            <w:shd w:val="clear" w:color="auto" w:fill="auto"/>
            <w:noWrap/>
            <w:vAlign w:val="bottom"/>
            <w:hideMark/>
          </w:tcPr>
          <w:p w14:paraId="27B2512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Mistrato</w:t>
            </w:r>
            <w:proofErr w:type="spellEnd"/>
          </w:p>
        </w:tc>
        <w:tc>
          <w:tcPr>
            <w:tcW w:w="744" w:type="pct"/>
            <w:shd w:val="clear" w:color="auto" w:fill="auto"/>
            <w:noWrap/>
            <w:vAlign w:val="bottom"/>
            <w:hideMark/>
          </w:tcPr>
          <w:p w14:paraId="7EDF8CB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0.201</w:t>
            </w:r>
          </w:p>
        </w:tc>
        <w:tc>
          <w:tcPr>
            <w:tcW w:w="744" w:type="pct"/>
            <w:shd w:val="clear" w:color="auto" w:fill="auto"/>
            <w:noWrap/>
            <w:vAlign w:val="bottom"/>
            <w:hideMark/>
          </w:tcPr>
          <w:p w14:paraId="61275DD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0.221</w:t>
            </w:r>
          </w:p>
        </w:tc>
        <w:tc>
          <w:tcPr>
            <w:tcW w:w="744" w:type="pct"/>
            <w:shd w:val="clear" w:color="auto" w:fill="auto"/>
            <w:noWrap/>
            <w:vAlign w:val="bottom"/>
            <w:hideMark/>
          </w:tcPr>
          <w:p w14:paraId="3E47F50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0.234</w:t>
            </w:r>
          </w:p>
        </w:tc>
      </w:tr>
      <w:tr w:rsidR="00AD201E" w:rsidRPr="00AD201E" w14:paraId="54FE2C55" w14:textId="77777777" w:rsidTr="00AD201E">
        <w:trPr>
          <w:trHeight w:val="300"/>
        </w:trPr>
        <w:tc>
          <w:tcPr>
            <w:tcW w:w="744" w:type="pct"/>
            <w:shd w:val="clear" w:color="auto" w:fill="auto"/>
            <w:noWrap/>
            <w:vAlign w:val="bottom"/>
            <w:hideMark/>
          </w:tcPr>
          <w:p w14:paraId="452A10D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66572</w:t>
            </w:r>
          </w:p>
        </w:tc>
        <w:tc>
          <w:tcPr>
            <w:tcW w:w="2024" w:type="pct"/>
            <w:shd w:val="clear" w:color="auto" w:fill="auto"/>
            <w:noWrap/>
            <w:vAlign w:val="bottom"/>
            <w:hideMark/>
          </w:tcPr>
          <w:p w14:paraId="79D498E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Pueblo </w:t>
            </w:r>
            <w:proofErr w:type="spellStart"/>
            <w:r w:rsidRPr="00AD201E">
              <w:rPr>
                <w:rFonts w:ascii="Garamond" w:eastAsia="Times New Roman" w:hAnsi="Garamond" w:cs="Calibri"/>
                <w:color w:val="000000"/>
                <w:sz w:val="22"/>
                <w:szCs w:val="22"/>
              </w:rPr>
              <w:t>rico</w:t>
            </w:r>
            <w:proofErr w:type="spellEnd"/>
          </w:p>
        </w:tc>
        <w:tc>
          <w:tcPr>
            <w:tcW w:w="744" w:type="pct"/>
            <w:shd w:val="clear" w:color="auto" w:fill="auto"/>
            <w:noWrap/>
            <w:vAlign w:val="bottom"/>
            <w:hideMark/>
          </w:tcPr>
          <w:p w14:paraId="6BFA30A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0.717</w:t>
            </w:r>
          </w:p>
        </w:tc>
        <w:tc>
          <w:tcPr>
            <w:tcW w:w="744" w:type="pct"/>
            <w:shd w:val="clear" w:color="auto" w:fill="auto"/>
            <w:noWrap/>
            <w:vAlign w:val="bottom"/>
            <w:hideMark/>
          </w:tcPr>
          <w:p w14:paraId="782A528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0.734</w:t>
            </w:r>
          </w:p>
        </w:tc>
        <w:tc>
          <w:tcPr>
            <w:tcW w:w="744" w:type="pct"/>
            <w:shd w:val="clear" w:color="auto" w:fill="auto"/>
            <w:noWrap/>
            <w:vAlign w:val="bottom"/>
            <w:hideMark/>
          </w:tcPr>
          <w:p w14:paraId="0AAE1F9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0.83</w:t>
            </w:r>
          </w:p>
        </w:tc>
      </w:tr>
      <w:tr w:rsidR="00AD201E" w:rsidRPr="00AD201E" w14:paraId="1F0E02FC" w14:textId="77777777" w:rsidTr="00AD201E">
        <w:trPr>
          <w:trHeight w:val="300"/>
        </w:trPr>
        <w:tc>
          <w:tcPr>
            <w:tcW w:w="744" w:type="pct"/>
            <w:shd w:val="clear" w:color="auto" w:fill="auto"/>
            <w:noWrap/>
            <w:vAlign w:val="bottom"/>
            <w:hideMark/>
          </w:tcPr>
          <w:p w14:paraId="35F7A23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66594</w:t>
            </w:r>
          </w:p>
        </w:tc>
        <w:tc>
          <w:tcPr>
            <w:tcW w:w="2024" w:type="pct"/>
            <w:shd w:val="clear" w:color="auto" w:fill="auto"/>
            <w:noWrap/>
            <w:vAlign w:val="bottom"/>
            <w:hideMark/>
          </w:tcPr>
          <w:p w14:paraId="781773BE"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Quinchia</w:t>
            </w:r>
            <w:proofErr w:type="spellEnd"/>
          </w:p>
        </w:tc>
        <w:tc>
          <w:tcPr>
            <w:tcW w:w="744" w:type="pct"/>
            <w:shd w:val="clear" w:color="auto" w:fill="auto"/>
            <w:noWrap/>
            <w:vAlign w:val="bottom"/>
            <w:hideMark/>
          </w:tcPr>
          <w:p w14:paraId="36C036B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0.479</w:t>
            </w:r>
          </w:p>
        </w:tc>
        <w:tc>
          <w:tcPr>
            <w:tcW w:w="744" w:type="pct"/>
            <w:shd w:val="clear" w:color="auto" w:fill="auto"/>
            <w:noWrap/>
            <w:vAlign w:val="bottom"/>
            <w:hideMark/>
          </w:tcPr>
          <w:p w14:paraId="06FFB32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0.538</w:t>
            </w:r>
          </w:p>
        </w:tc>
        <w:tc>
          <w:tcPr>
            <w:tcW w:w="744" w:type="pct"/>
            <w:shd w:val="clear" w:color="auto" w:fill="auto"/>
            <w:noWrap/>
            <w:vAlign w:val="bottom"/>
            <w:hideMark/>
          </w:tcPr>
          <w:p w14:paraId="1A89444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0.599</w:t>
            </w:r>
          </w:p>
        </w:tc>
      </w:tr>
      <w:tr w:rsidR="00AD201E" w:rsidRPr="00AD201E" w14:paraId="216000D3" w14:textId="77777777" w:rsidTr="00AD201E">
        <w:trPr>
          <w:trHeight w:val="300"/>
        </w:trPr>
        <w:tc>
          <w:tcPr>
            <w:tcW w:w="744" w:type="pct"/>
            <w:shd w:val="clear" w:color="auto" w:fill="auto"/>
            <w:noWrap/>
            <w:vAlign w:val="bottom"/>
            <w:hideMark/>
          </w:tcPr>
          <w:p w14:paraId="77953C2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66682</w:t>
            </w:r>
          </w:p>
        </w:tc>
        <w:tc>
          <w:tcPr>
            <w:tcW w:w="2024" w:type="pct"/>
            <w:shd w:val="clear" w:color="auto" w:fill="auto"/>
            <w:noWrap/>
            <w:vAlign w:val="bottom"/>
            <w:hideMark/>
          </w:tcPr>
          <w:p w14:paraId="3332D195"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Santa </w:t>
            </w:r>
            <w:proofErr w:type="spellStart"/>
            <w:r w:rsidRPr="00AD201E">
              <w:rPr>
                <w:rFonts w:ascii="Garamond" w:eastAsia="Times New Roman" w:hAnsi="Garamond" w:cs="Calibri"/>
                <w:color w:val="000000"/>
                <w:sz w:val="22"/>
                <w:szCs w:val="22"/>
              </w:rPr>
              <w:t>rosa</w:t>
            </w:r>
            <w:proofErr w:type="spellEnd"/>
            <w:r w:rsidRPr="00AD201E">
              <w:rPr>
                <w:rFonts w:ascii="Garamond" w:eastAsia="Times New Roman" w:hAnsi="Garamond" w:cs="Calibri"/>
                <w:color w:val="000000"/>
                <w:sz w:val="22"/>
                <w:szCs w:val="22"/>
              </w:rPr>
              <w:t xml:space="preserve"> de cabal</w:t>
            </w:r>
          </w:p>
        </w:tc>
        <w:tc>
          <w:tcPr>
            <w:tcW w:w="744" w:type="pct"/>
            <w:shd w:val="clear" w:color="auto" w:fill="auto"/>
            <w:noWrap/>
            <w:vAlign w:val="bottom"/>
            <w:hideMark/>
          </w:tcPr>
          <w:p w14:paraId="3F9F1A5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0.209</w:t>
            </w:r>
          </w:p>
        </w:tc>
        <w:tc>
          <w:tcPr>
            <w:tcW w:w="744" w:type="pct"/>
            <w:shd w:val="clear" w:color="auto" w:fill="auto"/>
            <w:noWrap/>
            <w:vAlign w:val="bottom"/>
            <w:hideMark/>
          </w:tcPr>
          <w:p w14:paraId="55C36EC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0.425</w:t>
            </w:r>
          </w:p>
        </w:tc>
        <w:tc>
          <w:tcPr>
            <w:tcW w:w="744" w:type="pct"/>
            <w:shd w:val="clear" w:color="auto" w:fill="auto"/>
            <w:noWrap/>
            <w:vAlign w:val="bottom"/>
            <w:hideMark/>
          </w:tcPr>
          <w:p w14:paraId="457E827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0.288</w:t>
            </w:r>
          </w:p>
        </w:tc>
      </w:tr>
      <w:tr w:rsidR="00AD201E" w:rsidRPr="00AD201E" w14:paraId="3939BC1D" w14:textId="77777777" w:rsidTr="00AD201E">
        <w:trPr>
          <w:trHeight w:val="300"/>
        </w:trPr>
        <w:tc>
          <w:tcPr>
            <w:tcW w:w="744" w:type="pct"/>
            <w:shd w:val="clear" w:color="auto" w:fill="auto"/>
            <w:noWrap/>
            <w:vAlign w:val="bottom"/>
            <w:hideMark/>
          </w:tcPr>
          <w:p w14:paraId="7B0C603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66687</w:t>
            </w:r>
          </w:p>
        </w:tc>
        <w:tc>
          <w:tcPr>
            <w:tcW w:w="2024" w:type="pct"/>
            <w:shd w:val="clear" w:color="auto" w:fill="auto"/>
            <w:noWrap/>
            <w:vAlign w:val="bottom"/>
            <w:hideMark/>
          </w:tcPr>
          <w:p w14:paraId="24D3F55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Santuario</w:t>
            </w:r>
            <w:proofErr w:type="spellEnd"/>
          </w:p>
        </w:tc>
        <w:tc>
          <w:tcPr>
            <w:tcW w:w="744" w:type="pct"/>
            <w:shd w:val="clear" w:color="auto" w:fill="auto"/>
            <w:noWrap/>
            <w:vAlign w:val="bottom"/>
            <w:hideMark/>
          </w:tcPr>
          <w:p w14:paraId="7278296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1.241</w:t>
            </w:r>
          </w:p>
        </w:tc>
        <w:tc>
          <w:tcPr>
            <w:tcW w:w="744" w:type="pct"/>
            <w:shd w:val="clear" w:color="auto" w:fill="auto"/>
            <w:noWrap/>
            <w:vAlign w:val="bottom"/>
            <w:hideMark/>
          </w:tcPr>
          <w:p w14:paraId="06D8441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1.153</w:t>
            </w:r>
          </w:p>
        </w:tc>
        <w:tc>
          <w:tcPr>
            <w:tcW w:w="744" w:type="pct"/>
            <w:shd w:val="clear" w:color="auto" w:fill="auto"/>
            <w:noWrap/>
            <w:vAlign w:val="bottom"/>
            <w:hideMark/>
          </w:tcPr>
          <w:p w14:paraId="31B99FF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1.332</w:t>
            </w:r>
          </w:p>
        </w:tc>
      </w:tr>
      <w:tr w:rsidR="00AD201E" w:rsidRPr="00AD201E" w14:paraId="3EB8BF90" w14:textId="77777777" w:rsidTr="00AD201E">
        <w:trPr>
          <w:trHeight w:val="300"/>
        </w:trPr>
        <w:tc>
          <w:tcPr>
            <w:tcW w:w="744" w:type="pct"/>
            <w:shd w:val="clear" w:color="auto" w:fill="auto"/>
            <w:noWrap/>
            <w:vAlign w:val="bottom"/>
            <w:hideMark/>
          </w:tcPr>
          <w:p w14:paraId="76F27D0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lastRenderedPageBreak/>
              <w:t>68001</w:t>
            </w:r>
          </w:p>
        </w:tc>
        <w:tc>
          <w:tcPr>
            <w:tcW w:w="2024" w:type="pct"/>
            <w:shd w:val="clear" w:color="auto" w:fill="auto"/>
            <w:noWrap/>
            <w:vAlign w:val="bottom"/>
            <w:hideMark/>
          </w:tcPr>
          <w:p w14:paraId="4FB33CE0"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Bucaramanga</w:t>
            </w:r>
          </w:p>
        </w:tc>
        <w:tc>
          <w:tcPr>
            <w:tcW w:w="744" w:type="pct"/>
            <w:shd w:val="clear" w:color="auto" w:fill="auto"/>
            <w:noWrap/>
            <w:vAlign w:val="bottom"/>
            <w:hideMark/>
          </w:tcPr>
          <w:p w14:paraId="2A33343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0.094</w:t>
            </w:r>
          </w:p>
        </w:tc>
        <w:tc>
          <w:tcPr>
            <w:tcW w:w="744" w:type="pct"/>
            <w:shd w:val="clear" w:color="auto" w:fill="auto"/>
            <w:noWrap/>
            <w:vAlign w:val="bottom"/>
            <w:hideMark/>
          </w:tcPr>
          <w:p w14:paraId="09670FD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0.622</w:t>
            </w:r>
          </w:p>
        </w:tc>
        <w:tc>
          <w:tcPr>
            <w:tcW w:w="744" w:type="pct"/>
            <w:shd w:val="clear" w:color="auto" w:fill="auto"/>
            <w:noWrap/>
            <w:vAlign w:val="bottom"/>
            <w:hideMark/>
          </w:tcPr>
          <w:p w14:paraId="51D6F66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0.171</w:t>
            </w:r>
          </w:p>
        </w:tc>
      </w:tr>
      <w:tr w:rsidR="00AD201E" w:rsidRPr="00AD201E" w14:paraId="1F2DFF84" w14:textId="77777777" w:rsidTr="00AD201E">
        <w:trPr>
          <w:trHeight w:val="300"/>
        </w:trPr>
        <w:tc>
          <w:tcPr>
            <w:tcW w:w="744" w:type="pct"/>
            <w:shd w:val="clear" w:color="auto" w:fill="auto"/>
            <w:noWrap/>
            <w:vAlign w:val="bottom"/>
            <w:hideMark/>
          </w:tcPr>
          <w:p w14:paraId="5099DCD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68013</w:t>
            </w:r>
          </w:p>
        </w:tc>
        <w:tc>
          <w:tcPr>
            <w:tcW w:w="2024" w:type="pct"/>
            <w:shd w:val="clear" w:color="auto" w:fill="auto"/>
            <w:noWrap/>
            <w:vAlign w:val="bottom"/>
            <w:hideMark/>
          </w:tcPr>
          <w:p w14:paraId="39BA02A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Aguada</w:t>
            </w:r>
            <w:proofErr w:type="spellEnd"/>
          </w:p>
        </w:tc>
        <w:tc>
          <w:tcPr>
            <w:tcW w:w="744" w:type="pct"/>
            <w:shd w:val="clear" w:color="auto" w:fill="auto"/>
            <w:noWrap/>
            <w:vAlign w:val="bottom"/>
            <w:hideMark/>
          </w:tcPr>
          <w:p w14:paraId="3005167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1.311</w:t>
            </w:r>
          </w:p>
        </w:tc>
        <w:tc>
          <w:tcPr>
            <w:tcW w:w="744" w:type="pct"/>
            <w:shd w:val="clear" w:color="auto" w:fill="auto"/>
            <w:noWrap/>
            <w:vAlign w:val="bottom"/>
            <w:hideMark/>
          </w:tcPr>
          <w:p w14:paraId="4E3AA8F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1.141</w:t>
            </w:r>
          </w:p>
        </w:tc>
        <w:tc>
          <w:tcPr>
            <w:tcW w:w="744" w:type="pct"/>
            <w:shd w:val="clear" w:color="auto" w:fill="auto"/>
            <w:noWrap/>
            <w:vAlign w:val="bottom"/>
            <w:hideMark/>
          </w:tcPr>
          <w:p w14:paraId="3B71FE1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1.338</w:t>
            </w:r>
          </w:p>
        </w:tc>
      </w:tr>
      <w:tr w:rsidR="00AD201E" w:rsidRPr="00AD201E" w14:paraId="6F927A5F" w14:textId="77777777" w:rsidTr="00AD201E">
        <w:trPr>
          <w:trHeight w:val="300"/>
        </w:trPr>
        <w:tc>
          <w:tcPr>
            <w:tcW w:w="744" w:type="pct"/>
            <w:shd w:val="clear" w:color="auto" w:fill="auto"/>
            <w:noWrap/>
            <w:vAlign w:val="bottom"/>
            <w:hideMark/>
          </w:tcPr>
          <w:p w14:paraId="42B03D2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68020</w:t>
            </w:r>
          </w:p>
        </w:tc>
        <w:tc>
          <w:tcPr>
            <w:tcW w:w="2024" w:type="pct"/>
            <w:shd w:val="clear" w:color="auto" w:fill="auto"/>
            <w:noWrap/>
            <w:vAlign w:val="bottom"/>
            <w:hideMark/>
          </w:tcPr>
          <w:p w14:paraId="7E26BE9B"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Albania</w:t>
            </w:r>
          </w:p>
        </w:tc>
        <w:tc>
          <w:tcPr>
            <w:tcW w:w="744" w:type="pct"/>
            <w:shd w:val="clear" w:color="auto" w:fill="auto"/>
            <w:noWrap/>
            <w:vAlign w:val="bottom"/>
            <w:hideMark/>
          </w:tcPr>
          <w:p w14:paraId="2F6B3E6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0.743</w:t>
            </w:r>
          </w:p>
        </w:tc>
        <w:tc>
          <w:tcPr>
            <w:tcW w:w="744" w:type="pct"/>
            <w:shd w:val="clear" w:color="auto" w:fill="auto"/>
            <w:noWrap/>
            <w:vAlign w:val="bottom"/>
            <w:hideMark/>
          </w:tcPr>
          <w:p w14:paraId="404636F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1.049</w:t>
            </w:r>
          </w:p>
        </w:tc>
        <w:tc>
          <w:tcPr>
            <w:tcW w:w="744" w:type="pct"/>
            <w:shd w:val="clear" w:color="auto" w:fill="auto"/>
            <w:noWrap/>
            <w:vAlign w:val="bottom"/>
            <w:hideMark/>
          </w:tcPr>
          <w:p w14:paraId="60B735A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0.817</w:t>
            </w:r>
          </w:p>
        </w:tc>
      </w:tr>
      <w:tr w:rsidR="00AD201E" w:rsidRPr="00AD201E" w14:paraId="02FE2522" w14:textId="77777777" w:rsidTr="00AD201E">
        <w:trPr>
          <w:trHeight w:val="300"/>
        </w:trPr>
        <w:tc>
          <w:tcPr>
            <w:tcW w:w="744" w:type="pct"/>
            <w:shd w:val="clear" w:color="auto" w:fill="auto"/>
            <w:noWrap/>
            <w:vAlign w:val="bottom"/>
            <w:hideMark/>
          </w:tcPr>
          <w:p w14:paraId="616D708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68051</w:t>
            </w:r>
          </w:p>
        </w:tc>
        <w:tc>
          <w:tcPr>
            <w:tcW w:w="2024" w:type="pct"/>
            <w:shd w:val="clear" w:color="auto" w:fill="auto"/>
            <w:noWrap/>
            <w:vAlign w:val="bottom"/>
            <w:hideMark/>
          </w:tcPr>
          <w:p w14:paraId="3E826845"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Aratoca</w:t>
            </w:r>
            <w:proofErr w:type="spellEnd"/>
          </w:p>
        </w:tc>
        <w:tc>
          <w:tcPr>
            <w:tcW w:w="744" w:type="pct"/>
            <w:shd w:val="clear" w:color="auto" w:fill="auto"/>
            <w:noWrap/>
            <w:vAlign w:val="bottom"/>
            <w:hideMark/>
          </w:tcPr>
          <w:p w14:paraId="2BE7039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0.619</w:t>
            </w:r>
          </w:p>
        </w:tc>
        <w:tc>
          <w:tcPr>
            <w:tcW w:w="744" w:type="pct"/>
            <w:shd w:val="clear" w:color="auto" w:fill="auto"/>
            <w:noWrap/>
            <w:vAlign w:val="bottom"/>
            <w:hideMark/>
          </w:tcPr>
          <w:p w14:paraId="5882BB7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0.942</w:t>
            </w:r>
          </w:p>
        </w:tc>
        <w:tc>
          <w:tcPr>
            <w:tcW w:w="744" w:type="pct"/>
            <w:shd w:val="clear" w:color="auto" w:fill="auto"/>
            <w:noWrap/>
            <w:vAlign w:val="bottom"/>
            <w:hideMark/>
          </w:tcPr>
          <w:p w14:paraId="2A5E696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0.766</w:t>
            </w:r>
          </w:p>
        </w:tc>
      </w:tr>
      <w:tr w:rsidR="00AD201E" w:rsidRPr="00AD201E" w14:paraId="45F30431" w14:textId="77777777" w:rsidTr="00AD201E">
        <w:trPr>
          <w:trHeight w:val="300"/>
        </w:trPr>
        <w:tc>
          <w:tcPr>
            <w:tcW w:w="744" w:type="pct"/>
            <w:shd w:val="clear" w:color="auto" w:fill="auto"/>
            <w:noWrap/>
            <w:vAlign w:val="bottom"/>
            <w:hideMark/>
          </w:tcPr>
          <w:p w14:paraId="6AE329D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68077</w:t>
            </w:r>
          </w:p>
        </w:tc>
        <w:tc>
          <w:tcPr>
            <w:tcW w:w="2024" w:type="pct"/>
            <w:shd w:val="clear" w:color="auto" w:fill="auto"/>
            <w:noWrap/>
            <w:vAlign w:val="bottom"/>
            <w:hideMark/>
          </w:tcPr>
          <w:p w14:paraId="27CA236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Barbosa</w:t>
            </w:r>
          </w:p>
        </w:tc>
        <w:tc>
          <w:tcPr>
            <w:tcW w:w="744" w:type="pct"/>
            <w:shd w:val="clear" w:color="auto" w:fill="auto"/>
            <w:noWrap/>
            <w:vAlign w:val="bottom"/>
            <w:hideMark/>
          </w:tcPr>
          <w:p w14:paraId="10BD43F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0.989</w:t>
            </w:r>
          </w:p>
        </w:tc>
        <w:tc>
          <w:tcPr>
            <w:tcW w:w="744" w:type="pct"/>
            <w:shd w:val="clear" w:color="auto" w:fill="auto"/>
            <w:noWrap/>
            <w:vAlign w:val="bottom"/>
            <w:hideMark/>
          </w:tcPr>
          <w:p w14:paraId="47E640B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0.952</w:t>
            </w:r>
          </w:p>
        </w:tc>
        <w:tc>
          <w:tcPr>
            <w:tcW w:w="744" w:type="pct"/>
            <w:shd w:val="clear" w:color="auto" w:fill="auto"/>
            <w:noWrap/>
            <w:vAlign w:val="bottom"/>
            <w:hideMark/>
          </w:tcPr>
          <w:p w14:paraId="674E67D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1.085</w:t>
            </w:r>
          </w:p>
        </w:tc>
      </w:tr>
      <w:tr w:rsidR="00AD201E" w:rsidRPr="00AD201E" w14:paraId="190EB2AD" w14:textId="77777777" w:rsidTr="00AD201E">
        <w:trPr>
          <w:trHeight w:val="300"/>
        </w:trPr>
        <w:tc>
          <w:tcPr>
            <w:tcW w:w="744" w:type="pct"/>
            <w:shd w:val="clear" w:color="auto" w:fill="auto"/>
            <w:noWrap/>
            <w:vAlign w:val="bottom"/>
            <w:hideMark/>
          </w:tcPr>
          <w:p w14:paraId="16F4982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68079</w:t>
            </w:r>
          </w:p>
        </w:tc>
        <w:tc>
          <w:tcPr>
            <w:tcW w:w="2024" w:type="pct"/>
            <w:shd w:val="clear" w:color="auto" w:fill="auto"/>
            <w:noWrap/>
            <w:vAlign w:val="bottom"/>
            <w:hideMark/>
          </w:tcPr>
          <w:p w14:paraId="407DED87"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Barichara</w:t>
            </w:r>
            <w:proofErr w:type="spellEnd"/>
          </w:p>
        </w:tc>
        <w:tc>
          <w:tcPr>
            <w:tcW w:w="744" w:type="pct"/>
            <w:shd w:val="clear" w:color="auto" w:fill="auto"/>
            <w:noWrap/>
            <w:vAlign w:val="bottom"/>
            <w:hideMark/>
          </w:tcPr>
          <w:p w14:paraId="3A0E3A5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0.32</w:t>
            </w:r>
          </w:p>
        </w:tc>
        <w:tc>
          <w:tcPr>
            <w:tcW w:w="744" w:type="pct"/>
            <w:shd w:val="clear" w:color="auto" w:fill="auto"/>
            <w:noWrap/>
            <w:vAlign w:val="bottom"/>
            <w:hideMark/>
          </w:tcPr>
          <w:p w14:paraId="4EE0334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0.584</w:t>
            </w:r>
          </w:p>
        </w:tc>
        <w:tc>
          <w:tcPr>
            <w:tcW w:w="744" w:type="pct"/>
            <w:shd w:val="clear" w:color="auto" w:fill="auto"/>
            <w:noWrap/>
            <w:vAlign w:val="bottom"/>
            <w:hideMark/>
          </w:tcPr>
          <w:p w14:paraId="0A1D172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0.453</w:t>
            </w:r>
          </w:p>
        </w:tc>
      </w:tr>
      <w:tr w:rsidR="00AD201E" w:rsidRPr="00AD201E" w14:paraId="670582F2" w14:textId="77777777" w:rsidTr="00AD201E">
        <w:trPr>
          <w:trHeight w:val="300"/>
        </w:trPr>
        <w:tc>
          <w:tcPr>
            <w:tcW w:w="744" w:type="pct"/>
            <w:shd w:val="clear" w:color="auto" w:fill="auto"/>
            <w:noWrap/>
            <w:vAlign w:val="bottom"/>
            <w:hideMark/>
          </w:tcPr>
          <w:p w14:paraId="63E9597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68092</w:t>
            </w:r>
          </w:p>
        </w:tc>
        <w:tc>
          <w:tcPr>
            <w:tcW w:w="2024" w:type="pct"/>
            <w:shd w:val="clear" w:color="auto" w:fill="auto"/>
            <w:noWrap/>
            <w:vAlign w:val="bottom"/>
            <w:hideMark/>
          </w:tcPr>
          <w:p w14:paraId="0A19C9B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Betulia</w:t>
            </w:r>
            <w:proofErr w:type="spellEnd"/>
          </w:p>
        </w:tc>
        <w:tc>
          <w:tcPr>
            <w:tcW w:w="744" w:type="pct"/>
            <w:shd w:val="clear" w:color="auto" w:fill="auto"/>
            <w:noWrap/>
            <w:vAlign w:val="bottom"/>
            <w:hideMark/>
          </w:tcPr>
          <w:p w14:paraId="1A5BBCF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0.006</w:t>
            </w:r>
          </w:p>
        </w:tc>
        <w:tc>
          <w:tcPr>
            <w:tcW w:w="744" w:type="pct"/>
            <w:shd w:val="clear" w:color="auto" w:fill="auto"/>
            <w:noWrap/>
            <w:vAlign w:val="bottom"/>
            <w:hideMark/>
          </w:tcPr>
          <w:p w14:paraId="4C6CD02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0.54</w:t>
            </w:r>
          </w:p>
        </w:tc>
        <w:tc>
          <w:tcPr>
            <w:tcW w:w="744" w:type="pct"/>
            <w:shd w:val="clear" w:color="auto" w:fill="auto"/>
            <w:noWrap/>
            <w:vAlign w:val="bottom"/>
            <w:hideMark/>
          </w:tcPr>
          <w:p w14:paraId="057B520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0.028</w:t>
            </w:r>
          </w:p>
        </w:tc>
      </w:tr>
      <w:tr w:rsidR="00AD201E" w:rsidRPr="00AD201E" w14:paraId="329C3470" w14:textId="77777777" w:rsidTr="00AD201E">
        <w:trPr>
          <w:trHeight w:val="300"/>
        </w:trPr>
        <w:tc>
          <w:tcPr>
            <w:tcW w:w="744" w:type="pct"/>
            <w:shd w:val="clear" w:color="auto" w:fill="auto"/>
            <w:noWrap/>
            <w:vAlign w:val="bottom"/>
            <w:hideMark/>
          </w:tcPr>
          <w:p w14:paraId="597D598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68101</w:t>
            </w:r>
          </w:p>
        </w:tc>
        <w:tc>
          <w:tcPr>
            <w:tcW w:w="2024" w:type="pct"/>
            <w:shd w:val="clear" w:color="auto" w:fill="auto"/>
            <w:noWrap/>
            <w:vAlign w:val="bottom"/>
            <w:hideMark/>
          </w:tcPr>
          <w:p w14:paraId="38E155A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Bolivar</w:t>
            </w:r>
          </w:p>
        </w:tc>
        <w:tc>
          <w:tcPr>
            <w:tcW w:w="744" w:type="pct"/>
            <w:shd w:val="clear" w:color="auto" w:fill="auto"/>
            <w:noWrap/>
            <w:vAlign w:val="bottom"/>
            <w:hideMark/>
          </w:tcPr>
          <w:p w14:paraId="37A0DDC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31693F3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0.058</w:t>
            </w:r>
          </w:p>
        </w:tc>
        <w:tc>
          <w:tcPr>
            <w:tcW w:w="744" w:type="pct"/>
            <w:shd w:val="clear" w:color="auto" w:fill="auto"/>
            <w:noWrap/>
            <w:vAlign w:val="bottom"/>
            <w:hideMark/>
          </w:tcPr>
          <w:p w14:paraId="2DABCB1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059764DD" w14:textId="77777777" w:rsidTr="00AD201E">
        <w:trPr>
          <w:trHeight w:val="300"/>
        </w:trPr>
        <w:tc>
          <w:tcPr>
            <w:tcW w:w="744" w:type="pct"/>
            <w:shd w:val="clear" w:color="auto" w:fill="auto"/>
            <w:noWrap/>
            <w:vAlign w:val="bottom"/>
            <w:hideMark/>
          </w:tcPr>
          <w:p w14:paraId="2D946DC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68121</w:t>
            </w:r>
          </w:p>
        </w:tc>
        <w:tc>
          <w:tcPr>
            <w:tcW w:w="2024" w:type="pct"/>
            <w:shd w:val="clear" w:color="auto" w:fill="auto"/>
            <w:noWrap/>
            <w:vAlign w:val="bottom"/>
            <w:hideMark/>
          </w:tcPr>
          <w:p w14:paraId="32452565"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Cabrera</w:t>
            </w:r>
          </w:p>
        </w:tc>
        <w:tc>
          <w:tcPr>
            <w:tcW w:w="744" w:type="pct"/>
            <w:shd w:val="clear" w:color="auto" w:fill="auto"/>
            <w:noWrap/>
            <w:vAlign w:val="bottom"/>
            <w:hideMark/>
          </w:tcPr>
          <w:p w14:paraId="21B857F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0.046</w:t>
            </w:r>
          </w:p>
        </w:tc>
        <w:tc>
          <w:tcPr>
            <w:tcW w:w="744" w:type="pct"/>
            <w:shd w:val="clear" w:color="auto" w:fill="auto"/>
            <w:noWrap/>
            <w:vAlign w:val="bottom"/>
            <w:hideMark/>
          </w:tcPr>
          <w:p w14:paraId="3812F15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0.346</w:t>
            </w:r>
          </w:p>
        </w:tc>
        <w:tc>
          <w:tcPr>
            <w:tcW w:w="744" w:type="pct"/>
            <w:shd w:val="clear" w:color="auto" w:fill="auto"/>
            <w:noWrap/>
            <w:vAlign w:val="bottom"/>
            <w:hideMark/>
          </w:tcPr>
          <w:p w14:paraId="49C0D42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0.155</w:t>
            </w:r>
          </w:p>
        </w:tc>
      </w:tr>
      <w:tr w:rsidR="00AD201E" w:rsidRPr="00AD201E" w14:paraId="71C68729" w14:textId="77777777" w:rsidTr="00AD201E">
        <w:trPr>
          <w:trHeight w:val="300"/>
        </w:trPr>
        <w:tc>
          <w:tcPr>
            <w:tcW w:w="744" w:type="pct"/>
            <w:shd w:val="clear" w:color="auto" w:fill="auto"/>
            <w:noWrap/>
            <w:vAlign w:val="bottom"/>
            <w:hideMark/>
          </w:tcPr>
          <w:p w14:paraId="1C05287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68167</w:t>
            </w:r>
          </w:p>
        </w:tc>
        <w:tc>
          <w:tcPr>
            <w:tcW w:w="2024" w:type="pct"/>
            <w:shd w:val="clear" w:color="auto" w:fill="auto"/>
            <w:noWrap/>
            <w:vAlign w:val="bottom"/>
            <w:hideMark/>
          </w:tcPr>
          <w:p w14:paraId="0CEDF6DC"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Charala</w:t>
            </w:r>
            <w:proofErr w:type="spellEnd"/>
          </w:p>
        </w:tc>
        <w:tc>
          <w:tcPr>
            <w:tcW w:w="744" w:type="pct"/>
            <w:shd w:val="clear" w:color="auto" w:fill="auto"/>
            <w:noWrap/>
            <w:vAlign w:val="bottom"/>
            <w:hideMark/>
          </w:tcPr>
          <w:p w14:paraId="20240E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0.928</w:t>
            </w:r>
          </w:p>
        </w:tc>
        <w:tc>
          <w:tcPr>
            <w:tcW w:w="744" w:type="pct"/>
            <w:shd w:val="clear" w:color="auto" w:fill="auto"/>
            <w:noWrap/>
            <w:vAlign w:val="bottom"/>
            <w:hideMark/>
          </w:tcPr>
          <w:p w14:paraId="223B97B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1.056</w:t>
            </w:r>
          </w:p>
        </w:tc>
        <w:tc>
          <w:tcPr>
            <w:tcW w:w="744" w:type="pct"/>
            <w:shd w:val="clear" w:color="auto" w:fill="auto"/>
            <w:noWrap/>
            <w:vAlign w:val="bottom"/>
            <w:hideMark/>
          </w:tcPr>
          <w:p w14:paraId="6337E12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1.021</w:t>
            </w:r>
          </w:p>
        </w:tc>
      </w:tr>
      <w:tr w:rsidR="00AD201E" w:rsidRPr="00AD201E" w14:paraId="2509D854" w14:textId="77777777" w:rsidTr="00AD201E">
        <w:trPr>
          <w:trHeight w:val="300"/>
        </w:trPr>
        <w:tc>
          <w:tcPr>
            <w:tcW w:w="744" w:type="pct"/>
            <w:shd w:val="clear" w:color="auto" w:fill="auto"/>
            <w:noWrap/>
            <w:vAlign w:val="bottom"/>
            <w:hideMark/>
          </w:tcPr>
          <w:p w14:paraId="683C2DD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68169</w:t>
            </w:r>
          </w:p>
        </w:tc>
        <w:tc>
          <w:tcPr>
            <w:tcW w:w="2024" w:type="pct"/>
            <w:shd w:val="clear" w:color="auto" w:fill="auto"/>
            <w:noWrap/>
            <w:vAlign w:val="bottom"/>
            <w:hideMark/>
          </w:tcPr>
          <w:p w14:paraId="67B7C4B5"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Charta</w:t>
            </w:r>
          </w:p>
        </w:tc>
        <w:tc>
          <w:tcPr>
            <w:tcW w:w="744" w:type="pct"/>
            <w:shd w:val="clear" w:color="auto" w:fill="auto"/>
            <w:noWrap/>
            <w:vAlign w:val="bottom"/>
            <w:hideMark/>
          </w:tcPr>
          <w:p w14:paraId="10023CA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0.338</w:t>
            </w:r>
          </w:p>
        </w:tc>
        <w:tc>
          <w:tcPr>
            <w:tcW w:w="744" w:type="pct"/>
            <w:shd w:val="clear" w:color="auto" w:fill="auto"/>
            <w:noWrap/>
            <w:vAlign w:val="bottom"/>
            <w:hideMark/>
          </w:tcPr>
          <w:p w14:paraId="40DDB7E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0.426</w:t>
            </w:r>
          </w:p>
        </w:tc>
        <w:tc>
          <w:tcPr>
            <w:tcW w:w="744" w:type="pct"/>
            <w:shd w:val="clear" w:color="auto" w:fill="auto"/>
            <w:noWrap/>
            <w:vAlign w:val="bottom"/>
            <w:hideMark/>
          </w:tcPr>
          <w:p w14:paraId="14E4B53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0.372</w:t>
            </w:r>
          </w:p>
        </w:tc>
      </w:tr>
      <w:tr w:rsidR="00AD201E" w:rsidRPr="00AD201E" w14:paraId="715F4352" w14:textId="77777777" w:rsidTr="00AD201E">
        <w:trPr>
          <w:trHeight w:val="300"/>
        </w:trPr>
        <w:tc>
          <w:tcPr>
            <w:tcW w:w="744" w:type="pct"/>
            <w:shd w:val="clear" w:color="auto" w:fill="auto"/>
            <w:noWrap/>
            <w:vAlign w:val="bottom"/>
            <w:hideMark/>
          </w:tcPr>
          <w:p w14:paraId="05BCC8F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68176</w:t>
            </w:r>
          </w:p>
        </w:tc>
        <w:tc>
          <w:tcPr>
            <w:tcW w:w="2024" w:type="pct"/>
            <w:shd w:val="clear" w:color="auto" w:fill="auto"/>
            <w:noWrap/>
            <w:vAlign w:val="bottom"/>
            <w:hideMark/>
          </w:tcPr>
          <w:p w14:paraId="367652E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Chima</w:t>
            </w:r>
            <w:proofErr w:type="spellEnd"/>
          </w:p>
        </w:tc>
        <w:tc>
          <w:tcPr>
            <w:tcW w:w="744" w:type="pct"/>
            <w:shd w:val="clear" w:color="auto" w:fill="auto"/>
            <w:noWrap/>
            <w:vAlign w:val="bottom"/>
            <w:hideMark/>
          </w:tcPr>
          <w:p w14:paraId="7457DB2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1.027</w:t>
            </w:r>
          </w:p>
        </w:tc>
        <w:tc>
          <w:tcPr>
            <w:tcW w:w="744" w:type="pct"/>
            <w:shd w:val="clear" w:color="auto" w:fill="auto"/>
            <w:noWrap/>
            <w:vAlign w:val="bottom"/>
            <w:hideMark/>
          </w:tcPr>
          <w:p w14:paraId="697E986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0.923</w:t>
            </w:r>
          </w:p>
        </w:tc>
        <w:tc>
          <w:tcPr>
            <w:tcW w:w="744" w:type="pct"/>
            <w:shd w:val="clear" w:color="auto" w:fill="auto"/>
            <w:noWrap/>
            <w:vAlign w:val="bottom"/>
            <w:hideMark/>
          </w:tcPr>
          <w:p w14:paraId="38AA1E7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1.062</w:t>
            </w:r>
          </w:p>
        </w:tc>
      </w:tr>
      <w:tr w:rsidR="00AD201E" w:rsidRPr="00AD201E" w14:paraId="321F7610" w14:textId="77777777" w:rsidTr="00AD201E">
        <w:trPr>
          <w:trHeight w:val="300"/>
        </w:trPr>
        <w:tc>
          <w:tcPr>
            <w:tcW w:w="744" w:type="pct"/>
            <w:shd w:val="clear" w:color="auto" w:fill="auto"/>
            <w:noWrap/>
            <w:vAlign w:val="bottom"/>
            <w:hideMark/>
          </w:tcPr>
          <w:p w14:paraId="6EA6924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68209</w:t>
            </w:r>
          </w:p>
        </w:tc>
        <w:tc>
          <w:tcPr>
            <w:tcW w:w="2024" w:type="pct"/>
            <w:shd w:val="clear" w:color="auto" w:fill="auto"/>
            <w:noWrap/>
            <w:vAlign w:val="bottom"/>
            <w:hideMark/>
          </w:tcPr>
          <w:p w14:paraId="07479B5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Confines</w:t>
            </w:r>
          </w:p>
        </w:tc>
        <w:tc>
          <w:tcPr>
            <w:tcW w:w="744" w:type="pct"/>
            <w:shd w:val="clear" w:color="auto" w:fill="auto"/>
            <w:noWrap/>
            <w:vAlign w:val="bottom"/>
            <w:hideMark/>
          </w:tcPr>
          <w:p w14:paraId="612047A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0.902</w:t>
            </w:r>
          </w:p>
        </w:tc>
        <w:tc>
          <w:tcPr>
            <w:tcW w:w="744" w:type="pct"/>
            <w:shd w:val="clear" w:color="auto" w:fill="auto"/>
            <w:noWrap/>
            <w:vAlign w:val="bottom"/>
            <w:hideMark/>
          </w:tcPr>
          <w:p w14:paraId="2E6AB29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0.949</w:t>
            </w:r>
          </w:p>
        </w:tc>
        <w:tc>
          <w:tcPr>
            <w:tcW w:w="744" w:type="pct"/>
            <w:shd w:val="clear" w:color="auto" w:fill="auto"/>
            <w:noWrap/>
            <w:vAlign w:val="bottom"/>
            <w:hideMark/>
          </w:tcPr>
          <w:p w14:paraId="4E51C5D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0.994</w:t>
            </w:r>
          </w:p>
        </w:tc>
      </w:tr>
      <w:tr w:rsidR="00AD201E" w:rsidRPr="00AD201E" w14:paraId="4E195581" w14:textId="77777777" w:rsidTr="00AD201E">
        <w:trPr>
          <w:trHeight w:val="300"/>
        </w:trPr>
        <w:tc>
          <w:tcPr>
            <w:tcW w:w="744" w:type="pct"/>
            <w:shd w:val="clear" w:color="auto" w:fill="auto"/>
            <w:noWrap/>
            <w:vAlign w:val="bottom"/>
            <w:hideMark/>
          </w:tcPr>
          <w:p w14:paraId="7C011D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68211</w:t>
            </w:r>
          </w:p>
        </w:tc>
        <w:tc>
          <w:tcPr>
            <w:tcW w:w="2024" w:type="pct"/>
            <w:shd w:val="clear" w:color="auto" w:fill="auto"/>
            <w:noWrap/>
            <w:vAlign w:val="bottom"/>
            <w:hideMark/>
          </w:tcPr>
          <w:p w14:paraId="51C46260"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Contratacion</w:t>
            </w:r>
            <w:proofErr w:type="spellEnd"/>
          </w:p>
        </w:tc>
        <w:tc>
          <w:tcPr>
            <w:tcW w:w="744" w:type="pct"/>
            <w:shd w:val="clear" w:color="auto" w:fill="auto"/>
            <w:noWrap/>
            <w:vAlign w:val="bottom"/>
            <w:hideMark/>
          </w:tcPr>
          <w:p w14:paraId="75FED10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1.019</w:t>
            </w:r>
          </w:p>
        </w:tc>
        <w:tc>
          <w:tcPr>
            <w:tcW w:w="744" w:type="pct"/>
            <w:shd w:val="clear" w:color="auto" w:fill="auto"/>
            <w:noWrap/>
            <w:vAlign w:val="bottom"/>
            <w:hideMark/>
          </w:tcPr>
          <w:p w14:paraId="4BA585F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0.911</w:t>
            </w:r>
          </w:p>
        </w:tc>
        <w:tc>
          <w:tcPr>
            <w:tcW w:w="744" w:type="pct"/>
            <w:shd w:val="clear" w:color="auto" w:fill="auto"/>
            <w:noWrap/>
            <w:vAlign w:val="bottom"/>
            <w:hideMark/>
          </w:tcPr>
          <w:p w14:paraId="2811CE0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1.055</w:t>
            </w:r>
          </w:p>
        </w:tc>
      </w:tr>
      <w:tr w:rsidR="00AD201E" w:rsidRPr="00AD201E" w14:paraId="0E0579C0" w14:textId="77777777" w:rsidTr="00AD201E">
        <w:trPr>
          <w:trHeight w:val="300"/>
        </w:trPr>
        <w:tc>
          <w:tcPr>
            <w:tcW w:w="744" w:type="pct"/>
            <w:shd w:val="clear" w:color="auto" w:fill="auto"/>
            <w:noWrap/>
            <w:vAlign w:val="bottom"/>
            <w:hideMark/>
          </w:tcPr>
          <w:p w14:paraId="3CF21ED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68217</w:t>
            </w:r>
          </w:p>
        </w:tc>
        <w:tc>
          <w:tcPr>
            <w:tcW w:w="2024" w:type="pct"/>
            <w:shd w:val="clear" w:color="auto" w:fill="auto"/>
            <w:noWrap/>
            <w:vAlign w:val="bottom"/>
            <w:hideMark/>
          </w:tcPr>
          <w:p w14:paraId="2F95E3F1"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Coromoro</w:t>
            </w:r>
            <w:proofErr w:type="spellEnd"/>
          </w:p>
        </w:tc>
        <w:tc>
          <w:tcPr>
            <w:tcW w:w="744" w:type="pct"/>
            <w:shd w:val="clear" w:color="auto" w:fill="auto"/>
            <w:noWrap/>
            <w:vAlign w:val="bottom"/>
            <w:hideMark/>
          </w:tcPr>
          <w:p w14:paraId="2456531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0.245</w:t>
            </w:r>
          </w:p>
        </w:tc>
        <w:tc>
          <w:tcPr>
            <w:tcW w:w="744" w:type="pct"/>
            <w:shd w:val="clear" w:color="auto" w:fill="auto"/>
            <w:noWrap/>
            <w:vAlign w:val="bottom"/>
            <w:hideMark/>
          </w:tcPr>
          <w:p w14:paraId="1EBF731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0.43</w:t>
            </w:r>
          </w:p>
        </w:tc>
        <w:tc>
          <w:tcPr>
            <w:tcW w:w="744" w:type="pct"/>
            <w:shd w:val="clear" w:color="auto" w:fill="auto"/>
            <w:noWrap/>
            <w:vAlign w:val="bottom"/>
            <w:hideMark/>
          </w:tcPr>
          <w:p w14:paraId="31AE7D3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0.258</w:t>
            </w:r>
          </w:p>
        </w:tc>
      </w:tr>
      <w:tr w:rsidR="00AD201E" w:rsidRPr="00AD201E" w14:paraId="4D16BAD5" w14:textId="77777777" w:rsidTr="00AD201E">
        <w:trPr>
          <w:trHeight w:val="300"/>
        </w:trPr>
        <w:tc>
          <w:tcPr>
            <w:tcW w:w="744" w:type="pct"/>
            <w:shd w:val="clear" w:color="auto" w:fill="auto"/>
            <w:noWrap/>
            <w:vAlign w:val="bottom"/>
            <w:hideMark/>
          </w:tcPr>
          <w:p w14:paraId="031C700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68229</w:t>
            </w:r>
          </w:p>
        </w:tc>
        <w:tc>
          <w:tcPr>
            <w:tcW w:w="2024" w:type="pct"/>
            <w:shd w:val="clear" w:color="auto" w:fill="auto"/>
            <w:noWrap/>
            <w:vAlign w:val="bottom"/>
            <w:hideMark/>
          </w:tcPr>
          <w:p w14:paraId="750275A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Curiti</w:t>
            </w:r>
            <w:proofErr w:type="spellEnd"/>
          </w:p>
        </w:tc>
        <w:tc>
          <w:tcPr>
            <w:tcW w:w="744" w:type="pct"/>
            <w:shd w:val="clear" w:color="auto" w:fill="auto"/>
            <w:noWrap/>
            <w:vAlign w:val="bottom"/>
            <w:hideMark/>
          </w:tcPr>
          <w:p w14:paraId="7A67D7C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0.898</w:t>
            </w:r>
          </w:p>
        </w:tc>
        <w:tc>
          <w:tcPr>
            <w:tcW w:w="744" w:type="pct"/>
            <w:shd w:val="clear" w:color="auto" w:fill="auto"/>
            <w:noWrap/>
            <w:vAlign w:val="bottom"/>
            <w:hideMark/>
          </w:tcPr>
          <w:p w14:paraId="7CCE4E9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1.056</w:t>
            </w:r>
          </w:p>
        </w:tc>
        <w:tc>
          <w:tcPr>
            <w:tcW w:w="744" w:type="pct"/>
            <w:shd w:val="clear" w:color="auto" w:fill="auto"/>
            <w:noWrap/>
            <w:vAlign w:val="bottom"/>
            <w:hideMark/>
          </w:tcPr>
          <w:p w14:paraId="11AA4B4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0.996</w:t>
            </w:r>
          </w:p>
        </w:tc>
      </w:tr>
      <w:tr w:rsidR="00AD201E" w:rsidRPr="00AD201E" w14:paraId="3DD36090" w14:textId="77777777" w:rsidTr="00AD201E">
        <w:trPr>
          <w:trHeight w:val="300"/>
        </w:trPr>
        <w:tc>
          <w:tcPr>
            <w:tcW w:w="744" w:type="pct"/>
            <w:shd w:val="clear" w:color="auto" w:fill="auto"/>
            <w:noWrap/>
            <w:vAlign w:val="bottom"/>
            <w:hideMark/>
          </w:tcPr>
          <w:p w14:paraId="7C0A67A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68235</w:t>
            </w:r>
          </w:p>
        </w:tc>
        <w:tc>
          <w:tcPr>
            <w:tcW w:w="2024" w:type="pct"/>
            <w:shd w:val="clear" w:color="auto" w:fill="auto"/>
            <w:noWrap/>
            <w:vAlign w:val="bottom"/>
            <w:hideMark/>
          </w:tcPr>
          <w:p w14:paraId="363654B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El carmen de </w:t>
            </w:r>
            <w:proofErr w:type="spellStart"/>
            <w:r w:rsidRPr="00AD201E">
              <w:rPr>
                <w:rFonts w:ascii="Garamond" w:eastAsia="Times New Roman" w:hAnsi="Garamond" w:cs="Calibri"/>
                <w:color w:val="000000"/>
                <w:sz w:val="22"/>
                <w:szCs w:val="22"/>
              </w:rPr>
              <w:t>chucuri</w:t>
            </w:r>
            <w:proofErr w:type="spellEnd"/>
          </w:p>
        </w:tc>
        <w:tc>
          <w:tcPr>
            <w:tcW w:w="744" w:type="pct"/>
            <w:shd w:val="clear" w:color="auto" w:fill="auto"/>
            <w:noWrap/>
            <w:vAlign w:val="bottom"/>
            <w:hideMark/>
          </w:tcPr>
          <w:p w14:paraId="5D5BF5F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0.078</w:t>
            </w:r>
          </w:p>
        </w:tc>
        <w:tc>
          <w:tcPr>
            <w:tcW w:w="744" w:type="pct"/>
            <w:shd w:val="clear" w:color="auto" w:fill="auto"/>
            <w:noWrap/>
            <w:vAlign w:val="bottom"/>
            <w:hideMark/>
          </w:tcPr>
          <w:p w14:paraId="2BF82BF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0.419</w:t>
            </w:r>
          </w:p>
        </w:tc>
        <w:tc>
          <w:tcPr>
            <w:tcW w:w="744" w:type="pct"/>
            <w:shd w:val="clear" w:color="auto" w:fill="auto"/>
            <w:noWrap/>
            <w:vAlign w:val="bottom"/>
            <w:hideMark/>
          </w:tcPr>
          <w:p w14:paraId="6ABBB31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0.184</w:t>
            </w:r>
          </w:p>
        </w:tc>
      </w:tr>
      <w:tr w:rsidR="00AD201E" w:rsidRPr="00AD201E" w14:paraId="1656337B" w14:textId="77777777" w:rsidTr="00AD201E">
        <w:trPr>
          <w:trHeight w:val="300"/>
        </w:trPr>
        <w:tc>
          <w:tcPr>
            <w:tcW w:w="744" w:type="pct"/>
            <w:shd w:val="clear" w:color="auto" w:fill="auto"/>
            <w:noWrap/>
            <w:vAlign w:val="bottom"/>
            <w:hideMark/>
          </w:tcPr>
          <w:p w14:paraId="712C45E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68245</w:t>
            </w:r>
          </w:p>
        </w:tc>
        <w:tc>
          <w:tcPr>
            <w:tcW w:w="2024" w:type="pct"/>
            <w:shd w:val="clear" w:color="auto" w:fill="auto"/>
            <w:noWrap/>
            <w:vAlign w:val="bottom"/>
            <w:hideMark/>
          </w:tcPr>
          <w:p w14:paraId="4A82CE11"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El </w:t>
            </w:r>
            <w:proofErr w:type="spellStart"/>
            <w:r w:rsidRPr="00AD201E">
              <w:rPr>
                <w:rFonts w:ascii="Garamond" w:eastAsia="Times New Roman" w:hAnsi="Garamond" w:cs="Calibri"/>
                <w:color w:val="000000"/>
                <w:sz w:val="22"/>
                <w:szCs w:val="22"/>
              </w:rPr>
              <w:t>guacamayo</w:t>
            </w:r>
            <w:proofErr w:type="spellEnd"/>
          </w:p>
        </w:tc>
        <w:tc>
          <w:tcPr>
            <w:tcW w:w="744" w:type="pct"/>
            <w:shd w:val="clear" w:color="auto" w:fill="auto"/>
            <w:noWrap/>
            <w:vAlign w:val="bottom"/>
            <w:hideMark/>
          </w:tcPr>
          <w:p w14:paraId="1728348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0.739</w:t>
            </w:r>
          </w:p>
        </w:tc>
        <w:tc>
          <w:tcPr>
            <w:tcW w:w="744" w:type="pct"/>
            <w:shd w:val="clear" w:color="auto" w:fill="auto"/>
            <w:noWrap/>
            <w:vAlign w:val="bottom"/>
            <w:hideMark/>
          </w:tcPr>
          <w:p w14:paraId="7C73C40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0.714</w:t>
            </w:r>
          </w:p>
        </w:tc>
        <w:tc>
          <w:tcPr>
            <w:tcW w:w="744" w:type="pct"/>
            <w:shd w:val="clear" w:color="auto" w:fill="auto"/>
            <w:noWrap/>
            <w:vAlign w:val="bottom"/>
            <w:hideMark/>
          </w:tcPr>
          <w:p w14:paraId="003542F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0.816</w:t>
            </w:r>
          </w:p>
        </w:tc>
      </w:tr>
      <w:tr w:rsidR="00AD201E" w:rsidRPr="00AD201E" w14:paraId="2758AE98" w14:textId="77777777" w:rsidTr="00AD201E">
        <w:trPr>
          <w:trHeight w:val="300"/>
        </w:trPr>
        <w:tc>
          <w:tcPr>
            <w:tcW w:w="744" w:type="pct"/>
            <w:shd w:val="clear" w:color="auto" w:fill="auto"/>
            <w:noWrap/>
            <w:vAlign w:val="bottom"/>
            <w:hideMark/>
          </w:tcPr>
          <w:p w14:paraId="0401A8F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68255</w:t>
            </w:r>
          </w:p>
        </w:tc>
        <w:tc>
          <w:tcPr>
            <w:tcW w:w="2024" w:type="pct"/>
            <w:shd w:val="clear" w:color="auto" w:fill="auto"/>
            <w:noWrap/>
            <w:vAlign w:val="bottom"/>
            <w:hideMark/>
          </w:tcPr>
          <w:p w14:paraId="4EBACA5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El </w:t>
            </w:r>
            <w:proofErr w:type="spellStart"/>
            <w:r w:rsidRPr="00AD201E">
              <w:rPr>
                <w:rFonts w:ascii="Garamond" w:eastAsia="Times New Roman" w:hAnsi="Garamond" w:cs="Calibri"/>
                <w:color w:val="000000"/>
                <w:sz w:val="22"/>
                <w:szCs w:val="22"/>
              </w:rPr>
              <w:t>playon</w:t>
            </w:r>
            <w:proofErr w:type="spellEnd"/>
          </w:p>
        </w:tc>
        <w:tc>
          <w:tcPr>
            <w:tcW w:w="744" w:type="pct"/>
            <w:shd w:val="clear" w:color="auto" w:fill="auto"/>
            <w:noWrap/>
            <w:vAlign w:val="bottom"/>
            <w:hideMark/>
          </w:tcPr>
          <w:p w14:paraId="6EF0949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0.27</w:t>
            </w:r>
          </w:p>
        </w:tc>
        <w:tc>
          <w:tcPr>
            <w:tcW w:w="744" w:type="pct"/>
            <w:shd w:val="clear" w:color="auto" w:fill="auto"/>
            <w:noWrap/>
            <w:vAlign w:val="bottom"/>
            <w:hideMark/>
          </w:tcPr>
          <w:p w14:paraId="1E81715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0.778</w:t>
            </w:r>
          </w:p>
        </w:tc>
        <w:tc>
          <w:tcPr>
            <w:tcW w:w="744" w:type="pct"/>
            <w:shd w:val="clear" w:color="auto" w:fill="auto"/>
            <w:noWrap/>
            <w:vAlign w:val="bottom"/>
            <w:hideMark/>
          </w:tcPr>
          <w:p w14:paraId="66E62CF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0.391</w:t>
            </w:r>
          </w:p>
        </w:tc>
      </w:tr>
      <w:tr w:rsidR="00AD201E" w:rsidRPr="00AD201E" w14:paraId="12C04885" w14:textId="77777777" w:rsidTr="00AD201E">
        <w:trPr>
          <w:trHeight w:val="300"/>
        </w:trPr>
        <w:tc>
          <w:tcPr>
            <w:tcW w:w="744" w:type="pct"/>
            <w:shd w:val="clear" w:color="auto" w:fill="auto"/>
            <w:noWrap/>
            <w:vAlign w:val="bottom"/>
            <w:hideMark/>
          </w:tcPr>
          <w:p w14:paraId="102EB80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68264</w:t>
            </w:r>
          </w:p>
        </w:tc>
        <w:tc>
          <w:tcPr>
            <w:tcW w:w="2024" w:type="pct"/>
            <w:shd w:val="clear" w:color="auto" w:fill="auto"/>
            <w:noWrap/>
            <w:vAlign w:val="bottom"/>
            <w:hideMark/>
          </w:tcPr>
          <w:p w14:paraId="6B5721A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Encino</w:t>
            </w:r>
          </w:p>
        </w:tc>
        <w:tc>
          <w:tcPr>
            <w:tcW w:w="744" w:type="pct"/>
            <w:shd w:val="clear" w:color="auto" w:fill="auto"/>
            <w:noWrap/>
            <w:vAlign w:val="bottom"/>
            <w:hideMark/>
          </w:tcPr>
          <w:p w14:paraId="08B33BE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0.144</w:t>
            </w:r>
          </w:p>
        </w:tc>
        <w:tc>
          <w:tcPr>
            <w:tcW w:w="744" w:type="pct"/>
            <w:shd w:val="clear" w:color="auto" w:fill="auto"/>
            <w:noWrap/>
            <w:vAlign w:val="bottom"/>
            <w:hideMark/>
          </w:tcPr>
          <w:p w14:paraId="5F0E730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0.343</w:t>
            </w:r>
          </w:p>
        </w:tc>
        <w:tc>
          <w:tcPr>
            <w:tcW w:w="744" w:type="pct"/>
            <w:shd w:val="clear" w:color="auto" w:fill="auto"/>
            <w:noWrap/>
            <w:vAlign w:val="bottom"/>
            <w:hideMark/>
          </w:tcPr>
          <w:p w14:paraId="485F800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0.157</w:t>
            </w:r>
          </w:p>
        </w:tc>
      </w:tr>
      <w:tr w:rsidR="00AD201E" w:rsidRPr="00AD201E" w14:paraId="528B4A2B" w14:textId="77777777" w:rsidTr="00AD201E">
        <w:trPr>
          <w:trHeight w:val="300"/>
        </w:trPr>
        <w:tc>
          <w:tcPr>
            <w:tcW w:w="744" w:type="pct"/>
            <w:shd w:val="clear" w:color="auto" w:fill="auto"/>
            <w:noWrap/>
            <w:vAlign w:val="bottom"/>
            <w:hideMark/>
          </w:tcPr>
          <w:p w14:paraId="75AAC8F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68271</w:t>
            </w:r>
          </w:p>
        </w:tc>
        <w:tc>
          <w:tcPr>
            <w:tcW w:w="2024" w:type="pct"/>
            <w:shd w:val="clear" w:color="auto" w:fill="auto"/>
            <w:noWrap/>
            <w:vAlign w:val="bottom"/>
            <w:hideMark/>
          </w:tcPr>
          <w:p w14:paraId="33ECA3D7"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Florian</w:t>
            </w:r>
          </w:p>
        </w:tc>
        <w:tc>
          <w:tcPr>
            <w:tcW w:w="744" w:type="pct"/>
            <w:shd w:val="clear" w:color="auto" w:fill="auto"/>
            <w:noWrap/>
            <w:vAlign w:val="bottom"/>
            <w:hideMark/>
          </w:tcPr>
          <w:p w14:paraId="18564F8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1.232</w:t>
            </w:r>
          </w:p>
        </w:tc>
        <w:tc>
          <w:tcPr>
            <w:tcW w:w="744" w:type="pct"/>
            <w:shd w:val="clear" w:color="auto" w:fill="auto"/>
            <w:noWrap/>
            <w:vAlign w:val="bottom"/>
            <w:hideMark/>
          </w:tcPr>
          <w:p w14:paraId="4236323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1.577</w:t>
            </w:r>
          </w:p>
        </w:tc>
        <w:tc>
          <w:tcPr>
            <w:tcW w:w="744" w:type="pct"/>
            <w:shd w:val="clear" w:color="auto" w:fill="auto"/>
            <w:noWrap/>
            <w:vAlign w:val="bottom"/>
            <w:hideMark/>
          </w:tcPr>
          <w:p w14:paraId="3430E34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1.354</w:t>
            </w:r>
          </w:p>
        </w:tc>
      </w:tr>
      <w:tr w:rsidR="00AD201E" w:rsidRPr="00AD201E" w14:paraId="5903ECAD" w14:textId="77777777" w:rsidTr="00AD201E">
        <w:trPr>
          <w:trHeight w:val="300"/>
        </w:trPr>
        <w:tc>
          <w:tcPr>
            <w:tcW w:w="744" w:type="pct"/>
            <w:shd w:val="clear" w:color="auto" w:fill="auto"/>
            <w:noWrap/>
            <w:vAlign w:val="bottom"/>
            <w:hideMark/>
          </w:tcPr>
          <w:p w14:paraId="44A942B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68276</w:t>
            </w:r>
          </w:p>
        </w:tc>
        <w:tc>
          <w:tcPr>
            <w:tcW w:w="2024" w:type="pct"/>
            <w:shd w:val="clear" w:color="auto" w:fill="auto"/>
            <w:noWrap/>
            <w:vAlign w:val="bottom"/>
            <w:hideMark/>
          </w:tcPr>
          <w:p w14:paraId="2C7234D0"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Floridablanca</w:t>
            </w:r>
            <w:proofErr w:type="spellEnd"/>
          </w:p>
        </w:tc>
        <w:tc>
          <w:tcPr>
            <w:tcW w:w="744" w:type="pct"/>
            <w:shd w:val="clear" w:color="auto" w:fill="auto"/>
            <w:noWrap/>
            <w:vAlign w:val="bottom"/>
            <w:hideMark/>
          </w:tcPr>
          <w:p w14:paraId="3460D57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0.421</w:t>
            </w:r>
          </w:p>
        </w:tc>
        <w:tc>
          <w:tcPr>
            <w:tcW w:w="744" w:type="pct"/>
            <w:shd w:val="clear" w:color="auto" w:fill="auto"/>
            <w:noWrap/>
            <w:vAlign w:val="bottom"/>
            <w:hideMark/>
          </w:tcPr>
          <w:p w14:paraId="01EA487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0.79</w:t>
            </w:r>
          </w:p>
        </w:tc>
        <w:tc>
          <w:tcPr>
            <w:tcW w:w="744" w:type="pct"/>
            <w:shd w:val="clear" w:color="auto" w:fill="auto"/>
            <w:noWrap/>
            <w:vAlign w:val="bottom"/>
            <w:hideMark/>
          </w:tcPr>
          <w:p w14:paraId="13EBD2D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0.526</w:t>
            </w:r>
          </w:p>
        </w:tc>
      </w:tr>
      <w:tr w:rsidR="00AD201E" w:rsidRPr="00AD201E" w14:paraId="5FF239C9" w14:textId="77777777" w:rsidTr="00AD201E">
        <w:trPr>
          <w:trHeight w:val="300"/>
        </w:trPr>
        <w:tc>
          <w:tcPr>
            <w:tcW w:w="744" w:type="pct"/>
            <w:shd w:val="clear" w:color="auto" w:fill="auto"/>
            <w:noWrap/>
            <w:vAlign w:val="bottom"/>
            <w:hideMark/>
          </w:tcPr>
          <w:p w14:paraId="069B9BA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68296</w:t>
            </w:r>
          </w:p>
        </w:tc>
        <w:tc>
          <w:tcPr>
            <w:tcW w:w="2024" w:type="pct"/>
            <w:shd w:val="clear" w:color="auto" w:fill="auto"/>
            <w:noWrap/>
            <w:vAlign w:val="bottom"/>
            <w:hideMark/>
          </w:tcPr>
          <w:p w14:paraId="1AAEA08C"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Galan</w:t>
            </w:r>
          </w:p>
        </w:tc>
        <w:tc>
          <w:tcPr>
            <w:tcW w:w="744" w:type="pct"/>
            <w:shd w:val="clear" w:color="auto" w:fill="auto"/>
            <w:noWrap/>
            <w:vAlign w:val="bottom"/>
            <w:hideMark/>
          </w:tcPr>
          <w:p w14:paraId="3851D6A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1.046</w:t>
            </w:r>
          </w:p>
        </w:tc>
        <w:tc>
          <w:tcPr>
            <w:tcW w:w="744" w:type="pct"/>
            <w:shd w:val="clear" w:color="auto" w:fill="auto"/>
            <w:noWrap/>
            <w:vAlign w:val="bottom"/>
            <w:hideMark/>
          </w:tcPr>
          <w:p w14:paraId="36A49C8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w:t>
            </w:r>
          </w:p>
        </w:tc>
        <w:tc>
          <w:tcPr>
            <w:tcW w:w="744" w:type="pct"/>
            <w:shd w:val="clear" w:color="auto" w:fill="auto"/>
            <w:noWrap/>
            <w:vAlign w:val="bottom"/>
            <w:hideMark/>
          </w:tcPr>
          <w:p w14:paraId="6416F6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1.13</w:t>
            </w:r>
          </w:p>
        </w:tc>
      </w:tr>
      <w:tr w:rsidR="00AD201E" w:rsidRPr="00AD201E" w14:paraId="1112CD71" w14:textId="77777777" w:rsidTr="00AD201E">
        <w:trPr>
          <w:trHeight w:val="300"/>
        </w:trPr>
        <w:tc>
          <w:tcPr>
            <w:tcW w:w="744" w:type="pct"/>
            <w:shd w:val="clear" w:color="auto" w:fill="auto"/>
            <w:noWrap/>
            <w:vAlign w:val="bottom"/>
            <w:hideMark/>
          </w:tcPr>
          <w:p w14:paraId="6A9FBED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68298</w:t>
            </w:r>
          </w:p>
        </w:tc>
        <w:tc>
          <w:tcPr>
            <w:tcW w:w="2024" w:type="pct"/>
            <w:shd w:val="clear" w:color="auto" w:fill="auto"/>
            <w:noWrap/>
            <w:vAlign w:val="bottom"/>
            <w:hideMark/>
          </w:tcPr>
          <w:p w14:paraId="0D6A253D"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Gambita</w:t>
            </w:r>
            <w:proofErr w:type="spellEnd"/>
          </w:p>
        </w:tc>
        <w:tc>
          <w:tcPr>
            <w:tcW w:w="744" w:type="pct"/>
            <w:shd w:val="clear" w:color="auto" w:fill="auto"/>
            <w:noWrap/>
            <w:vAlign w:val="bottom"/>
            <w:hideMark/>
          </w:tcPr>
          <w:p w14:paraId="3C235FC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0.649</w:t>
            </w:r>
          </w:p>
        </w:tc>
        <w:tc>
          <w:tcPr>
            <w:tcW w:w="744" w:type="pct"/>
            <w:shd w:val="clear" w:color="auto" w:fill="auto"/>
            <w:noWrap/>
            <w:vAlign w:val="bottom"/>
            <w:hideMark/>
          </w:tcPr>
          <w:p w14:paraId="341E9EE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0.902</w:t>
            </w:r>
          </w:p>
        </w:tc>
        <w:tc>
          <w:tcPr>
            <w:tcW w:w="744" w:type="pct"/>
            <w:shd w:val="clear" w:color="auto" w:fill="auto"/>
            <w:noWrap/>
            <w:vAlign w:val="bottom"/>
            <w:hideMark/>
          </w:tcPr>
          <w:p w14:paraId="15C3BC1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0.706</w:t>
            </w:r>
          </w:p>
        </w:tc>
      </w:tr>
      <w:tr w:rsidR="00AD201E" w:rsidRPr="00AD201E" w14:paraId="2B08632B" w14:textId="77777777" w:rsidTr="00AD201E">
        <w:trPr>
          <w:trHeight w:val="300"/>
        </w:trPr>
        <w:tc>
          <w:tcPr>
            <w:tcW w:w="744" w:type="pct"/>
            <w:shd w:val="clear" w:color="auto" w:fill="auto"/>
            <w:noWrap/>
            <w:vAlign w:val="bottom"/>
            <w:hideMark/>
          </w:tcPr>
          <w:p w14:paraId="196025C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68307</w:t>
            </w:r>
          </w:p>
        </w:tc>
        <w:tc>
          <w:tcPr>
            <w:tcW w:w="2024" w:type="pct"/>
            <w:shd w:val="clear" w:color="auto" w:fill="auto"/>
            <w:noWrap/>
            <w:vAlign w:val="bottom"/>
            <w:hideMark/>
          </w:tcPr>
          <w:p w14:paraId="1896AA00"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Giron</w:t>
            </w:r>
            <w:proofErr w:type="spellEnd"/>
          </w:p>
        </w:tc>
        <w:tc>
          <w:tcPr>
            <w:tcW w:w="744" w:type="pct"/>
            <w:shd w:val="clear" w:color="auto" w:fill="auto"/>
            <w:noWrap/>
            <w:vAlign w:val="bottom"/>
            <w:hideMark/>
          </w:tcPr>
          <w:p w14:paraId="67047FE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0.017</w:t>
            </w:r>
          </w:p>
        </w:tc>
        <w:tc>
          <w:tcPr>
            <w:tcW w:w="744" w:type="pct"/>
            <w:shd w:val="clear" w:color="auto" w:fill="auto"/>
            <w:noWrap/>
            <w:vAlign w:val="bottom"/>
            <w:hideMark/>
          </w:tcPr>
          <w:p w14:paraId="32AB290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0.633</w:t>
            </w:r>
          </w:p>
        </w:tc>
        <w:tc>
          <w:tcPr>
            <w:tcW w:w="744" w:type="pct"/>
            <w:shd w:val="clear" w:color="auto" w:fill="auto"/>
            <w:noWrap/>
            <w:vAlign w:val="bottom"/>
            <w:hideMark/>
          </w:tcPr>
          <w:p w14:paraId="6B515A7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0.052</w:t>
            </w:r>
          </w:p>
        </w:tc>
      </w:tr>
      <w:tr w:rsidR="00AD201E" w:rsidRPr="00AD201E" w14:paraId="3A210AA4" w14:textId="77777777" w:rsidTr="00AD201E">
        <w:trPr>
          <w:trHeight w:val="300"/>
        </w:trPr>
        <w:tc>
          <w:tcPr>
            <w:tcW w:w="744" w:type="pct"/>
            <w:shd w:val="clear" w:color="auto" w:fill="auto"/>
            <w:noWrap/>
            <w:vAlign w:val="bottom"/>
            <w:hideMark/>
          </w:tcPr>
          <w:p w14:paraId="7BD13DA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68320</w:t>
            </w:r>
          </w:p>
        </w:tc>
        <w:tc>
          <w:tcPr>
            <w:tcW w:w="2024" w:type="pct"/>
            <w:shd w:val="clear" w:color="auto" w:fill="auto"/>
            <w:noWrap/>
            <w:vAlign w:val="bottom"/>
            <w:hideMark/>
          </w:tcPr>
          <w:p w14:paraId="253782D1"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Guadalupe</w:t>
            </w:r>
          </w:p>
        </w:tc>
        <w:tc>
          <w:tcPr>
            <w:tcW w:w="744" w:type="pct"/>
            <w:shd w:val="clear" w:color="auto" w:fill="auto"/>
            <w:noWrap/>
            <w:vAlign w:val="bottom"/>
            <w:hideMark/>
          </w:tcPr>
          <w:p w14:paraId="5DA260A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0.666</w:t>
            </w:r>
          </w:p>
        </w:tc>
        <w:tc>
          <w:tcPr>
            <w:tcW w:w="744" w:type="pct"/>
            <w:shd w:val="clear" w:color="auto" w:fill="auto"/>
            <w:noWrap/>
            <w:vAlign w:val="bottom"/>
            <w:hideMark/>
          </w:tcPr>
          <w:p w14:paraId="39636AA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0.89</w:t>
            </w:r>
          </w:p>
        </w:tc>
        <w:tc>
          <w:tcPr>
            <w:tcW w:w="744" w:type="pct"/>
            <w:shd w:val="clear" w:color="auto" w:fill="auto"/>
            <w:noWrap/>
            <w:vAlign w:val="bottom"/>
            <w:hideMark/>
          </w:tcPr>
          <w:p w14:paraId="3600073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0.797</w:t>
            </w:r>
          </w:p>
        </w:tc>
      </w:tr>
      <w:tr w:rsidR="00AD201E" w:rsidRPr="00AD201E" w14:paraId="22E01521" w14:textId="77777777" w:rsidTr="00AD201E">
        <w:trPr>
          <w:trHeight w:val="300"/>
        </w:trPr>
        <w:tc>
          <w:tcPr>
            <w:tcW w:w="744" w:type="pct"/>
            <w:shd w:val="clear" w:color="auto" w:fill="auto"/>
            <w:noWrap/>
            <w:vAlign w:val="bottom"/>
            <w:hideMark/>
          </w:tcPr>
          <w:p w14:paraId="20A20AA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68322</w:t>
            </w:r>
          </w:p>
        </w:tc>
        <w:tc>
          <w:tcPr>
            <w:tcW w:w="2024" w:type="pct"/>
            <w:shd w:val="clear" w:color="auto" w:fill="auto"/>
            <w:noWrap/>
            <w:vAlign w:val="bottom"/>
            <w:hideMark/>
          </w:tcPr>
          <w:p w14:paraId="037E55D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Guapota</w:t>
            </w:r>
            <w:proofErr w:type="spellEnd"/>
          </w:p>
        </w:tc>
        <w:tc>
          <w:tcPr>
            <w:tcW w:w="744" w:type="pct"/>
            <w:shd w:val="clear" w:color="auto" w:fill="auto"/>
            <w:noWrap/>
            <w:vAlign w:val="bottom"/>
            <w:hideMark/>
          </w:tcPr>
          <w:p w14:paraId="20AF2DE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0.519</w:t>
            </w:r>
          </w:p>
        </w:tc>
        <w:tc>
          <w:tcPr>
            <w:tcW w:w="744" w:type="pct"/>
            <w:shd w:val="clear" w:color="auto" w:fill="auto"/>
            <w:noWrap/>
            <w:vAlign w:val="bottom"/>
            <w:hideMark/>
          </w:tcPr>
          <w:p w14:paraId="7B8013B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0.926</w:t>
            </w:r>
          </w:p>
        </w:tc>
        <w:tc>
          <w:tcPr>
            <w:tcW w:w="744" w:type="pct"/>
            <w:shd w:val="clear" w:color="auto" w:fill="auto"/>
            <w:noWrap/>
            <w:vAlign w:val="bottom"/>
            <w:hideMark/>
          </w:tcPr>
          <w:p w14:paraId="7B811A6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0.663</w:t>
            </w:r>
          </w:p>
        </w:tc>
      </w:tr>
      <w:tr w:rsidR="00AD201E" w:rsidRPr="00AD201E" w14:paraId="0391FDA6" w14:textId="77777777" w:rsidTr="00AD201E">
        <w:trPr>
          <w:trHeight w:val="300"/>
        </w:trPr>
        <w:tc>
          <w:tcPr>
            <w:tcW w:w="744" w:type="pct"/>
            <w:shd w:val="clear" w:color="auto" w:fill="auto"/>
            <w:noWrap/>
            <w:vAlign w:val="bottom"/>
            <w:hideMark/>
          </w:tcPr>
          <w:p w14:paraId="09974FC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68324</w:t>
            </w:r>
          </w:p>
        </w:tc>
        <w:tc>
          <w:tcPr>
            <w:tcW w:w="2024" w:type="pct"/>
            <w:shd w:val="clear" w:color="auto" w:fill="auto"/>
            <w:noWrap/>
            <w:vAlign w:val="bottom"/>
            <w:hideMark/>
          </w:tcPr>
          <w:p w14:paraId="0CDB84DF"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Guavata</w:t>
            </w:r>
            <w:proofErr w:type="spellEnd"/>
          </w:p>
        </w:tc>
        <w:tc>
          <w:tcPr>
            <w:tcW w:w="744" w:type="pct"/>
            <w:shd w:val="clear" w:color="auto" w:fill="auto"/>
            <w:noWrap/>
            <w:vAlign w:val="bottom"/>
            <w:hideMark/>
          </w:tcPr>
          <w:p w14:paraId="5C8505C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0.877</w:t>
            </w:r>
          </w:p>
        </w:tc>
        <w:tc>
          <w:tcPr>
            <w:tcW w:w="744" w:type="pct"/>
            <w:shd w:val="clear" w:color="auto" w:fill="auto"/>
            <w:noWrap/>
            <w:vAlign w:val="bottom"/>
            <w:hideMark/>
          </w:tcPr>
          <w:p w14:paraId="763A6D1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0.826</w:t>
            </w:r>
          </w:p>
        </w:tc>
        <w:tc>
          <w:tcPr>
            <w:tcW w:w="744" w:type="pct"/>
            <w:shd w:val="clear" w:color="auto" w:fill="auto"/>
            <w:noWrap/>
            <w:vAlign w:val="bottom"/>
            <w:hideMark/>
          </w:tcPr>
          <w:p w14:paraId="3A77089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0.959</w:t>
            </w:r>
          </w:p>
        </w:tc>
      </w:tr>
      <w:tr w:rsidR="00AD201E" w:rsidRPr="00AD201E" w14:paraId="07508B33" w14:textId="77777777" w:rsidTr="00AD201E">
        <w:trPr>
          <w:trHeight w:val="300"/>
        </w:trPr>
        <w:tc>
          <w:tcPr>
            <w:tcW w:w="744" w:type="pct"/>
            <w:shd w:val="clear" w:color="auto" w:fill="auto"/>
            <w:noWrap/>
            <w:vAlign w:val="bottom"/>
            <w:hideMark/>
          </w:tcPr>
          <w:p w14:paraId="12BC8CE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68344</w:t>
            </w:r>
          </w:p>
        </w:tc>
        <w:tc>
          <w:tcPr>
            <w:tcW w:w="2024" w:type="pct"/>
            <w:shd w:val="clear" w:color="auto" w:fill="auto"/>
            <w:noWrap/>
            <w:vAlign w:val="bottom"/>
            <w:hideMark/>
          </w:tcPr>
          <w:p w14:paraId="6675DA85"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Hato</w:t>
            </w:r>
            <w:proofErr w:type="spellEnd"/>
          </w:p>
        </w:tc>
        <w:tc>
          <w:tcPr>
            <w:tcW w:w="744" w:type="pct"/>
            <w:shd w:val="clear" w:color="auto" w:fill="auto"/>
            <w:noWrap/>
            <w:vAlign w:val="bottom"/>
            <w:hideMark/>
          </w:tcPr>
          <w:p w14:paraId="524D1C6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1.243</w:t>
            </w:r>
          </w:p>
        </w:tc>
        <w:tc>
          <w:tcPr>
            <w:tcW w:w="744" w:type="pct"/>
            <w:shd w:val="clear" w:color="auto" w:fill="auto"/>
            <w:noWrap/>
            <w:vAlign w:val="bottom"/>
            <w:hideMark/>
          </w:tcPr>
          <w:p w14:paraId="7347471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1.067</w:t>
            </w:r>
          </w:p>
        </w:tc>
        <w:tc>
          <w:tcPr>
            <w:tcW w:w="744" w:type="pct"/>
            <w:shd w:val="clear" w:color="auto" w:fill="auto"/>
            <w:noWrap/>
            <w:vAlign w:val="bottom"/>
            <w:hideMark/>
          </w:tcPr>
          <w:p w14:paraId="107F865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1.225</w:t>
            </w:r>
          </w:p>
        </w:tc>
      </w:tr>
      <w:tr w:rsidR="00AD201E" w:rsidRPr="00AD201E" w14:paraId="517DBFC7" w14:textId="77777777" w:rsidTr="00AD201E">
        <w:trPr>
          <w:trHeight w:val="300"/>
        </w:trPr>
        <w:tc>
          <w:tcPr>
            <w:tcW w:w="744" w:type="pct"/>
            <w:shd w:val="clear" w:color="auto" w:fill="auto"/>
            <w:noWrap/>
            <w:vAlign w:val="bottom"/>
            <w:hideMark/>
          </w:tcPr>
          <w:p w14:paraId="37F8D8B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68368</w:t>
            </w:r>
          </w:p>
        </w:tc>
        <w:tc>
          <w:tcPr>
            <w:tcW w:w="2024" w:type="pct"/>
            <w:shd w:val="clear" w:color="auto" w:fill="auto"/>
            <w:noWrap/>
            <w:vAlign w:val="bottom"/>
            <w:hideMark/>
          </w:tcPr>
          <w:p w14:paraId="609F300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Jesus </w:t>
            </w:r>
            <w:proofErr w:type="spellStart"/>
            <w:r w:rsidRPr="00AD201E">
              <w:rPr>
                <w:rFonts w:ascii="Garamond" w:eastAsia="Times New Roman" w:hAnsi="Garamond" w:cs="Calibri"/>
                <w:color w:val="000000"/>
                <w:sz w:val="22"/>
                <w:szCs w:val="22"/>
              </w:rPr>
              <w:t>maria</w:t>
            </w:r>
            <w:proofErr w:type="spellEnd"/>
          </w:p>
        </w:tc>
        <w:tc>
          <w:tcPr>
            <w:tcW w:w="744" w:type="pct"/>
            <w:shd w:val="clear" w:color="auto" w:fill="auto"/>
            <w:noWrap/>
            <w:vAlign w:val="bottom"/>
            <w:hideMark/>
          </w:tcPr>
          <w:p w14:paraId="56039D2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1.076</w:t>
            </w:r>
          </w:p>
        </w:tc>
        <w:tc>
          <w:tcPr>
            <w:tcW w:w="744" w:type="pct"/>
            <w:shd w:val="clear" w:color="auto" w:fill="auto"/>
            <w:noWrap/>
            <w:vAlign w:val="bottom"/>
            <w:hideMark/>
          </w:tcPr>
          <w:p w14:paraId="63B06B4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1.164</w:t>
            </w:r>
          </w:p>
        </w:tc>
        <w:tc>
          <w:tcPr>
            <w:tcW w:w="744" w:type="pct"/>
            <w:shd w:val="clear" w:color="auto" w:fill="auto"/>
            <w:noWrap/>
            <w:vAlign w:val="bottom"/>
            <w:hideMark/>
          </w:tcPr>
          <w:p w14:paraId="0210970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1.168</w:t>
            </w:r>
          </w:p>
        </w:tc>
      </w:tr>
      <w:tr w:rsidR="00AD201E" w:rsidRPr="00AD201E" w14:paraId="30733E26" w14:textId="77777777" w:rsidTr="00AD201E">
        <w:trPr>
          <w:trHeight w:val="300"/>
        </w:trPr>
        <w:tc>
          <w:tcPr>
            <w:tcW w:w="744" w:type="pct"/>
            <w:shd w:val="clear" w:color="auto" w:fill="auto"/>
            <w:noWrap/>
            <w:vAlign w:val="bottom"/>
            <w:hideMark/>
          </w:tcPr>
          <w:p w14:paraId="60331AE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68370</w:t>
            </w:r>
          </w:p>
        </w:tc>
        <w:tc>
          <w:tcPr>
            <w:tcW w:w="2024" w:type="pct"/>
            <w:shd w:val="clear" w:color="auto" w:fill="auto"/>
            <w:noWrap/>
            <w:vAlign w:val="bottom"/>
            <w:hideMark/>
          </w:tcPr>
          <w:p w14:paraId="239BBFB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Jordan </w:t>
            </w:r>
            <w:proofErr w:type="spellStart"/>
            <w:r w:rsidRPr="00AD201E">
              <w:rPr>
                <w:rFonts w:ascii="Garamond" w:eastAsia="Times New Roman" w:hAnsi="Garamond" w:cs="Calibri"/>
                <w:color w:val="000000"/>
                <w:sz w:val="22"/>
                <w:szCs w:val="22"/>
              </w:rPr>
              <w:t>sube</w:t>
            </w:r>
            <w:proofErr w:type="spellEnd"/>
          </w:p>
        </w:tc>
        <w:tc>
          <w:tcPr>
            <w:tcW w:w="744" w:type="pct"/>
            <w:shd w:val="clear" w:color="auto" w:fill="auto"/>
            <w:noWrap/>
            <w:vAlign w:val="bottom"/>
            <w:hideMark/>
          </w:tcPr>
          <w:p w14:paraId="2916F1B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0.161</w:t>
            </w:r>
          </w:p>
        </w:tc>
        <w:tc>
          <w:tcPr>
            <w:tcW w:w="744" w:type="pct"/>
            <w:shd w:val="clear" w:color="auto" w:fill="auto"/>
            <w:noWrap/>
            <w:vAlign w:val="bottom"/>
            <w:hideMark/>
          </w:tcPr>
          <w:p w14:paraId="7043438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0.635</w:t>
            </w:r>
          </w:p>
        </w:tc>
        <w:tc>
          <w:tcPr>
            <w:tcW w:w="744" w:type="pct"/>
            <w:shd w:val="clear" w:color="auto" w:fill="auto"/>
            <w:noWrap/>
            <w:vAlign w:val="bottom"/>
            <w:hideMark/>
          </w:tcPr>
          <w:p w14:paraId="5F829AA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0.307</w:t>
            </w:r>
          </w:p>
        </w:tc>
      </w:tr>
      <w:tr w:rsidR="00AD201E" w:rsidRPr="00AD201E" w14:paraId="0338051F" w14:textId="77777777" w:rsidTr="00AD201E">
        <w:trPr>
          <w:trHeight w:val="300"/>
        </w:trPr>
        <w:tc>
          <w:tcPr>
            <w:tcW w:w="744" w:type="pct"/>
            <w:shd w:val="clear" w:color="auto" w:fill="auto"/>
            <w:noWrap/>
            <w:vAlign w:val="bottom"/>
            <w:hideMark/>
          </w:tcPr>
          <w:p w14:paraId="502416F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68377</w:t>
            </w:r>
          </w:p>
        </w:tc>
        <w:tc>
          <w:tcPr>
            <w:tcW w:w="2024" w:type="pct"/>
            <w:shd w:val="clear" w:color="auto" w:fill="auto"/>
            <w:noWrap/>
            <w:vAlign w:val="bottom"/>
            <w:hideMark/>
          </w:tcPr>
          <w:p w14:paraId="1391CF6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belleza</w:t>
            </w:r>
            <w:proofErr w:type="spellEnd"/>
          </w:p>
        </w:tc>
        <w:tc>
          <w:tcPr>
            <w:tcW w:w="744" w:type="pct"/>
            <w:shd w:val="clear" w:color="auto" w:fill="auto"/>
            <w:noWrap/>
            <w:vAlign w:val="bottom"/>
            <w:hideMark/>
          </w:tcPr>
          <w:p w14:paraId="5BCF96A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0.075</w:t>
            </w:r>
          </w:p>
        </w:tc>
        <w:tc>
          <w:tcPr>
            <w:tcW w:w="744" w:type="pct"/>
            <w:shd w:val="clear" w:color="auto" w:fill="auto"/>
            <w:noWrap/>
            <w:vAlign w:val="bottom"/>
            <w:hideMark/>
          </w:tcPr>
          <w:p w14:paraId="45D3BA3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0.564</w:t>
            </w:r>
          </w:p>
        </w:tc>
        <w:tc>
          <w:tcPr>
            <w:tcW w:w="744" w:type="pct"/>
            <w:shd w:val="clear" w:color="auto" w:fill="auto"/>
            <w:noWrap/>
            <w:vAlign w:val="bottom"/>
            <w:hideMark/>
          </w:tcPr>
          <w:p w14:paraId="669BD49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0.169</w:t>
            </w:r>
          </w:p>
        </w:tc>
      </w:tr>
      <w:tr w:rsidR="00AD201E" w:rsidRPr="00AD201E" w14:paraId="3997CAF9" w14:textId="77777777" w:rsidTr="00AD201E">
        <w:trPr>
          <w:trHeight w:val="300"/>
        </w:trPr>
        <w:tc>
          <w:tcPr>
            <w:tcW w:w="744" w:type="pct"/>
            <w:shd w:val="clear" w:color="auto" w:fill="auto"/>
            <w:noWrap/>
            <w:vAlign w:val="bottom"/>
            <w:hideMark/>
          </w:tcPr>
          <w:p w14:paraId="17291C5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68397</w:t>
            </w:r>
          </w:p>
        </w:tc>
        <w:tc>
          <w:tcPr>
            <w:tcW w:w="2024" w:type="pct"/>
            <w:shd w:val="clear" w:color="auto" w:fill="auto"/>
            <w:noWrap/>
            <w:vAlign w:val="bottom"/>
            <w:hideMark/>
          </w:tcPr>
          <w:p w14:paraId="1F30807C"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paz</w:t>
            </w:r>
            <w:proofErr w:type="spellEnd"/>
          </w:p>
        </w:tc>
        <w:tc>
          <w:tcPr>
            <w:tcW w:w="744" w:type="pct"/>
            <w:shd w:val="clear" w:color="auto" w:fill="auto"/>
            <w:noWrap/>
            <w:vAlign w:val="bottom"/>
            <w:hideMark/>
          </w:tcPr>
          <w:p w14:paraId="22BDE7D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0.537</w:t>
            </w:r>
          </w:p>
        </w:tc>
        <w:tc>
          <w:tcPr>
            <w:tcW w:w="744" w:type="pct"/>
            <w:shd w:val="clear" w:color="auto" w:fill="auto"/>
            <w:noWrap/>
            <w:vAlign w:val="bottom"/>
            <w:hideMark/>
          </w:tcPr>
          <w:p w14:paraId="6A74184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0.593</w:t>
            </w:r>
          </w:p>
        </w:tc>
        <w:tc>
          <w:tcPr>
            <w:tcW w:w="744" w:type="pct"/>
            <w:shd w:val="clear" w:color="auto" w:fill="auto"/>
            <w:noWrap/>
            <w:vAlign w:val="bottom"/>
            <w:hideMark/>
          </w:tcPr>
          <w:p w14:paraId="02D4D26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0.66</w:t>
            </w:r>
          </w:p>
        </w:tc>
      </w:tr>
      <w:tr w:rsidR="00AD201E" w:rsidRPr="00AD201E" w14:paraId="086DC6E5" w14:textId="77777777" w:rsidTr="00AD201E">
        <w:trPr>
          <w:trHeight w:val="300"/>
        </w:trPr>
        <w:tc>
          <w:tcPr>
            <w:tcW w:w="744" w:type="pct"/>
            <w:shd w:val="clear" w:color="auto" w:fill="auto"/>
            <w:noWrap/>
            <w:vAlign w:val="bottom"/>
            <w:hideMark/>
          </w:tcPr>
          <w:p w14:paraId="0F52965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68406</w:t>
            </w:r>
          </w:p>
        </w:tc>
        <w:tc>
          <w:tcPr>
            <w:tcW w:w="2024" w:type="pct"/>
            <w:shd w:val="clear" w:color="auto" w:fill="auto"/>
            <w:noWrap/>
            <w:vAlign w:val="bottom"/>
            <w:hideMark/>
          </w:tcPr>
          <w:p w14:paraId="6E5E56F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Lebrija</w:t>
            </w:r>
            <w:proofErr w:type="spellEnd"/>
          </w:p>
        </w:tc>
        <w:tc>
          <w:tcPr>
            <w:tcW w:w="744" w:type="pct"/>
            <w:shd w:val="clear" w:color="auto" w:fill="auto"/>
            <w:noWrap/>
            <w:vAlign w:val="bottom"/>
            <w:hideMark/>
          </w:tcPr>
          <w:p w14:paraId="343AB63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4B6C50D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0.614</w:t>
            </w:r>
          </w:p>
        </w:tc>
        <w:tc>
          <w:tcPr>
            <w:tcW w:w="744" w:type="pct"/>
            <w:shd w:val="clear" w:color="auto" w:fill="auto"/>
            <w:noWrap/>
            <w:vAlign w:val="bottom"/>
            <w:hideMark/>
          </w:tcPr>
          <w:p w14:paraId="1566162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5579E788" w14:textId="77777777" w:rsidTr="00AD201E">
        <w:trPr>
          <w:trHeight w:val="300"/>
        </w:trPr>
        <w:tc>
          <w:tcPr>
            <w:tcW w:w="744" w:type="pct"/>
            <w:shd w:val="clear" w:color="auto" w:fill="auto"/>
            <w:noWrap/>
            <w:vAlign w:val="bottom"/>
            <w:hideMark/>
          </w:tcPr>
          <w:p w14:paraId="7673ED0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68418</w:t>
            </w:r>
          </w:p>
        </w:tc>
        <w:tc>
          <w:tcPr>
            <w:tcW w:w="2024" w:type="pct"/>
            <w:shd w:val="clear" w:color="auto" w:fill="auto"/>
            <w:noWrap/>
            <w:vAlign w:val="bottom"/>
            <w:hideMark/>
          </w:tcPr>
          <w:p w14:paraId="5859C57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Los </w:t>
            </w:r>
            <w:proofErr w:type="spellStart"/>
            <w:r w:rsidRPr="00AD201E">
              <w:rPr>
                <w:rFonts w:ascii="Garamond" w:eastAsia="Times New Roman" w:hAnsi="Garamond" w:cs="Calibri"/>
                <w:color w:val="000000"/>
                <w:sz w:val="22"/>
                <w:szCs w:val="22"/>
              </w:rPr>
              <w:t>santos</w:t>
            </w:r>
            <w:proofErr w:type="spellEnd"/>
          </w:p>
        </w:tc>
        <w:tc>
          <w:tcPr>
            <w:tcW w:w="744" w:type="pct"/>
            <w:shd w:val="clear" w:color="auto" w:fill="auto"/>
            <w:noWrap/>
            <w:vAlign w:val="bottom"/>
            <w:hideMark/>
          </w:tcPr>
          <w:p w14:paraId="06FA4E6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0.515</w:t>
            </w:r>
          </w:p>
        </w:tc>
        <w:tc>
          <w:tcPr>
            <w:tcW w:w="744" w:type="pct"/>
            <w:shd w:val="clear" w:color="auto" w:fill="auto"/>
            <w:noWrap/>
            <w:vAlign w:val="bottom"/>
            <w:hideMark/>
          </w:tcPr>
          <w:p w14:paraId="4B9EF19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0.931</w:t>
            </w:r>
          </w:p>
        </w:tc>
        <w:tc>
          <w:tcPr>
            <w:tcW w:w="744" w:type="pct"/>
            <w:shd w:val="clear" w:color="auto" w:fill="auto"/>
            <w:noWrap/>
            <w:vAlign w:val="bottom"/>
            <w:hideMark/>
          </w:tcPr>
          <w:p w14:paraId="2BA78A8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0.677</w:t>
            </w:r>
          </w:p>
        </w:tc>
      </w:tr>
      <w:tr w:rsidR="00AD201E" w:rsidRPr="00AD201E" w14:paraId="45ED20BF" w14:textId="77777777" w:rsidTr="00AD201E">
        <w:trPr>
          <w:trHeight w:val="300"/>
        </w:trPr>
        <w:tc>
          <w:tcPr>
            <w:tcW w:w="744" w:type="pct"/>
            <w:shd w:val="clear" w:color="auto" w:fill="auto"/>
            <w:noWrap/>
            <w:vAlign w:val="bottom"/>
            <w:hideMark/>
          </w:tcPr>
          <w:p w14:paraId="40B436B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68444</w:t>
            </w:r>
          </w:p>
        </w:tc>
        <w:tc>
          <w:tcPr>
            <w:tcW w:w="2024" w:type="pct"/>
            <w:shd w:val="clear" w:color="auto" w:fill="auto"/>
            <w:noWrap/>
            <w:vAlign w:val="bottom"/>
            <w:hideMark/>
          </w:tcPr>
          <w:p w14:paraId="5CA4741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Matanza</w:t>
            </w:r>
            <w:proofErr w:type="spellEnd"/>
          </w:p>
        </w:tc>
        <w:tc>
          <w:tcPr>
            <w:tcW w:w="744" w:type="pct"/>
            <w:shd w:val="clear" w:color="auto" w:fill="auto"/>
            <w:noWrap/>
            <w:vAlign w:val="bottom"/>
            <w:hideMark/>
          </w:tcPr>
          <w:p w14:paraId="2C07174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0.615</w:t>
            </w:r>
          </w:p>
        </w:tc>
        <w:tc>
          <w:tcPr>
            <w:tcW w:w="744" w:type="pct"/>
            <w:shd w:val="clear" w:color="auto" w:fill="auto"/>
            <w:noWrap/>
            <w:vAlign w:val="bottom"/>
            <w:hideMark/>
          </w:tcPr>
          <w:p w14:paraId="27151F7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0.861</w:t>
            </w:r>
          </w:p>
        </w:tc>
        <w:tc>
          <w:tcPr>
            <w:tcW w:w="744" w:type="pct"/>
            <w:shd w:val="clear" w:color="auto" w:fill="auto"/>
            <w:noWrap/>
            <w:vAlign w:val="bottom"/>
            <w:hideMark/>
          </w:tcPr>
          <w:p w14:paraId="7063F64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0.672</w:t>
            </w:r>
          </w:p>
        </w:tc>
      </w:tr>
      <w:tr w:rsidR="00AD201E" w:rsidRPr="00AD201E" w14:paraId="7540E8F5" w14:textId="77777777" w:rsidTr="00AD201E">
        <w:trPr>
          <w:trHeight w:val="300"/>
        </w:trPr>
        <w:tc>
          <w:tcPr>
            <w:tcW w:w="744" w:type="pct"/>
            <w:shd w:val="clear" w:color="auto" w:fill="auto"/>
            <w:noWrap/>
            <w:vAlign w:val="bottom"/>
            <w:hideMark/>
          </w:tcPr>
          <w:p w14:paraId="350E168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68464</w:t>
            </w:r>
          </w:p>
        </w:tc>
        <w:tc>
          <w:tcPr>
            <w:tcW w:w="2024" w:type="pct"/>
            <w:shd w:val="clear" w:color="auto" w:fill="auto"/>
            <w:noWrap/>
            <w:vAlign w:val="bottom"/>
            <w:hideMark/>
          </w:tcPr>
          <w:p w14:paraId="78831C65"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Mogotes</w:t>
            </w:r>
          </w:p>
        </w:tc>
        <w:tc>
          <w:tcPr>
            <w:tcW w:w="744" w:type="pct"/>
            <w:shd w:val="clear" w:color="auto" w:fill="auto"/>
            <w:noWrap/>
            <w:vAlign w:val="bottom"/>
            <w:hideMark/>
          </w:tcPr>
          <w:p w14:paraId="58E5495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0.786</w:t>
            </w:r>
          </w:p>
        </w:tc>
        <w:tc>
          <w:tcPr>
            <w:tcW w:w="744" w:type="pct"/>
            <w:shd w:val="clear" w:color="auto" w:fill="auto"/>
            <w:noWrap/>
            <w:vAlign w:val="bottom"/>
            <w:hideMark/>
          </w:tcPr>
          <w:p w14:paraId="6F3BC28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w:t>
            </w:r>
          </w:p>
        </w:tc>
        <w:tc>
          <w:tcPr>
            <w:tcW w:w="744" w:type="pct"/>
            <w:shd w:val="clear" w:color="auto" w:fill="auto"/>
            <w:noWrap/>
            <w:vAlign w:val="bottom"/>
            <w:hideMark/>
          </w:tcPr>
          <w:p w14:paraId="62A1D3A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0.868</w:t>
            </w:r>
          </w:p>
        </w:tc>
      </w:tr>
      <w:tr w:rsidR="00AD201E" w:rsidRPr="00AD201E" w14:paraId="6E271FA0" w14:textId="77777777" w:rsidTr="00AD201E">
        <w:trPr>
          <w:trHeight w:val="300"/>
        </w:trPr>
        <w:tc>
          <w:tcPr>
            <w:tcW w:w="744" w:type="pct"/>
            <w:shd w:val="clear" w:color="auto" w:fill="auto"/>
            <w:noWrap/>
            <w:vAlign w:val="bottom"/>
            <w:hideMark/>
          </w:tcPr>
          <w:p w14:paraId="5635E98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68498</w:t>
            </w:r>
          </w:p>
        </w:tc>
        <w:tc>
          <w:tcPr>
            <w:tcW w:w="2024" w:type="pct"/>
            <w:shd w:val="clear" w:color="auto" w:fill="auto"/>
            <w:noWrap/>
            <w:vAlign w:val="bottom"/>
            <w:hideMark/>
          </w:tcPr>
          <w:p w14:paraId="6D4DAB7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Ocamonte</w:t>
            </w:r>
            <w:proofErr w:type="spellEnd"/>
          </w:p>
        </w:tc>
        <w:tc>
          <w:tcPr>
            <w:tcW w:w="744" w:type="pct"/>
            <w:shd w:val="clear" w:color="auto" w:fill="auto"/>
            <w:noWrap/>
            <w:vAlign w:val="bottom"/>
            <w:hideMark/>
          </w:tcPr>
          <w:p w14:paraId="57B743D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0.748</w:t>
            </w:r>
          </w:p>
        </w:tc>
        <w:tc>
          <w:tcPr>
            <w:tcW w:w="744" w:type="pct"/>
            <w:shd w:val="clear" w:color="auto" w:fill="auto"/>
            <w:noWrap/>
            <w:vAlign w:val="bottom"/>
            <w:hideMark/>
          </w:tcPr>
          <w:p w14:paraId="2CB1E8F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0.97</w:t>
            </w:r>
          </w:p>
        </w:tc>
        <w:tc>
          <w:tcPr>
            <w:tcW w:w="744" w:type="pct"/>
            <w:shd w:val="clear" w:color="auto" w:fill="auto"/>
            <w:noWrap/>
            <w:vAlign w:val="bottom"/>
            <w:hideMark/>
          </w:tcPr>
          <w:p w14:paraId="40433A7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0.858</w:t>
            </w:r>
          </w:p>
        </w:tc>
      </w:tr>
      <w:tr w:rsidR="00AD201E" w:rsidRPr="00AD201E" w14:paraId="42B55FE4" w14:textId="77777777" w:rsidTr="00AD201E">
        <w:trPr>
          <w:trHeight w:val="300"/>
        </w:trPr>
        <w:tc>
          <w:tcPr>
            <w:tcW w:w="744" w:type="pct"/>
            <w:shd w:val="clear" w:color="auto" w:fill="auto"/>
            <w:noWrap/>
            <w:vAlign w:val="bottom"/>
            <w:hideMark/>
          </w:tcPr>
          <w:p w14:paraId="6DF53E0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68500</w:t>
            </w:r>
          </w:p>
        </w:tc>
        <w:tc>
          <w:tcPr>
            <w:tcW w:w="2024" w:type="pct"/>
            <w:shd w:val="clear" w:color="auto" w:fill="auto"/>
            <w:noWrap/>
            <w:vAlign w:val="bottom"/>
            <w:hideMark/>
          </w:tcPr>
          <w:p w14:paraId="74587005"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Oiba</w:t>
            </w:r>
            <w:proofErr w:type="spellEnd"/>
          </w:p>
        </w:tc>
        <w:tc>
          <w:tcPr>
            <w:tcW w:w="744" w:type="pct"/>
            <w:shd w:val="clear" w:color="auto" w:fill="auto"/>
            <w:noWrap/>
            <w:vAlign w:val="bottom"/>
            <w:hideMark/>
          </w:tcPr>
          <w:p w14:paraId="7FCE70E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0.947</w:t>
            </w:r>
          </w:p>
        </w:tc>
        <w:tc>
          <w:tcPr>
            <w:tcW w:w="744" w:type="pct"/>
            <w:shd w:val="clear" w:color="auto" w:fill="auto"/>
            <w:noWrap/>
            <w:vAlign w:val="bottom"/>
            <w:hideMark/>
          </w:tcPr>
          <w:p w14:paraId="2DCEC00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0.912</w:t>
            </w:r>
          </w:p>
        </w:tc>
        <w:tc>
          <w:tcPr>
            <w:tcW w:w="744" w:type="pct"/>
            <w:shd w:val="clear" w:color="auto" w:fill="auto"/>
            <w:noWrap/>
            <w:vAlign w:val="bottom"/>
            <w:hideMark/>
          </w:tcPr>
          <w:p w14:paraId="6FA9086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1.047</w:t>
            </w:r>
          </w:p>
        </w:tc>
      </w:tr>
      <w:tr w:rsidR="00AD201E" w:rsidRPr="00AD201E" w14:paraId="3BEBB8DC" w14:textId="77777777" w:rsidTr="00AD201E">
        <w:trPr>
          <w:trHeight w:val="300"/>
        </w:trPr>
        <w:tc>
          <w:tcPr>
            <w:tcW w:w="744" w:type="pct"/>
            <w:shd w:val="clear" w:color="auto" w:fill="auto"/>
            <w:noWrap/>
            <w:vAlign w:val="bottom"/>
            <w:hideMark/>
          </w:tcPr>
          <w:p w14:paraId="432C987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68502</w:t>
            </w:r>
          </w:p>
        </w:tc>
        <w:tc>
          <w:tcPr>
            <w:tcW w:w="2024" w:type="pct"/>
            <w:shd w:val="clear" w:color="auto" w:fill="auto"/>
            <w:noWrap/>
            <w:vAlign w:val="bottom"/>
            <w:hideMark/>
          </w:tcPr>
          <w:p w14:paraId="20E15FD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Onzaga</w:t>
            </w:r>
            <w:proofErr w:type="spellEnd"/>
          </w:p>
        </w:tc>
        <w:tc>
          <w:tcPr>
            <w:tcW w:w="744" w:type="pct"/>
            <w:shd w:val="clear" w:color="auto" w:fill="auto"/>
            <w:noWrap/>
            <w:vAlign w:val="bottom"/>
            <w:hideMark/>
          </w:tcPr>
          <w:p w14:paraId="0125F8A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0.059</w:t>
            </w:r>
          </w:p>
        </w:tc>
        <w:tc>
          <w:tcPr>
            <w:tcW w:w="744" w:type="pct"/>
            <w:shd w:val="clear" w:color="auto" w:fill="auto"/>
            <w:noWrap/>
            <w:vAlign w:val="bottom"/>
            <w:hideMark/>
          </w:tcPr>
          <w:p w14:paraId="28C0A75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0.199</w:t>
            </w:r>
          </w:p>
        </w:tc>
        <w:tc>
          <w:tcPr>
            <w:tcW w:w="744" w:type="pct"/>
            <w:shd w:val="clear" w:color="auto" w:fill="auto"/>
            <w:noWrap/>
            <w:vAlign w:val="bottom"/>
            <w:hideMark/>
          </w:tcPr>
          <w:p w14:paraId="01E150F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0.056</w:t>
            </w:r>
          </w:p>
        </w:tc>
      </w:tr>
      <w:tr w:rsidR="00AD201E" w:rsidRPr="00AD201E" w14:paraId="2FC9A984" w14:textId="77777777" w:rsidTr="00AD201E">
        <w:trPr>
          <w:trHeight w:val="300"/>
        </w:trPr>
        <w:tc>
          <w:tcPr>
            <w:tcW w:w="744" w:type="pct"/>
            <w:shd w:val="clear" w:color="auto" w:fill="auto"/>
            <w:noWrap/>
            <w:vAlign w:val="bottom"/>
            <w:hideMark/>
          </w:tcPr>
          <w:p w14:paraId="5D1F96B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68524</w:t>
            </w:r>
          </w:p>
        </w:tc>
        <w:tc>
          <w:tcPr>
            <w:tcW w:w="2024" w:type="pct"/>
            <w:shd w:val="clear" w:color="auto" w:fill="auto"/>
            <w:noWrap/>
            <w:vAlign w:val="bottom"/>
            <w:hideMark/>
          </w:tcPr>
          <w:p w14:paraId="1FE4F765"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Palmas del </w:t>
            </w:r>
            <w:proofErr w:type="spellStart"/>
            <w:r w:rsidRPr="00AD201E">
              <w:rPr>
                <w:rFonts w:ascii="Garamond" w:eastAsia="Times New Roman" w:hAnsi="Garamond" w:cs="Calibri"/>
                <w:color w:val="000000"/>
                <w:sz w:val="22"/>
                <w:szCs w:val="22"/>
              </w:rPr>
              <w:t>socorro</w:t>
            </w:r>
            <w:proofErr w:type="spellEnd"/>
          </w:p>
        </w:tc>
        <w:tc>
          <w:tcPr>
            <w:tcW w:w="744" w:type="pct"/>
            <w:shd w:val="clear" w:color="auto" w:fill="auto"/>
            <w:noWrap/>
            <w:vAlign w:val="bottom"/>
            <w:hideMark/>
          </w:tcPr>
          <w:p w14:paraId="2DF3912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0.517</w:t>
            </w:r>
          </w:p>
        </w:tc>
        <w:tc>
          <w:tcPr>
            <w:tcW w:w="744" w:type="pct"/>
            <w:shd w:val="clear" w:color="auto" w:fill="auto"/>
            <w:noWrap/>
            <w:vAlign w:val="bottom"/>
            <w:hideMark/>
          </w:tcPr>
          <w:p w14:paraId="7414F04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0.889</w:t>
            </w:r>
          </w:p>
        </w:tc>
        <w:tc>
          <w:tcPr>
            <w:tcW w:w="744" w:type="pct"/>
            <w:shd w:val="clear" w:color="auto" w:fill="auto"/>
            <w:noWrap/>
            <w:vAlign w:val="bottom"/>
            <w:hideMark/>
          </w:tcPr>
          <w:p w14:paraId="625346A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0.664</w:t>
            </w:r>
          </w:p>
        </w:tc>
      </w:tr>
      <w:tr w:rsidR="00AD201E" w:rsidRPr="00AD201E" w14:paraId="676B7ED3" w14:textId="77777777" w:rsidTr="00AD201E">
        <w:trPr>
          <w:trHeight w:val="300"/>
        </w:trPr>
        <w:tc>
          <w:tcPr>
            <w:tcW w:w="744" w:type="pct"/>
            <w:shd w:val="clear" w:color="auto" w:fill="auto"/>
            <w:noWrap/>
            <w:vAlign w:val="bottom"/>
            <w:hideMark/>
          </w:tcPr>
          <w:p w14:paraId="6678FFA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lastRenderedPageBreak/>
              <w:t>68533</w:t>
            </w:r>
          </w:p>
        </w:tc>
        <w:tc>
          <w:tcPr>
            <w:tcW w:w="2024" w:type="pct"/>
            <w:shd w:val="clear" w:color="auto" w:fill="auto"/>
            <w:noWrap/>
            <w:vAlign w:val="bottom"/>
            <w:hideMark/>
          </w:tcPr>
          <w:p w14:paraId="4AF557B4"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Paramo</w:t>
            </w:r>
          </w:p>
        </w:tc>
        <w:tc>
          <w:tcPr>
            <w:tcW w:w="744" w:type="pct"/>
            <w:shd w:val="clear" w:color="auto" w:fill="auto"/>
            <w:noWrap/>
            <w:vAlign w:val="bottom"/>
            <w:hideMark/>
          </w:tcPr>
          <w:p w14:paraId="413275A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0.948</w:t>
            </w:r>
          </w:p>
        </w:tc>
        <w:tc>
          <w:tcPr>
            <w:tcW w:w="744" w:type="pct"/>
            <w:shd w:val="clear" w:color="auto" w:fill="auto"/>
            <w:noWrap/>
            <w:vAlign w:val="bottom"/>
            <w:hideMark/>
          </w:tcPr>
          <w:p w14:paraId="47D8324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1.003</w:t>
            </w:r>
          </w:p>
        </w:tc>
        <w:tc>
          <w:tcPr>
            <w:tcW w:w="744" w:type="pct"/>
            <w:shd w:val="clear" w:color="auto" w:fill="auto"/>
            <w:noWrap/>
            <w:vAlign w:val="bottom"/>
            <w:hideMark/>
          </w:tcPr>
          <w:p w14:paraId="4C0E9B6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1.051</w:t>
            </w:r>
          </w:p>
        </w:tc>
      </w:tr>
      <w:tr w:rsidR="00AD201E" w:rsidRPr="00AD201E" w14:paraId="5EFA428C" w14:textId="77777777" w:rsidTr="00AD201E">
        <w:trPr>
          <w:trHeight w:val="300"/>
        </w:trPr>
        <w:tc>
          <w:tcPr>
            <w:tcW w:w="744" w:type="pct"/>
            <w:shd w:val="clear" w:color="auto" w:fill="auto"/>
            <w:noWrap/>
            <w:vAlign w:val="bottom"/>
            <w:hideMark/>
          </w:tcPr>
          <w:p w14:paraId="21ED536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68547</w:t>
            </w:r>
          </w:p>
        </w:tc>
        <w:tc>
          <w:tcPr>
            <w:tcW w:w="2024" w:type="pct"/>
            <w:shd w:val="clear" w:color="auto" w:fill="auto"/>
            <w:noWrap/>
            <w:vAlign w:val="bottom"/>
            <w:hideMark/>
          </w:tcPr>
          <w:p w14:paraId="28A5355D"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Piedecuesta</w:t>
            </w:r>
            <w:proofErr w:type="spellEnd"/>
          </w:p>
        </w:tc>
        <w:tc>
          <w:tcPr>
            <w:tcW w:w="744" w:type="pct"/>
            <w:shd w:val="clear" w:color="auto" w:fill="auto"/>
            <w:noWrap/>
            <w:vAlign w:val="bottom"/>
            <w:hideMark/>
          </w:tcPr>
          <w:p w14:paraId="64FD0B4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0.732</w:t>
            </w:r>
          </w:p>
        </w:tc>
        <w:tc>
          <w:tcPr>
            <w:tcW w:w="744" w:type="pct"/>
            <w:shd w:val="clear" w:color="auto" w:fill="auto"/>
            <w:noWrap/>
            <w:vAlign w:val="bottom"/>
            <w:hideMark/>
          </w:tcPr>
          <w:p w14:paraId="5AA74CA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0.902</w:t>
            </w:r>
          </w:p>
        </w:tc>
        <w:tc>
          <w:tcPr>
            <w:tcW w:w="744" w:type="pct"/>
            <w:shd w:val="clear" w:color="auto" w:fill="auto"/>
            <w:noWrap/>
            <w:vAlign w:val="bottom"/>
            <w:hideMark/>
          </w:tcPr>
          <w:p w14:paraId="5F33BD8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0.815</w:t>
            </w:r>
          </w:p>
        </w:tc>
      </w:tr>
      <w:tr w:rsidR="00AD201E" w:rsidRPr="00AD201E" w14:paraId="0B9894F4" w14:textId="77777777" w:rsidTr="00AD201E">
        <w:trPr>
          <w:trHeight w:val="300"/>
        </w:trPr>
        <w:tc>
          <w:tcPr>
            <w:tcW w:w="744" w:type="pct"/>
            <w:shd w:val="clear" w:color="auto" w:fill="auto"/>
            <w:noWrap/>
            <w:vAlign w:val="bottom"/>
            <w:hideMark/>
          </w:tcPr>
          <w:p w14:paraId="41D7EDA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68549</w:t>
            </w:r>
          </w:p>
        </w:tc>
        <w:tc>
          <w:tcPr>
            <w:tcW w:w="2024" w:type="pct"/>
            <w:shd w:val="clear" w:color="auto" w:fill="auto"/>
            <w:noWrap/>
            <w:vAlign w:val="bottom"/>
            <w:hideMark/>
          </w:tcPr>
          <w:p w14:paraId="13C4A54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Pinchote</w:t>
            </w:r>
            <w:proofErr w:type="spellEnd"/>
          </w:p>
        </w:tc>
        <w:tc>
          <w:tcPr>
            <w:tcW w:w="744" w:type="pct"/>
            <w:shd w:val="clear" w:color="auto" w:fill="auto"/>
            <w:noWrap/>
            <w:vAlign w:val="bottom"/>
            <w:hideMark/>
          </w:tcPr>
          <w:p w14:paraId="7A05D3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0.713</w:t>
            </w:r>
          </w:p>
        </w:tc>
        <w:tc>
          <w:tcPr>
            <w:tcW w:w="744" w:type="pct"/>
            <w:shd w:val="clear" w:color="auto" w:fill="auto"/>
            <w:noWrap/>
            <w:vAlign w:val="bottom"/>
            <w:hideMark/>
          </w:tcPr>
          <w:p w14:paraId="4C8680D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0.947</w:t>
            </w:r>
          </w:p>
        </w:tc>
        <w:tc>
          <w:tcPr>
            <w:tcW w:w="744" w:type="pct"/>
            <w:shd w:val="clear" w:color="auto" w:fill="auto"/>
            <w:noWrap/>
            <w:vAlign w:val="bottom"/>
            <w:hideMark/>
          </w:tcPr>
          <w:p w14:paraId="5F09874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0.849</w:t>
            </w:r>
          </w:p>
        </w:tc>
      </w:tr>
      <w:tr w:rsidR="00AD201E" w:rsidRPr="00AD201E" w14:paraId="26EFF37A" w14:textId="77777777" w:rsidTr="00AD201E">
        <w:trPr>
          <w:trHeight w:val="300"/>
        </w:trPr>
        <w:tc>
          <w:tcPr>
            <w:tcW w:w="744" w:type="pct"/>
            <w:shd w:val="clear" w:color="auto" w:fill="auto"/>
            <w:noWrap/>
            <w:vAlign w:val="bottom"/>
            <w:hideMark/>
          </w:tcPr>
          <w:p w14:paraId="7797116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68572</w:t>
            </w:r>
          </w:p>
        </w:tc>
        <w:tc>
          <w:tcPr>
            <w:tcW w:w="2024" w:type="pct"/>
            <w:shd w:val="clear" w:color="auto" w:fill="auto"/>
            <w:noWrap/>
            <w:vAlign w:val="bottom"/>
            <w:hideMark/>
          </w:tcPr>
          <w:p w14:paraId="7983A888"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Puente </w:t>
            </w:r>
            <w:proofErr w:type="spellStart"/>
            <w:r w:rsidRPr="00AD201E">
              <w:rPr>
                <w:rFonts w:ascii="Garamond" w:eastAsia="Times New Roman" w:hAnsi="Garamond" w:cs="Calibri"/>
                <w:color w:val="000000"/>
                <w:sz w:val="22"/>
                <w:szCs w:val="22"/>
              </w:rPr>
              <w:t>nacional</w:t>
            </w:r>
            <w:proofErr w:type="spellEnd"/>
          </w:p>
        </w:tc>
        <w:tc>
          <w:tcPr>
            <w:tcW w:w="744" w:type="pct"/>
            <w:shd w:val="clear" w:color="auto" w:fill="auto"/>
            <w:noWrap/>
            <w:vAlign w:val="bottom"/>
            <w:hideMark/>
          </w:tcPr>
          <w:p w14:paraId="4AE55D0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0.661</w:t>
            </w:r>
          </w:p>
        </w:tc>
        <w:tc>
          <w:tcPr>
            <w:tcW w:w="744" w:type="pct"/>
            <w:shd w:val="clear" w:color="auto" w:fill="auto"/>
            <w:noWrap/>
            <w:vAlign w:val="bottom"/>
            <w:hideMark/>
          </w:tcPr>
          <w:p w14:paraId="5C2E6D2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0.967</w:t>
            </w:r>
          </w:p>
        </w:tc>
        <w:tc>
          <w:tcPr>
            <w:tcW w:w="744" w:type="pct"/>
            <w:shd w:val="clear" w:color="auto" w:fill="auto"/>
            <w:noWrap/>
            <w:vAlign w:val="bottom"/>
            <w:hideMark/>
          </w:tcPr>
          <w:p w14:paraId="7C1E069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0.74</w:t>
            </w:r>
          </w:p>
        </w:tc>
      </w:tr>
      <w:tr w:rsidR="00AD201E" w:rsidRPr="00AD201E" w14:paraId="4A108A26" w14:textId="77777777" w:rsidTr="00AD201E">
        <w:trPr>
          <w:trHeight w:val="300"/>
        </w:trPr>
        <w:tc>
          <w:tcPr>
            <w:tcW w:w="744" w:type="pct"/>
            <w:shd w:val="clear" w:color="auto" w:fill="auto"/>
            <w:noWrap/>
            <w:vAlign w:val="bottom"/>
            <w:hideMark/>
          </w:tcPr>
          <w:p w14:paraId="5E5C455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68615</w:t>
            </w:r>
          </w:p>
        </w:tc>
        <w:tc>
          <w:tcPr>
            <w:tcW w:w="2024" w:type="pct"/>
            <w:shd w:val="clear" w:color="auto" w:fill="auto"/>
            <w:noWrap/>
            <w:vAlign w:val="bottom"/>
            <w:hideMark/>
          </w:tcPr>
          <w:p w14:paraId="14DD1963"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Rionegro</w:t>
            </w:r>
            <w:proofErr w:type="spellEnd"/>
          </w:p>
        </w:tc>
        <w:tc>
          <w:tcPr>
            <w:tcW w:w="744" w:type="pct"/>
            <w:shd w:val="clear" w:color="auto" w:fill="auto"/>
            <w:noWrap/>
            <w:vAlign w:val="bottom"/>
            <w:hideMark/>
          </w:tcPr>
          <w:p w14:paraId="0123AB5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5070907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0.378</w:t>
            </w:r>
          </w:p>
        </w:tc>
        <w:tc>
          <w:tcPr>
            <w:tcW w:w="744" w:type="pct"/>
            <w:shd w:val="clear" w:color="auto" w:fill="auto"/>
            <w:noWrap/>
            <w:vAlign w:val="bottom"/>
            <w:hideMark/>
          </w:tcPr>
          <w:p w14:paraId="096385C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5D03CBC1" w14:textId="77777777" w:rsidTr="00AD201E">
        <w:trPr>
          <w:trHeight w:val="300"/>
        </w:trPr>
        <w:tc>
          <w:tcPr>
            <w:tcW w:w="744" w:type="pct"/>
            <w:shd w:val="clear" w:color="auto" w:fill="auto"/>
            <w:noWrap/>
            <w:vAlign w:val="bottom"/>
            <w:hideMark/>
          </w:tcPr>
          <w:p w14:paraId="77909FA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68669</w:t>
            </w:r>
          </w:p>
        </w:tc>
        <w:tc>
          <w:tcPr>
            <w:tcW w:w="2024" w:type="pct"/>
            <w:shd w:val="clear" w:color="auto" w:fill="auto"/>
            <w:noWrap/>
            <w:vAlign w:val="bottom"/>
            <w:hideMark/>
          </w:tcPr>
          <w:p w14:paraId="0248DCC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andres</w:t>
            </w:r>
            <w:proofErr w:type="spellEnd"/>
          </w:p>
        </w:tc>
        <w:tc>
          <w:tcPr>
            <w:tcW w:w="744" w:type="pct"/>
            <w:shd w:val="clear" w:color="auto" w:fill="auto"/>
            <w:noWrap/>
            <w:vAlign w:val="bottom"/>
            <w:hideMark/>
          </w:tcPr>
          <w:p w14:paraId="404B5AF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0.113</w:t>
            </w:r>
          </w:p>
        </w:tc>
        <w:tc>
          <w:tcPr>
            <w:tcW w:w="744" w:type="pct"/>
            <w:shd w:val="clear" w:color="auto" w:fill="auto"/>
            <w:noWrap/>
            <w:vAlign w:val="bottom"/>
            <w:hideMark/>
          </w:tcPr>
          <w:p w14:paraId="25ECD1C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0.104</w:t>
            </w:r>
          </w:p>
        </w:tc>
        <w:tc>
          <w:tcPr>
            <w:tcW w:w="744" w:type="pct"/>
            <w:shd w:val="clear" w:color="auto" w:fill="auto"/>
            <w:noWrap/>
            <w:vAlign w:val="bottom"/>
            <w:hideMark/>
          </w:tcPr>
          <w:p w14:paraId="0938A44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0.081</w:t>
            </w:r>
          </w:p>
        </w:tc>
      </w:tr>
      <w:tr w:rsidR="00AD201E" w:rsidRPr="00AD201E" w14:paraId="37889AD5" w14:textId="77777777" w:rsidTr="00AD201E">
        <w:trPr>
          <w:trHeight w:val="300"/>
        </w:trPr>
        <w:tc>
          <w:tcPr>
            <w:tcW w:w="744" w:type="pct"/>
            <w:shd w:val="clear" w:color="auto" w:fill="auto"/>
            <w:noWrap/>
            <w:vAlign w:val="bottom"/>
            <w:hideMark/>
          </w:tcPr>
          <w:p w14:paraId="75AC844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68673</w:t>
            </w:r>
          </w:p>
        </w:tc>
        <w:tc>
          <w:tcPr>
            <w:tcW w:w="2024" w:type="pct"/>
            <w:shd w:val="clear" w:color="auto" w:fill="auto"/>
            <w:noWrap/>
            <w:vAlign w:val="bottom"/>
            <w:hideMark/>
          </w:tcPr>
          <w:p w14:paraId="765B777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benito</w:t>
            </w:r>
            <w:proofErr w:type="spellEnd"/>
          </w:p>
        </w:tc>
        <w:tc>
          <w:tcPr>
            <w:tcW w:w="744" w:type="pct"/>
            <w:shd w:val="clear" w:color="auto" w:fill="auto"/>
            <w:noWrap/>
            <w:vAlign w:val="bottom"/>
            <w:hideMark/>
          </w:tcPr>
          <w:p w14:paraId="2E035B8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0.706</w:t>
            </w:r>
          </w:p>
        </w:tc>
        <w:tc>
          <w:tcPr>
            <w:tcW w:w="744" w:type="pct"/>
            <w:shd w:val="clear" w:color="auto" w:fill="auto"/>
            <w:noWrap/>
            <w:vAlign w:val="bottom"/>
            <w:hideMark/>
          </w:tcPr>
          <w:p w14:paraId="51DA827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0.971</w:t>
            </w:r>
          </w:p>
        </w:tc>
        <w:tc>
          <w:tcPr>
            <w:tcW w:w="744" w:type="pct"/>
            <w:shd w:val="clear" w:color="auto" w:fill="auto"/>
            <w:noWrap/>
            <w:vAlign w:val="bottom"/>
            <w:hideMark/>
          </w:tcPr>
          <w:p w14:paraId="46CCBD5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0.856</w:t>
            </w:r>
          </w:p>
        </w:tc>
      </w:tr>
      <w:tr w:rsidR="00AD201E" w:rsidRPr="00AD201E" w14:paraId="290F7D09" w14:textId="77777777" w:rsidTr="00AD201E">
        <w:trPr>
          <w:trHeight w:val="300"/>
        </w:trPr>
        <w:tc>
          <w:tcPr>
            <w:tcW w:w="744" w:type="pct"/>
            <w:shd w:val="clear" w:color="auto" w:fill="auto"/>
            <w:noWrap/>
            <w:vAlign w:val="bottom"/>
            <w:hideMark/>
          </w:tcPr>
          <w:p w14:paraId="0EA8AA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68679</w:t>
            </w:r>
          </w:p>
        </w:tc>
        <w:tc>
          <w:tcPr>
            <w:tcW w:w="2024" w:type="pct"/>
            <w:shd w:val="clear" w:color="auto" w:fill="auto"/>
            <w:noWrap/>
            <w:vAlign w:val="bottom"/>
            <w:hideMark/>
          </w:tcPr>
          <w:p w14:paraId="7798676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gil</w:t>
            </w:r>
            <w:proofErr w:type="spellEnd"/>
          </w:p>
        </w:tc>
        <w:tc>
          <w:tcPr>
            <w:tcW w:w="744" w:type="pct"/>
            <w:shd w:val="clear" w:color="auto" w:fill="auto"/>
            <w:noWrap/>
            <w:vAlign w:val="bottom"/>
            <w:hideMark/>
          </w:tcPr>
          <w:p w14:paraId="2CC330C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0.731</w:t>
            </w:r>
          </w:p>
        </w:tc>
        <w:tc>
          <w:tcPr>
            <w:tcW w:w="744" w:type="pct"/>
            <w:shd w:val="clear" w:color="auto" w:fill="auto"/>
            <w:noWrap/>
            <w:vAlign w:val="bottom"/>
            <w:hideMark/>
          </w:tcPr>
          <w:p w14:paraId="57325C9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0.858</w:t>
            </w:r>
          </w:p>
        </w:tc>
        <w:tc>
          <w:tcPr>
            <w:tcW w:w="744" w:type="pct"/>
            <w:shd w:val="clear" w:color="auto" w:fill="auto"/>
            <w:noWrap/>
            <w:vAlign w:val="bottom"/>
            <w:hideMark/>
          </w:tcPr>
          <w:p w14:paraId="4217E09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0.86</w:t>
            </w:r>
          </w:p>
        </w:tc>
      </w:tr>
      <w:tr w:rsidR="00AD201E" w:rsidRPr="00AD201E" w14:paraId="67C49656" w14:textId="77777777" w:rsidTr="00AD201E">
        <w:trPr>
          <w:trHeight w:val="300"/>
        </w:trPr>
        <w:tc>
          <w:tcPr>
            <w:tcW w:w="744" w:type="pct"/>
            <w:shd w:val="clear" w:color="auto" w:fill="auto"/>
            <w:noWrap/>
            <w:vAlign w:val="bottom"/>
            <w:hideMark/>
          </w:tcPr>
          <w:p w14:paraId="523C91F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68682</w:t>
            </w:r>
          </w:p>
        </w:tc>
        <w:tc>
          <w:tcPr>
            <w:tcW w:w="2024" w:type="pct"/>
            <w:shd w:val="clear" w:color="auto" w:fill="auto"/>
            <w:noWrap/>
            <w:vAlign w:val="bottom"/>
            <w:hideMark/>
          </w:tcPr>
          <w:p w14:paraId="78B9A14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joaquin</w:t>
            </w:r>
            <w:proofErr w:type="spellEnd"/>
          </w:p>
        </w:tc>
        <w:tc>
          <w:tcPr>
            <w:tcW w:w="744" w:type="pct"/>
            <w:shd w:val="clear" w:color="auto" w:fill="auto"/>
            <w:noWrap/>
            <w:vAlign w:val="bottom"/>
            <w:hideMark/>
          </w:tcPr>
          <w:p w14:paraId="046DF39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0.872</w:t>
            </w:r>
          </w:p>
        </w:tc>
        <w:tc>
          <w:tcPr>
            <w:tcW w:w="744" w:type="pct"/>
            <w:shd w:val="clear" w:color="auto" w:fill="auto"/>
            <w:noWrap/>
            <w:vAlign w:val="bottom"/>
            <w:hideMark/>
          </w:tcPr>
          <w:p w14:paraId="0927DCE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1.092</w:t>
            </w:r>
          </w:p>
        </w:tc>
        <w:tc>
          <w:tcPr>
            <w:tcW w:w="744" w:type="pct"/>
            <w:shd w:val="clear" w:color="auto" w:fill="auto"/>
            <w:noWrap/>
            <w:vAlign w:val="bottom"/>
            <w:hideMark/>
          </w:tcPr>
          <w:p w14:paraId="5953327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0.93</w:t>
            </w:r>
          </w:p>
        </w:tc>
      </w:tr>
      <w:tr w:rsidR="00AD201E" w:rsidRPr="00AD201E" w14:paraId="06B8315E" w14:textId="77777777" w:rsidTr="00AD201E">
        <w:trPr>
          <w:trHeight w:val="300"/>
        </w:trPr>
        <w:tc>
          <w:tcPr>
            <w:tcW w:w="744" w:type="pct"/>
            <w:shd w:val="clear" w:color="auto" w:fill="auto"/>
            <w:noWrap/>
            <w:vAlign w:val="bottom"/>
            <w:hideMark/>
          </w:tcPr>
          <w:p w14:paraId="7BC8528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68684</w:t>
            </w:r>
          </w:p>
        </w:tc>
        <w:tc>
          <w:tcPr>
            <w:tcW w:w="2024" w:type="pct"/>
            <w:shd w:val="clear" w:color="auto" w:fill="auto"/>
            <w:noWrap/>
            <w:vAlign w:val="bottom"/>
            <w:hideMark/>
          </w:tcPr>
          <w:p w14:paraId="4F131DD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jose</w:t>
            </w:r>
            <w:proofErr w:type="spellEnd"/>
            <w:r w:rsidRPr="00AD201E">
              <w:rPr>
                <w:rFonts w:ascii="Garamond" w:eastAsia="Times New Roman" w:hAnsi="Garamond" w:cs="Calibri"/>
                <w:color w:val="000000"/>
                <w:sz w:val="22"/>
                <w:szCs w:val="22"/>
              </w:rPr>
              <w:t xml:space="preserve"> de </w:t>
            </w:r>
            <w:proofErr w:type="spellStart"/>
            <w:r w:rsidRPr="00AD201E">
              <w:rPr>
                <w:rFonts w:ascii="Garamond" w:eastAsia="Times New Roman" w:hAnsi="Garamond" w:cs="Calibri"/>
                <w:color w:val="000000"/>
                <w:sz w:val="22"/>
                <w:szCs w:val="22"/>
              </w:rPr>
              <w:t>miranda</w:t>
            </w:r>
            <w:proofErr w:type="spellEnd"/>
          </w:p>
        </w:tc>
        <w:tc>
          <w:tcPr>
            <w:tcW w:w="744" w:type="pct"/>
            <w:shd w:val="clear" w:color="auto" w:fill="auto"/>
            <w:noWrap/>
            <w:vAlign w:val="bottom"/>
            <w:hideMark/>
          </w:tcPr>
          <w:p w14:paraId="2B6BE93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0.384</w:t>
            </w:r>
          </w:p>
        </w:tc>
        <w:tc>
          <w:tcPr>
            <w:tcW w:w="744" w:type="pct"/>
            <w:shd w:val="clear" w:color="auto" w:fill="auto"/>
            <w:noWrap/>
            <w:vAlign w:val="bottom"/>
            <w:hideMark/>
          </w:tcPr>
          <w:p w14:paraId="65DEBA5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0.428</w:t>
            </w:r>
          </w:p>
        </w:tc>
        <w:tc>
          <w:tcPr>
            <w:tcW w:w="744" w:type="pct"/>
            <w:shd w:val="clear" w:color="auto" w:fill="auto"/>
            <w:noWrap/>
            <w:vAlign w:val="bottom"/>
            <w:hideMark/>
          </w:tcPr>
          <w:p w14:paraId="2C9FBA3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0.443</w:t>
            </w:r>
          </w:p>
        </w:tc>
      </w:tr>
      <w:tr w:rsidR="00AD201E" w:rsidRPr="00AD201E" w14:paraId="5D79152A" w14:textId="77777777" w:rsidTr="00AD201E">
        <w:trPr>
          <w:trHeight w:val="300"/>
        </w:trPr>
        <w:tc>
          <w:tcPr>
            <w:tcW w:w="744" w:type="pct"/>
            <w:shd w:val="clear" w:color="auto" w:fill="auto"/>
            <w:noWrap/>
            <w:vAlign w:val="bottom"/>
            <w:hideMark/>
          </w:tcPr>
          <w:p w14:paraId="634AA50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68689</w:t>
            </w:r>
          </w:p>
        </w:tc>
        <w:tc>
          <w:tcPr>
            <w:tcW w:w="2024" w:type="pct"/>
            <w:shd w:val="clear" w:color="auto" w:fill="auto"/>
            <w:noWrap/>
            <w:vAlign w:val="bottom"/>
            <w:hideMark/>
          </w:tcPr>
          <w:p w14:paraId="41A930F7"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vicente</w:t>
            </w:r>
            <w:proofErr w:type="spellEnd"/>
            <w:r w:rsidRPr="00AD201E">
              <w:rPr>
                <w:rFonts w:ascii="Garamond" w:eastAsia="Times New Roman" w:hAnsi="Garamond" w:cs="Calibri"/>
                <w:color w:val="000000"/>
                <w:sz w:val="22"/>
                <w:szCs w:val="22"/>
              </w:rPr>
              <w:t xml:space="preserve"> de </w:t>
            </w:r>
            <w:proofErr w:type="spellStart"/>
            <w:r w:rsidRPr="00AD201E">
              <w:rPr>
                <w:rFonts w:ascii="Garamond" w:eastAsia="Times New Roman" w:hAnsi="Garamond" w:cs="Calibri"/>
                <w:color w:val="000000"/>
                <w:sz w:val="22"/>
                <w:szCs w:val="22"/>
              </w:rPr>
              <w:t>chucuri</w:t>
            </w:r>
            <w:proofErr w:type="spellEnd"/>
          </w:p>
        </w:tc>
        <w:tc>
          <w:tcPr>
            <w:tcW w:w="744" w:type="pct"/>
            <w:shd w:val="clear" w:color="auto" w:fill="auto"/>
            <w:noWrap/>
            <w:vAlign w:val="bottom"/>
            <w:hideMark/>
          </w:tcPr>
          <w:p w14:paraId="12C85B8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2B6B53A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0.378</w:t>
            </w:r>
          </w:p>
        </w:tc>
        <w:tc>
          <w:tcPr>
            <w:tcW w:w="744" w:type="pct"/>
            <w:shd w:val="clear" w:color="auto" w:fill="auto"/>
            <w:noWrap/>
            <w:vAlign w:val="bottom"/>
            <w:hideMark/>
          </w:tcPr>
          <w:p w14:paraId="4F752E2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5A737564" w14:textId="77777777" w:rsidTr="00AD201E">
        <w:trPr>
          <w:trHeight w:val="300"/>
        </w:trPr>
        <w:tc>
          <w:tcPr>
            <w:tcW w:w="744" w:type="pct"/>
            <w:shd w:val="clear" w:color="auto" w:fill="auto"/>
            <w:noWrap/>
            <w:vAlign w:val="bottom"/>
            <w:hideMark/>
          </w:tcPr>
          <w:p w14:paraId="092DDB8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68745</w:t>
            </w:r>
          </w:p>
        </w:tc>
        <w:tc>
          <w:tcPr>
            <w:tcW w:w="2024" w:type="pct"/>
            <w:shd w:val="clear" w:color="auto" w:fill="auto"/>
            <w:noWrap/>
            <w:vAlign w:val="bottom"/>
            <w:hideMark/>
          </w:tcPr>
          <w:p w14:paraId="3F4B99C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Simacota</w:t>
            </w:r>
            <w:proofErr w:type="spellEnd"/>
          </w:p>
        </w:tc>
        <w:tc>
          <w:tcPr>
            <w:tcW w:w="744" w:type="pct"/>
            <w:shd w:val="clear" w:color="auto" w:fill="auto"/>
            <w:noWrap/>
            <w:vAlign w:val="bottom"/>
            <w:hideMark/>
          </w:tcPr>
          <w:p w14:paraId="5256D83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0.006</w:t>
            </w:r>
          </w:p>
        </w:tc>
        <w:tc>
          <w:tcPr>
            <w:tcW w:w="744" w:type="pct"/>
            <w:shd w:val="clear" w:color="auto" w:fill="auto"/>
            <w:noWrap/>
            <w:vAlign w:val="bottom"/>
            <w:hideMark/>
          </w:tcPr>
          <w:p w14:paraId="68B23C1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0.031</w:t>
            </w:r>
          </w:p>
        </w:tc>
        <w:tc>
          <w:tcPr>
            <w:tcW w:w="744" w:type="pct"/>
            <w:shd w:val="clear" w:color="auto" w:fill="auto"/>
            <w:noWrap/>
            <w:vAlign w:val="bottom"/>
            <w:hideMark/>
          </w:tcPr>
          <w:p w14:paraId="18B7B3A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0.038</w:t>
            </w:r>
          </w:p>
        </w:tc>
      </w:tr>
      <w:tr w:rsidR="00AD201E" w:rsidRPr="00AD201E" w14:paraId="4F5518B4" w14:textId="77777777" w:rsidTr="00AD201E">
        <w:trPr>
          <w:trHeight w:val="300"/>
        </w:trPr>
        <w:tc>
          <w:tcPr>
            <w:tcW w:w="744" w:type="pct"/>
            <w:shd w:val="clear" w:color="auto" w:fill="auto"/>
            <w:noWrap/>
            <w:vAlign w:val="bottom"/>
            <w:hideMark/>
          </w:tcPr>
          <w:p w14:paraId="1A6B5CD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68755</w:t>
            </w:r>
          </w:p>
        </w:tc>
        <w:tc>
          <w:tcPr>
            <w:tcW w:w="2024" w:type="pct"/>
            <w:shd w:val="clear" w:color="auto" w:fill="auto"/>
            <w:noWrap/>
            <w:vAlign w:val="bottom"/>
            <w:hideMark/>
          </w:tcPr>
          <w:p w14:paraId="23D65477"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Socorro</w:t>
            </w:r>
          </w:p>
        </w:tc>
        <w:tc>
          <w:tcPr>
            <w:tcW w:w="744" w:type="pct"/>
            <w:shd w:val="clear" w:color="auto" w:fill="auto"/>
            <w:noWrap/>
            <w:vAlign w:val="bottom"/>
            <w:hideMark/>
          </w:tcPr>
          <w:p w14:paraId="70732C5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0.601</w:t>
            </w:r>
          </w:p>
        </w:tc>
        <w:tc>
          <w:tcPr>
            <w:tcW w:w="744" w:type="pct"/>
            <w:shd w:val="clear" w:color="auto" w:fill="auto"/>
            <w:noWrap/>
            <w:vAlign w:val="bottom"/>
            <w:hideMark/>
          </w:tcPr>
          <w:p w14:paraId="0D7856D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0.894</w:t>
            </w:r>
          </w:p>
        </w:tc>
        <w:tc>
          <w:tcPr>
            <w:tcW w:w="744" w:type="pct"/>
            <w:shd w:val="clear" w:color="auto" w:fill="auto"/>
            <w:noWrap/>
            <w:vAlign w:val="bottom"/>
            <w:hideMark/>
          </w:tcPr>
          <w:p w14:paraId="5CA8B5D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0.745</w:t>
            </w:r>
          </w:p>
        </w:tc>
      </w:tr>
      <w:tr w:rsidR="00AD201E" w:rsidRPr="00AD201E" w14:paraId="62B111AD" w14:textId="77777777" w:rsidTr="00AD201E">
        <w:trPr>
          <w:trHeight w:val="300"/>
        </w:trPr>
        <w:tc>
          <w:tcPr>
            <w:tcW w:w="744" w:type="pct"/>
            <w:shd w:val="clear" w:color="auto" w:fill="auto"/>
            <w:noWrap/>
            <w:vAlign w:val="bottom"/>
            <w:hideMark/>
          </w:tcPr>
          <w:p w14:paraId="0EA1873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68770</w:t>
            </w:r>
          </w:p>
        </w:tc>
        <w:tc>
          <w:tcPr>
            <w:tcW w:w="2024" w:type="pct"/>
            <w:shd w:val="clear" w:color="auto" w:fill="auto"/>
            <w:noWrap/>
            <w:vAlign w:val="bottom"/>
            <w:hideMark/>
          </w:tcPr>
          <w:p w14:paraId="65CBEF16"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Suaita</w:t>
            </w:r>
            <w:proofErr w:type="spellEnd"/>
          </w:p>
        </w:tc>
        <w:tc>
          <w:tcPr>
            <w:tcW w:w="744" w:type="pct"/>
            <w:shd w:val="clear" w:color="auto" w:fill="auto"/>
            <w:noWrap/>
            <w:vAlign w:val="bottom"/>
            <w:hideMark/>
          </w:tcPr>
          <w:p w14:paraId="5BA0171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0.815</w:t>
            </w:r>
          </w:p>
        </w:tc>
        <w:tc>
          <w:tcPr>
            <w:tcW w:w="744" w:type="pct"/>
            <w:shd w:val="clear" w:color="auto" w:fill="auto"/>
            <w:noWrap/>
            <w:vAlign w:val="bottom"/>
            <w:hideMark/>
          </w:tcPr>
          <w:p w14:paraId="27A320C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0.896</w:t>
            </w:r>
          </w:p>
        </w:tc>
        <w:tc>
          <w:tcPr>
            <w:tcW w:w="744" w:type="pct"/>
            <w:shd w:val="clear" w:color="auto" w:fill="auto"/>
            <w:noWrap/>
            <w:vAlign w:val="bottom"/>
            <w:hideMark/>
          </w:tcPr>
          <w:p w14:paraId="382E48F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0.919</w:t>
            </w:r>
          </w:p>
        </w:tc>
      </w:tr>
      <w:tr w:rsidR="00AD201E" w:rsidRPr="00AD201E" w14:paraId="3BBEFCBF" w14:textId="77777777" w:rsidTr="00AD201E">
        <w:trPr>
          <w:trHeight w:val="300"/>
        </w:trPr>
        <w:tc>
          <w:tcPr>
            <w:tcW w:w="744" w:type="pct"/>
            <w:shd w:val="clear" w:color="auto" w:fill="auto"/>
            <w:noWrap/>
            <w:vAlign w:val="bottom"/>
            <w:hideMark/>
          </w:tcPr>
          <w:p w14:paraId="3E0008A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68773</w:t>
            </w:r>
          </w:p>
        </w:tc>
        <w:tc>
          <w:tcPr>
            <w:tcW w:w="2024" w:type="pct"/>
            <w:shd w:val="clear" w:color="auto" w:fill="auto"/>
            <w:noWrap/>
            <w:vAlign w:val="bottom"/>
            <w:hideMark/>
          </w:tcPr>
          <w:p w14:paraId="22595466"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Sucre</w:t>
            </w:r>
          </w:p>
        </w:tc>
        <w:tc>
          <w:tcPr>
            <w:tcW w:w="744" w:type="pct"/>
            <w:shd w:val="clear" w:color="auto" w:fill="auto"/>
            <w:noWrap/>
            <w:vAlign w:val="bottom"/>
            <w:hideMark/>
          </w:tcPr>
          <w:p w14:paraId="5807A37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0.714</w:t>
            </w:r>
          </w:p>
        </w:tc>
        <w:tc>
          <w:tcPr>
            <w:tcW w:w="744" w:type="pct"/>
            <w:shd w:val="clear" w:color="auto" w:fill="auto"/>
            <w:noWrap/>
            <w:vAlign w:val="bottom"/>
            <w:hideMark/>
          </w:tcPr>
          <w:p w14:paraId="381636D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0.797</w:t>
            </w:r>
          </w:p>
        </w:tc>
        <w:tc>
          <w:tcPr>
            <w:tcW w:w="744" w:type="pct"/>
            <w:shd w:val="clear" w:color="auto" w:fill="auto"/>
            <w:noWrap/>
            <w:vAlign w:val="bottom"/>
            <w:hideMark/>
          </w:tcPr>
          <w:p w14:paraId="4741A0B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0.836</w:t>
            </w:r>
          </w:p>
        </w:tc>
      </w:tr>
      <w:tr w:rsidR="00AD201E" w:rsidRPr="00AD201E" w14:paraId="180B0CA0" w14:textId="77777777" w:rsidTr="00AD201E">
        <w:trPr>
          <w:trHeight w:val="300"/>
        </w:trPr>
        <w:tc>
          <w:tcPr>
            <w:tcW w:w="744" w:type="pct"/>
            <w:shd w:val="clear" w:color="auto" w:fill="auto"/>
            <w:noWrap/>
            <w:vAlign w:val="bottom"/>
            <w:hideMark/>
          </w:tcPr>
          <w:p w14:paraId="28F2FFA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68780</w:t>
            </w:r>
          </w:p>
        </w:tc>
        <w:tc>
          <w:tcPr>
            <w:tcW w:w="2024" w:type="pct"/>
            <w:shd w:val="clear" w:color="auto" w:fill="auto"/>
            <w:noWrap/>
            <w:vAlign w:val="bottom"/>
            <w:hideMark/>
          </w:tcPr>
          <w:p w14:paraId="0D479D51"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Surata</w:t>
            </w:r>
            <w:proofErr w:type="spellEnd"/>
          </w:p>
        </w:tc>
        <w:tc>
          <w:tcPr>
            <w:tcW w:w="744" w:type="pct"/>
            <w:shd w:val="clear" w:color="auto" w:fill="auto"/>
            <w:noWrap/>
            <w:vAlign w:val="bottom"/>
            <w:hideMark/>
          </w:tcPr>
          <w:p w14:paraId="0F6ADD8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0.013</w:t>
            </w:r>
          </w:p>
        </w:tc>
        <w:tc>
          <w:tcPr>
            <w:tcW w:w="744" w:type="pct"/>
            <w:shd w:val="clear" w:color="auto" w:fill="auto"/>
            <w:noWrap/>
            <w:vAlign w:val="bottom"/>
            <w:hideMark/>
          </w:tcPr>
          <w:p w14:paraId="11C076B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0.077</w:t>
            </w:r>
          </w:p>
        </w:tc>
        <w:tc>
          <w:tcPr>
            <w:tcW w:w="744" w:type="pct"/>
            <w:shd w:val="clear" w:color="auto" w:fill="auto"/>
            <w:noWrap/>
            <w:vAlign w:val="bottom"/>
            <w:hideMark/>
          </w:tcPr>
          <w:p w14:paraId="1F97A7B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0.018</w:t>
            </w:r>
          </w:p>
        </w:tc>
      </w:tr>
      <w:tr w:rsidR="00AD201E" w:rsidRPr="00AD201E" w14:paraId="308AE1AA" w14:textId="77777777" w:rsidTr="00AD201E">
        <w:trPr>
          <w:trHeight w:val="300"/>
        </w:trPr>
        <w:tc>
          <w:tcPr>
            <w:tcW w:w="744" w:type="pct"/>
            <w:shd w:val="clear" w:color="auto" w:fill="auto"/>
            <w:noWrap/>
            <w:vAlign w:val="bottom"/>
            <w:hideMark/>
          </w:tcPr>
          <w:p w14:paraId="7AF01F7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68820</w:t>
            </w:r>
          </w:p>
        </w:tc>
        <w:tc>
          <w:tcPr>
            <w:tcW w:w="2024" w:type="pct"/>
            <w:shd w:val="clear" w:color="auto" w:fill="auto"/>
            <w:noWrap/>
            <w:vAlign w:val="bottom"/>
            <w:hideMark/>
          </w:tcPr>
          <w:p w14:paraId="68F484D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Tona</w:t>
            </w:r>
            <w:proofErr w:type="spellEnd"/>
          </w:p>
        </w:tc>
        <w:tc>
          <w:tcPr>
            <w:tcW w:w="744" w:type="pct"/>
            <w:shd w:val="clear" w:color="auto" w:fill="auto"/>
            <w:noWrap/>
            <w:vAlign w:val="bottom"/>
            <w:hideMark/>
          </w:tcPr>
          <w:p w14:paraId="0799910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295CF68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6E6B96F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51CE5E33" w14:textId="77777777" w:rsidTr="00AD201E">
        <w:trPr>
          <w:trHeight w:val="300"/>
        </w:trPr>
        <w:tc>
          <w:tcPr>
            <w:tcW w:w="744" w:type="pct"/>
            <w:shd w:val="clear" w:color="auto" w:fill="auto"/>
            <w:noWrap/>
            <w:vAlign w:val="bottom"/>
            <w:hideMark/>
          </w:tcPr>
          <w:p w14:paraId="5AFFF41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68855</w:t>
            </w:r>
          </w:p>
        </w:tc>
        <w:tc>
          <w:tcPr>
            <w:tcW w:w="2024" w:type="pct"/>
            <w:shd w:val="clear" w:color="auto" w:fill="auto"/>
            <w:noWrap/>
            <w:vAlign w:val="bottom"/>
            <w:hideMark/>
          </w:tcPr>
          <w:p w14:paraId="28454066"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Valle de san </w:t>
            </w:r>
            <w:proofErr w:type="spellStart"/>
            <w:r w:rsidRPr="00AD201E">
              <w:rPr>
                <w:rFonts w:ascii="Garamond" w:eastAsia="Times New Roman" w:hAnsi="Garamond" w:cs="Calibri"/>
                <w:color w:val="000000"/>
                <w:sz w:val="22"/>
                <w:szCs w:val="22"/>
              </w:rPr>
              <w:t>jose</w:t>
            </w:r>
            <w:proofErr w:type="spellEnd"/>
          </w:p>
        </w:tc>
        <w:tc>
          <w:tcPr>
            <w:tcW w:w="744" w:type="pct"/>
            <w:shd w:val="clear" w:color="auto" w:fill="auto"/>
            <w:noWrap/>
            <w:vAlign w:val="bottom"/>
            <w:hideMark/>
          </w:tcPr>
          <w:p w14:paraId="03C45B8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0.745</w:t>
            </w:r>
          </w:p>
        </w:tc>
        <w:tc>
          <w:tcPr>
            <w:tcW w:w="744" w:type="pct"/>
            <w:shd w:val="clear" w:color="auto" w:fill="auto"/>
            <w:noWrap/>
            <w:vAlign w:val="bottom"/>
            <w:hideMark/>
          </w:tcPr>
          <w:p w14:paraId="1EF9098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1.051</w:t>
            </w:r>
          </w:p>
        </w:tc>
        <w:tc>
          <w:tcPr>
            <w:tcW w:w="744" w:type="pct"/>
            <w:shd w:val="clear" w:color="auto" w:fill="auto"/>
            <w:noWrap/>
            <w:vAlign w:val="bottom"/>
            <w:hideMark/>
          </w:tcPr>
          <w:p w14:paraId="52EFBA6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0.862</w:t>
            </w:r>
          </w:p>
        </w:tc>
      </w:tr>
      <w:tr w:rsidR="00AD201E" w:rsidRPr="00AD201E" w14:paraId="4E2D4FE7" w14:textId="77777777" w:rsidTr="00AD201E">
        <w:trPr>
          <w:trHeight w:val="300"/>
        </w:trPr>
        <w:tc>
          <w:tcPr>
            <w:tcW w:w="744" w:type="pct"/>
            <w:shd w:val="clear" w:color="auto" w:fill="auto"/>
            <w:noWrap/>
            <w:vAlign w:val="bottom"/>
            <w:hideMark/>
          </w:tcPr>
          <w:p w14:paraId="7500BC7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68861</w:t>
            </w:r>
          </w:p>
        </w:tc>
        <w:tc>
          <w:tcPr>
            <w:tcW w:w="2024" w:type="pct"/>
            <w:shd w:val="clear" w:color="auto" w:fill="auto"/>
            <w:noWrap/>
            <w:vAlign w:val="bottom"/>
            <w:hideMark/>
          </w:tcPr>
          <w:p w14:paraId="384C122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Velez</w:t>
            </w:r>
          </w:p>
        </w:tc>
        <w:tc>
          <w:tcPr>
            <w:tcW w:w="744" w:type="pct"/>
            <w:shd w:val="clear" w:color="auto" w:fill="auto"/>
            <w:noWrap/>
            <w:vAlign w:val="bottom"/>
            <w:hideMark/>
          </w:tcPr>
          <w:p w14:paraId="5962317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0.76</w:t>
            </w:r>
          </w:p>
        </w:tc>
        <w:tc>
          <w:tcPr>
            <w:tcW w:w="744" w:type="pct"/>
            <w:shd w:val="clear" w:color="auto" w:fill="auto"/>
            <w:noWrap/>
            <w:vAlign w:val="bottom"/>
            <w:hideMark/>
          </w:tcPr>
          <w:p w14:paraId="2710C2B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0.793</w:t>
            </w:r>
          </w:p>
        </w:tc>
        <w:tc>
          <w:tcPr>
            <w:tcW w:w="744" w:type="pct"/>
            <w:shd w:val="clear" w:color="auto" w:fill="auto"/>
            <w:noWrap/>
            <w:vAlign w:val="bottom"/>
            <w:hideMark/>
          </w:tcPr>
          <w:p w14:paraId="490B364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0.897</w:t>
            </w:r>
          </w:p>
        </w:tc>
      </w:tr>
      <w:tr w:rsidR="00AD201E" w:rsidRPr="00AD201E" w14:paraId="768C7718" w14:textId="77777777" w:rsidTr="00AD201E">
        <w:trPr>
          <w:trHeight w:val="300"/>
        </w:trPr>
        <w:tc>
          <w:tcPr>
            <w:tcW w:w="744" w:type="pct"/>
            <w:shd w:val="clear" w:color="auto" w:fill="auto"/>
            <w:noWrap/>
            <w:vAlign w:val="bottom"/>
            <w:hideMark/>
          </w:tcPr>
          <w:p w14:paraId="3B5F272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68872</w:t>
            </w:r>
          </w:p>
        </w:tc>
        <w:tc>
          <w:tcPr>
            <w:tcW w:w="2024" w:type="pct"/>
            <w:shd w:val="clear" w:color="auto" w:fill="auto"/>
            <w:noWrap/>
            <w:vAlign w:val="bottom"/>
            <w:hideMark/>
          </w:tcPr>
          <w:p w14:paraId="4C6E2C5B"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Villanueva</w:t>
            </w:r>
          </w:p>
        </w:tc>
        <w:tc>
          <w:tcPr>
            <w:tcW w:w="744" w:type="pct"/>
            <w:shd w:val="clear" w:color="auto" w:fill="auto"/>
            <w:noWrap/>
            <w:vAlign w:val="bottom"/>
            <w:hideMark/>
          </w:tcPr>
          <w:p w14:paraId="39A87E7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0.499</w:t>
            </w:r>
          </w:p>
        </w:tc>
        <w:tc>
          <w:tcPr>
            <w:tcW w:w="744" w:type="pct"/>
            <w:shd w:val="clear" w:color="auto" w:fill="auto"/>
            <w:noWrap/>
            <w:vAlign w:val="bottom"/>
            <w:hideMark/>
          </w:tcPr>
          <w:p w14:paraId="100797A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0.856</w:t>
            </w:r>
          </w:p>
        </w:tc>
        <w:tc>
          <w:tcPr>
            <w:tcW w:w="744" w:type="pct"/>
            <w:shd w:val="clear" w:color="auto" w:fill="auto"/>
            <w:noWrap/>
            <w:vAlign w:val="bottom"/>
            <w:hideMark/>
          </w:tcPr>
          <w:p w14:paraId="0E51E35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0.652</w:t>
            </w:r>
          </w:p>
        </w:tc>
      </w:tr>
      <w:tr w:rsidR="00AD201E" w:rsidRPr="00AD201E" w14:paraId="55B5DFAE" w14:textId="77777777" w:rsidTr="00AD201E">
        <w:trPr>
          <w:trHeight w:val="300"/>
        </w:trPr>
        <w:tc>
          <w:tcPr>
            <w:tcW w:w="744" w:type="pct"/>
            <w:shd w:val="clear" w:color="auto" w:fill="auto"/>
            <w:noWrap/>
            <w:vAlign w:val="bottom"/>
            <w:hideMark/>
          </w:tcPr>
          <w:p w14:paraId="05C1CDC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68895</w:t>
            </w:r>
          </w:p>
        </w:tc>
        <w:tc>
          <w:tcPr>
            <w:tcW w:w="2024" w:type="pct"/>
            <w:shd w:val="clear" w:color="auto" w:fill="auto"/>
            <w:noWrap/>
            <w:vAlign w:val="bottom"/>
            <w:hideMark/>
          </w:tcPr>
          <w:p w14:paraId="77002115"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Zapatoca</w:t>
            </w:r>
            <w:proofErr w:type="spellEnd"/>
          </w:p>
        </w:tc>
        <w:tc>
          <w:tcPr>
            <w:tcW w:w="744" w:type="pct"/>
            <w:shd w:val="clear" w:color="auto" w:fill="auto"/>
            <w:noWrap/>
            <w:vAlign w:val="bottom"/>
            <w:hideMark/>
          </w:tcPr>
          <w:p w14:paraId="5B02220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0.647</w:t>
            </w:r>
          </w:p>
        </w:tc>
        <w:tc>
          <w:tcPr>
            <w:tcW w:w="744" w:type="pct"/>
            <w:shd w:val="clear" w:color="auto" w:fill="auto"/>
            <w:noWrap/>
            <w:vAlign w:val="bottom"/>
            <w:hideMark/>
          </w:tcPr>
          <w:p w14:paraId="7BDF787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1.01</w:t>
            </w:r>
          </w:p>
        </w:tc>
        <w:tc>
          <w:tcPr>
            <w:tcW w:w="744" w:type="pct"/>
            <w:shd w:val="clear" w:color="auto" w:fill="auto"/>
            <w:noWrap/>
            <w:vAlign w:val="bottom"/>
            <w:hideMark/>
          </w:tcPr>
          <w:p w14:paraId="471D9A5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0.779</w:t>
            </w:r>
          </w:p>
        </w:tc>
      </w:tr>
      <w:tr w:rsidR="00AD201E" w:rsidRPr="00AD201E" w14:paraId="5A7685C2" w14:textId="77777777" w:rsidTr="00AD201E">
        <w:trPr>
          <w:trHeight w:val="300"/>
        </w:trPr>
        <w:tc>
          <w:tcPr>
            <w:tcW w:w="744" w:type="pct"/>
            <w:shd w:val="clear" w:color="auto" w:fill="auto"/>
            <w:noWrap/>
            <w:vAlign w:val="bottom"/>
            <w:hideMark/>
          </w:tcPr>
          <w:p w14:paraId="3D52F04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73001</w:t>
            </w:r>
          </w:p>
        </w:tc>
        <w:tc>
          <w:tcPr>
            <w:tcW w:w="2024" w:type="pct"/>
            <w:shd w:val="clear" w:color="auto" w:fill="auto"/>
            <w:noWrap/>
            <w:vAlign w:val="bottom"/>
            <w:hideMark/>
          </w:tcPr>
          <w:p w14:paraId="31D8940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Ibague</w:t>
            </w:r>
          </w:p>
        </w:tc>
        <w:tc>
          <w:tcPr>
            <w:tcW w:w="744" w:type="pct"/>
            <w:shd w:val="clear" w:color="auto" w:fill="auto"/>
            <w:noWrap/>
            <w:vAlign w:val="bottom"/>
            <w:hideMark/>
          </w:tcPr>
          <w:p w14:paraId="5CB2DDC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w:t>
            </w:r>
          </w:p>
        </w:tc>
        <w:tc>
          <w:tcPr>
            <w:tcW w:w="744" w:type="pct"/>
            <w:shd w:val="clear" w:color="auto" w:fill="auto"/>
            <w:noWrap/>
            <w:vAlign w:val="bottom"/>
            <w:hideMark/>
          </w:tcPr>
          <w:p w14:paraId="54F2047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0.98</w:t>
            </w:r>
          </w:p>
        </w:tc>
        <w:tc>
          <w:tcPr>
            <w:tcW w:w="744" w:type="pct"/>
            <w:shd w:val="clear" w:color="auto" w:fill="auto"/>
            <w:noWrap/>
            <w:vAlign w:val="bottom"/>
            <w:hideMark/>
          </w:tcPr>
          <w:p w14:paraId="63A20A6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0.748</w:t>
            </w:r>
          </w:p>
        </w:tc>
      </w:tr>
      <w:tr w:rsidR="00AD201E" w:rsidRPr="00AD201E" w14:paraId="5F7733F6" w14:textId="77777777" w:rsidTr="00AD201E">
        <w:trPr>
          <w:trHeight w:val="300"/>
        </w:trPr>
        <w:tc>
          <w:tcPr>
            <w:tcW w:w="744" w:type="pct"/>
            <w:shd w:val="clear" w:color="auto" w:fill="auto"/>
            <w:noWrap/>
            <w:vAlign w:val="bottom"/>
            <w:hideMark/>
          </w:tcPr>
          <w:p w14:paraId="0FF649F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73024</w:t>
            </w:r>
          </w:p>
        </w:tc>
        <w:tc>
          <w:tcPr>
            <w:tcW w:w="2024" w:type="pct"/>
            <w:shd w:val="clear" w:color="auto" w:fill="auto"/>
            <w:noWrap/>
            <w:vAlign w:val="bottom"/>
            <w:hideMark/>
          </w:tcPr>
          <w:p w14:paraId="7680E83D"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Alpujarra</w:t>
            </w:r>
            <w:proofErr w:type="spellEnd"/>
          </w:p>
        </w:tc>
        <w:tc>
          <w:tcPr>
            <w:tcW w:w="744" w:type="pct"/>
            <w:shd w:val="clear" w:color="auto" w:fill="auto"/>
            <w:noWrap/>
            <w:vAlign w:val="bottom"/>
            <w:hideMark/>
          </w:tcPr>
          <w:p w14:paraId="4A5A65F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0.481</w:t>
            </w:r>
          </w:p>
        </w:tc>
        <w:tc>
          <w:tcPr>
            <w:tcW w:w="744" w:type="pct"/>
            <w:shd w:val="clear" w:color="auto" w:fill="auto"/>
            <w:noWrap/>
            <w:vAlign w:val="bottom"/>
            <w:hideMark/>
          </w:tcPr>
          <w:p w14:paraId="0907A89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1.261</w:t>
            </w:r>
          </w:p>
        </w:tc>
        <w:tc>
          <w:tcPr>
            <w:tcW w:w="744" w:type="pct"/>
            <w:shd w:val="clear" w:color="auto" w:fill="auto"/>
            <w:noWrap/>
            <w:vAlign w:val="bottom"/>
            <w:hideMark/>
          </w:tcPr>
          <w:p w14:paraId="05DBE1E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0.632</w:t>
            </w:r>
          </w:p>
        </w:tc>
      </w:tr>
      <w:tr w:rsidR="00AD201E" w:rsidRPr="00AD201E" w14:paraId="1B66C47B" w14:textId="77777777" w:rsidTr="00AD201E">
        <w:trPr>
          <w:trHeight w:val="300"/>
        </w:trPr>
        <w:tc>
          <w:tcPr>
            <w:tcW w:w="744" w:type="pct"/>
            <w:shd w:val="clear" w:color="auto" w:fill="auto"/>
            <w:noWrap/>
            <w:vAlign w:val="bottom"/>
            <w:hideMark/>
          </w:tcPr>
          <w:p w14:paraId="7B114FA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73026</w:t>
            </w:r>
          </w:p>
        </w:tc>
        <w:tc>
          <w:tcPr>
            <w:tcW w:w="2024" w:type="pct"/>
            <w:shd w:val="clear" w:color="auto" w:fill="auto"/>
            <w:noWrap/>
            <w:vAlign w:val="bottom"/>
            <w:hideMark/>
          </w:tcPr>
          <w:p w14:paraId="622A0ACB"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Alvarado</w:t>
            </w:r>
          </w:p>
        </w:tc>
        <w:tc>
          <w:tcPr>
            <w:tcW w:w="744" w:type="pct"/>
            <w:shd w:val="clear" w:color="auto" w:fill="auto"/>
            <w:noWrap/>
            <w:vAlign w:val="bottom"/>
            <w:hideMark/>
          </w:tcPr>
          <w:p w14:paraId="01ECE61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7843B9B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0.638</w:t>
            </w:r>
          </w:p>
        </w:tc>
        <w:tc>
          <w:tcPr>
            <w:tcW w:w="744" w:type="pct"/>
            <w:shd w:val="clear" w:color="auto" w:fill="auto"/>
            <w:noWrap/>
            <w:vAlign w:val="bottom"/>
            <w:hideMark/>
          </w:tcPr>
          <w:p w14:paraId="5939D9D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1EF4EED5" w14:textId="77777777" w:rsidTr="00AD201E">
        <w:trPr>
          <w:trHeight w:val="300"/>
        </w:trPr>
        <w:tc>
          <w:tcPr>
            <w:tcW w:w="744" w:type="pct"/>
            <w:shd w:val="clear" w:color="auto" w:fill="auto"/>
            <w:noWrap/>
            <w:vAlign w:val="bottom"/>
            <w:hideMark/>
          </w:tcPr>
          <w:p w14:paraId="508C5F1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73043</w:t>
            </w:r>
          </w:p>
        </w:tc>
        <w:tc>
          <w:tcPr>
            <w:tcW w:w="2024" w:type="pct"/>
            <w:shd w:val="clear" w:color="auto" w:fill="auto"/>
            <w:noWrap/>
            <w:vAlign w:val="bottom"/>
            <w:hideMark/>
          </w:tcPr>
          <w:p w14:paraId="3428452D"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Anzoategui</w:t>
            </w:r>
            <w:proofErr w:type="spellEnd"/>
          </w:p>
        </w:tc>
        <w:tc>
          <w:tcPr>
            <w:tcW w:w="744" w:type="pct"/>
            <w:shd w:val="clear" w:color="auto" w:fill="auto"/>
            <w:noWrap/>
            <w:vAlign w:val="bottom"/>
            <w:hideMark/>
          </w:tcPr>
          <w:p w14:paraId="07F2B10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0.013</w:t>
            </w:r>
          </w:p>
        </w:tc>
        <w:tc>
          <w:tcPr>
            <w:tcW w:w="744" w:type="pct"/>
            <w:shd w:val="clear" w:color="auto" w:fill="auto"/>
            <w:noWrap/>
            <w:vAlign w:val="bottom"/>
            <w:hideMark/>
          </w:tcPr>
          <w:p w14:paraId="047F3A8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0.14</w:t>
            </w:r>
          </w:p>
        </w:tc>
        <w:tc>
          <w:tcPr>
            <w:tcW w:w="744" w:type="pct"/>
            <w:shd w:val="clear" w:color="auto" w:fill="auto"/>
            <w:noWrap/>
            <w:vAlign w:val="bottom"/>
            <w:hideMark/>
          </w:tcPr>
          <w:p w14:paraId="1FF5421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0.035</w:t>
            </w:r>
          </w:p>
        </w:tc>
      </w:tr>
      <w:tr w:rsidR="00AD201E" w:rsidRPr="00AD201E" w14:paraId="32464F08" w14:textId="77777777" w:rsidTr="00AD201E">
        <w:trPr>
          <w:trHeight w:val="300"/>
        </w:trPr>
        <w:tc>
          <w:tcPr>
            <w:tcW w:w="744" w:type="pct"/>
            <w:shd w:val="clear" w:color="auto" w:fill="auto"/>
            <w:noWrap/>
            <w:vAlign w:val="bottom"/>
            <w:hideMark/>
          </w:tcPr>
          <w:p w14:paraId="357B14A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73055</w:t>
            </w:r>
          </w:p>
        </w:tc>
        <w:tc>
          <w:tcPr>
            <w:tcW w:w="2024" w:type="pct"/>
            <w:shd w:val="clear" w:color="auto" w:fill="auto"/>
            <w:noWrap/>
            <w:vAlign w:val="bottom"/>
            <w:hideMark/>
          </w:tcPr>
          <w:p w14:paraId="4DD3479E"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Armero</w:t>
            </w:r>
            <w:proofErr w:type="spellEnd"/>
          </w:p>
        </w:tc>
        <w:tc>
          <w:tcPr>
            <w:tcW w:w="744" w:type="pct"/>
            <w:shd w:val="clear" w:color="auto" w:fill="auto"/>
            <w:noWrap/>
            <w:vAlign w:val="bottom"/>
            <w:hideMark/>
          </w:tcPr>
          <w:p w14:paraId="3D6F5E2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747BCB4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0.792</w:t>
            </w:r>
          </w:p>
        </w:tc>
        <w:tc>
          <w:tcPr>
            <w:tcW w:w="744" w:type="pct"/>
            <w:shd w:val="clear" w:color="auto" w:fill="auto"/>
            <w:noWrap/>
            <w:vAlign w:val="bottom"/>
            <w:hideMark/>
          </w:tcPr>
          <w:p w14:paraId="4C31EC6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5730B40D" w14:textId="77777777" w:rsidTr="00AD201E">
        <w:trPr>
          <w:trHeight w:val="300"/>
        </w:trPr>
        <w:tc>
          <w:tcPr>
            <w:tcW w:w="744" w:type="pct"/>
            <w:shd w:val="clear" w:color="auto" w:fill="auto"/>
            <w:noWrap/>
            <w:vAlign w:val="bottom"/>
            <w:hideMark/>
          </w:tcPr>
          <w:p w14:paraId="4E52C12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73067</w:t>
            </w:r>
          </w:p>
        </w:tc>
        <w:tc>
          <w:tcPr>
            <w:tcW w:w="2024" w:type="pct"/>
            <w:shd w:val="clear" w:color="auto" w:fill="auto"/>
            <w:noWrap/>
            <w:vAlign w:val="bottom"/>
            <w:hideMark/>
          </w:tcPr>
          <w:p w14:paraId="57C9719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Ataco</w:t>
            </w:r>
            <w:proofErr w:type="spellEnd"/>
          </w:p>
        </w:tc>
        <w:tc>
          <w:tcPr>
            <w:tcW w:w="744" w:type="pct"/>
            <w:shd w:val="clear" w:color="auto" w:fill="auto"/>
            <w:noWrap/>
            <w:vAlign w:val="bottom"/>
            <w:hideMark/>
          </w:tcPr>
          <w:p w14:paraId="6617F8C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0.123</w:t>
            </w:r>
          </w:p>
        </w:tc>
        <w:tc>
          <w:tcPr>
            <w:tcW w:w="744" w:type="pct"/>
            <w:shd w:val="clear" w:color="auto" w:fill="auto"/>
            <w:noWrap/>
            <w:vAlign w:val="bottom"/>
            <w:hideMark/>
          </w:tcPr>
          <w:p w14:paraId="40AF262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0.909</w:t>
            </w:r>
          </w:p>
        </w:tc>
        <w:tc>
          <w:tcPr>
            <w:tcW w:w="744" w:type="pct"/>
            <w:shd w:val="clear" w:color="auto" w:fill="auto"/>
            <w:noWrap/>
            <w:vAlign w:val="bottom"/>
            <w:hideMark/>
          </w:tcPr>
          <w:p w14:paraId="1A58AEA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0.191</w:t>
            </w:r>
          </w:p>
        </w:tc>
      </w:tr>
      <w:tr w:rsidR="00AD201E" w:rsidRPr="00AD201E" w14:paraId="59608C6B" w14:textId="77777777" w:rsidTr="00AD201E">
        <w:trPr>
          <w:trHeight w:val="300"/>
        </w:trPr>
        <w:tc>
          <w:tcPr>
            <w:tcW w:w="744" w:type="pct"/>
            <w:shd w:val="clear" w:color="auto" w:fill="auto"/>
            <w:noWrap/>
            <w:vAlign w:val="bottom"/>
            <w:hideMark/>
          </w:tcPr>
          <w:p w14:paraId="027834D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73124</w:t>
            </w:r>
          </w:p>
        </w:tc>
        <w:tc>
          <w:tcPr>
            <w:tcW w:w="2024" w:type="pct"/>
            <w:shd w:val="clear" w:color="auto" w:fill="auto"/>
            <w:noWrap/>
            <w:vAlign w:val="bottom"/>
            <w:hideMark/>
          </w:tcPr>
          <w:p w14:paraId="588FAE9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Cajamarca</w:t>
            </w:r>
          </w:p>
        </w:tc>
        <w:tc>
          <w:tcPr>
            <w:tcW w:w="744" w:type="pct"/>
            <w:shd w:val="clear" w:color="auto" w:fill="auto"/>
            <w:noWrap/>
            <w:vAlign w:val="bottom"/>
            <w:hideMark/>
          </w:tcPr>
          <w:p w14:paraId="1B2A91B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0.01</w:t>
            </w:r>
          </w:p>
        </w:tc>
        <w:tc>
          <w:tcPr>
            <w:tcW w:w="744" w:type="pct"/>
            <w:shd w:val="clear" w:color="auto" w:fill="auto"/>
            <w:noWrap/>
            <w:vAlign w:val="bottom"/>
            <w:hideMark/>
          </w:tcPr>
          <w:p w14:paraId="4B24A0F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0.185</w:t>
            </w:r>
          </w:p>
        </w:tc>
        <w:tc>
          <w:tcPr>
            <w:tcW w:w="744" w:type="pct"/>
            <w:shd w:val="clear" w:color="auto" w:fill="auto"/>
            <w:noWrap/>
            <w:vAlign w:val="bottom"/>
            <w:hideMark/>
          </w:tcPr>
          <w:p w14:paraId="5740509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0.022</w:t>
            </w:r>
          </w:p>
        </w:tc>
      </w:tr>
      <w:tr w:rsidR="00AD201E" w:rsidRPr="00AD201E" w14:paraId="4C4E36EC" w14:textId="77777777" w:rsidTr="00AD201E">
        <w:trPr>
          <w:trHeight w:val="300"/>
        </w:trPr>
        <w:tc>
          <w:tcPr>
            <w:tcW w:w="744" w:type="pct"/>
            <w:shd w:val="clear" w:color="auto" w:fill="auto"/>
            <w:noWrap/>
            <w:vAlign w:val="bottom"/>
            <w:hideMark/>
          </w:tcPr>
          <w:p w14:paraId="67F7BD5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73152</w:t>
            </w:r>
          </w:p>
        </w:tc>
        <w:tc>
          <w:tcPr>
            <w:tcW w:w="2024" w:type="pct"/>
            <w:shd w:val="clear" w:color="auto" w:fill="auto"/>
            <w:noWrap/>
            <w:vAlign w:val="bottom"/>
            <w:hideMark/>
          </w:tcPr>
          <w:p w14:paraId="2628601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Casabianca</w:t>
            </w:r>
          </w:p>
        </w:tc>
        <w:tc>
          <w:tcPr>
            <w:tcW w:w="744" w:type="pct"/>
            <w:shd w:val="clear" w:color="auto" w:fill="auto"/>
            <w:noWrap/>
            <w:vAlign w:val="bottom"/>
            <w:hideMark/>
          </w:tcPr>
          <w:p w14:paraId="75FC35B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0.248</w:t>
            </w:r>
          </w:p>
        </w:tc>
        <w:tc>
          <w:tcPr>
            <w:tcW w:w="744" w:type="pct"/>
            <w:shd w:val="clear" w:color="auto" w:fill="auto"/>
            <w:noWrap/>
            <w:vAlign w:val="bottom"/>
            <w:hideMark/>
          </w:tcPr>
          <w:p w14:paraId="67A6818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0.474</w:t>
            </w:r>
          </w:p>
        </w:tc>
        <w:tc>
          <w:tcPr>
            <w:tcW w:w="744" w:type="pct"/>
            <w:shd w:val="clear" w:color="auto" w:fill="auto"/>
            <w:noWrap/>
            <w:vAlign w:val="bottom"/>
            <w:hideMark/>
          </w:tcPr>
          <w:p w14:paraId="79C316C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0.333</w:t>
            </w:r>
          </w:p>
        </w:tc>
      </w:tr>
      <w:tr w:rsidR="00AD201E" w:rsidRPr="00AD201E" w14:paraId="3201CE03" w14:textId="77777777" w:rsidTr="00AD201E">
        <w:trPr>
          <w:trHeight w:val="300"/>
        </w:trPr>
        <w:tc>
          <w:tcPr>
            <w:tcW w:w="744" w:type="pct"/>
            <w:shd w:val="clear" w:color="auto" w:fill="auto"/>
            <w:noWrap/>
            <w:vAlign w:val="bottom"/>
            <w:hideMark/>
          </w:tcPr>
          <w:p w14:paraId="6F9DD92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73168</w:t>
            </w:r>
          </w:p>
        </w:tc>
        <w:tc>
          <w:tcPr>
            <w:tcW w:w="2024" w:type="pct"/>
            <w:shd w:val="clear" w:color="auto" w:fill="auto"/>
            <w:noWrap/>
            <w:vAlign w:val="bottom"/>
            <w:hideMark/>
          </w:tcPr>
          <w:p w14:paraId="15A133D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Chaparral</w:t>
            </w:r>
          </w:p>
        </w:tc>
        <w:tc>
          <w:tcPr>
            <w:tcW w:w="744" w:type="pct"/>
            <w:shd w:val="clear" w:color="auto" w:fill="auto"/>
            <w:noWrap/>
            <w:vAlign w:val="bottom"/>
            <w:hideMark/>
          </w:tcPr>
          <w:p w14:paraId="644F9F3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0.865</w:t>
            </w:r>
          </w:p>
        </w:tc>
        <w:tc>
          <w:tcPr>
            <w:tcW w:w="744" w:type="pct"/>
            <w:shd w:val="clear" w:color="auto" w:fill="auto"/>
            <w:noWrap/>
            <w:vAlign w:val="bottom"/>
            <w:hideMark/>
          </w:tcPr>
          <w:p w14:paraId="5D9B08F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1.397</w:t>
            </w:r>
          </w:p>
        </w:tc>
        <w:tc>
          <w:tcPr>
            <w:tcW w:w="744" w:type="pct"/>
            <w:shd w:val="clear" w:color="auto" w:fill="auto"/>
            <w:noWrap/>
            <w:vAlign w:val="bottom"/>
            <w:hideMark/>
          </w:tcPr>
          <w:p w14:paraId="1FB3063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1.033</w:t>
            </w:r>
          </w:p>
        </w:tc>
      </w:tr>
      <w:tr w:rsidR="00AD201E" w:rsidRPr="00AD201E" w14:paraId="3E4442C7" w14:textId="77777777" w:rsidTr="00AD201E">
        <w:trPr>
          <w:trHeight w:val="300"/>
        </w:trPr>
        <w:tc>
          <w:tcPr>
            <w:tcW w:w="744" w:type="pct"/>
            <w:shd w:val="clear" w:color="auto" w:fill="auto"/>
            <w:noWrap/>
            <w:vAlign w:val="bottom"/>
            <w:hideMark/>
          </w:tcPr>
          <w:p w14:paraId="0A4909C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73226</w:t>
            </w:r>
          </w:p>
        </w:tc>
        <w:tc>
          <w:tcPr>
            <w:tcW w:w="2024" w:type="pct"/>
            <w:shd w:val="clear" w:color="auto" w:fill="auto"/>
            <w:noWrap/>
            <w:vAlign w:val="bottom"/>
            <w:hideMark/>
          </w:tcPr>
          <w:p w14:paraId="2F080196"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Cunday</w:t>
            </w:r>
            <w:proofErr w:type="spellEnd"/>
          </w:p>
        </w:tc>
        <w:tc>
          <w:tcPr>
            <w:tcW w:w="744" w:type="pct"/>
            <w:shd w:val="clear" w:color="auto" w:fill="auto"/>
            <w:noWrap/>
            <w:vAlign w:val="bottom"/>
            <w:hideMark/>
          </w:tcPr>
          <w:p w14:paraId="6131B47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0.029</w:t>
            </w:r>
          </w:p>
        </w:tc>
        <w:tc>
          <w:tcPr>
            <w:tcW w:w="744" w:type="pct"/>
            <w:shd w:val="clear" w:color="auto" w:fill="auto"/>
            <w:noWrap/>
            <w:vAlign w:val="bottom"/>
            <w:hideMark/>
          </w:tcPr>
          <w:p w14:paraId="4AE5961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0.795</w:t>
            </w:r>
          </w:p>
        </w:tc>
        <w:tc>
          <w:tcPr>
            <w:tcW w:w="744" w:type="pct"/>
            <w:shd w:val="clear" w:color="auto" w:fill="auto"/>
            <w:noWrap/>
            <w:vAlign w:val="bottom"/>
            <w:hideMark/>
          </w:tcPr>
          <w:p w14:paraId="64BCE90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0.044</w:t>
            </w:r>
          </w:p>
        </w:tc>
      </w:tr>
      <w:tr w:rsidR="00AD201E" w:rsidRPr="00AD201E" w14:paraId="1222EF26" w14:textId="77777777" w:rsidTr="00AD201E">
        <w:trPr>
          <w:trHeight w:val="300"/>
        </w:trPr>
        <w:tc>
          <w:tcPr>
            <w:tcW w:w="744" w:type="pct"/>
            <w:shd w:val="clear" w:color="auto" w:fill="auto"/>
            <w:noWrap/>
            <w:vAlign w:val="bottom"/>
            <w:hideMark/>
          </w:tcPr>
          <w:p w14:paraId="5BC29D9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73236</w:t>
            </w:r>
          </w:p>
        </w:tc>
        <w:tc>
          <w:tcPr>
            <w:tcW w:w="2024" w:type="pct"/>
            <w:shd w:val="clear" w:color="auto" w:fill="auto"/>
            <w:noWrap/>
            <w:vAlign w:val="bottom"/>
            <w:hideMark/>
          </w:tcPr>
          <w:p w14:paraId="542486C4"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Dolores</w:t>
            </w:r>
          </w:p>
        </w:tc>
        <w:tc>
          <w:tcPr>
            <w:tcW w:w="744" w:type="pct"/>
            <w:shd w:val="clear" w:color="auto" w:fill="auto"/>
            <w:noWrap/>
            <w:vAlign w:val="bottom"/>
            <w:hideMark/>
          </w:tcPr>
          <w:p w14:paraId="1852F00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0.786</w:t>
            </w:r>
          </w:p>
        </w:tc>
        <w:tc>
          <w:tcPr>
            <w:tcW w:w="744" w:type="pct"/>
            <w:shd w:val="clear" w:color="auto" w:fill="auto"/>
            <w:noWrap/>
            <w:vAlign w:val="bottom"/>
            <w:hideMark/>
          </w:tcPr>
          <w:p w14:paraId="40CF532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1.504</w:t>
            </w:r>
          </w:p>
        </w:tc>
        <w:tc>
          <w:tcPr>
            <w:tcW w:w="744" w:type="pct"/>
            <w:shd w:val="clear" w:color="auto" w:fill="auto"/>
            <w:noWrap/>
            <w:vAlign w:val="bottom"/>
            <w:hideMark/>
          </w:tcPr>
          <w:p w14:paraId="6CB5B66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0.965</w:t>
            </w:r>
          </w:p>
        </w:tc>
      </w:tr>
      <w:tr w:rsidR="00AD201E" w:rsidRPr="00AD201E" w14:paraId="3F888619" w14:textId="77777777" w:rsidTr="00AD201E">
        <w:trPr>
          <w:trHeight w:val="300"/>
        </w:trPr>
        <w:tc>
          <w:tcPr>
            <w:tcW w:w="744" w:type="pct"/>
            <w:shd w:val="clear" w:color="auto" w:fill="auto"/>
            <w:noWrap/>
            <w:vAlign w:val="bottom"/>
            <w:hideMark/>
          </w:tcPr>
          <w:p w14:paraId="613D4FF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73270</w:t>
            </w:r>
          </w:p>
        </w:tc>
        <w:tc>
          <w:tcPr>
            <w:tcW w:w="2024" w:type="pct"/>
            <w:shd w:val="clear" w:color="auto" w:fill="auto"/>
            <w:noWrap/>
            <w:vAlign w:val="bottom"/>
            <w:hideMark/>
          </w:tcPr>
          <w:p w14:paraId="08314AF7"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Falan</w:t>
            </w:r>
            <w:proofErr w:type="spellEnd"/>
          </w:p>
        </w:tc>
        <w:tc>
          <w:tcPr>
            <w:tcW w:w="744" w:type="pct"/>
            <w:shd w:val="clear" w:color="auto" w:fill="auto"/>
            <w:noWrap/>
            <w:vAlign w:val="bottom"/>
            <w:hideMark/>
          </w:tcPr>
          <w:p w14:paraId="66159AD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65E2951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0.544</w:t>
            </w:r>
          </w:p>
        </w:tc>
        <w:tc>
          <w:tcPr>
            <w:tcW w:w="744" w:type="pct"/>
            <w:shd w:val="clear" w:color="auto" w:fill="auto"/>
            <w:noWrap/>
            <w:vAlign w:val="bottom"/>
            <w:hideMark/>
          </w:tcPr>
          <w:p w14:paraId="407E121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388C2E17" w14:textId="77777777" w:rsidTr="00AD201E">
        <w:trPr>
          <w:trHeight w:val="300"/>
        </w:trPr>
        <w:tc>
          <w:tcPr>
            <w:tcW w:w="744" w:type="pct"/>
            <w:shd w:val="clear" w:color="auto" w:fill="auto"/>
            <w:noWrap/>
            <w:vAlign w:val="bottom"/>
            <w:hideMark/>
          </w:tcPr>
          <w:p w14:paraId="738D381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73283</w:t>
            </w:r>
          </w:p>
        </w:tc>
        <w:tc>
          <w:tcPr>
            <w:tcW w:w="2024" w:type="pct"/>
            <w:shd w:val="clear" w:color="auto" w:fill="auto"/>
            <w:noWrap/>
            <w:vAlign w:val="bottom"/>
            <w:hideMark/>
          </w:tcPr>
          <w:p w14:paraId="0BAD7704"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Fresno</w:t>
            </w:r>
          </w:p>
        </w:tc>
        <w:tc>
          <w:tcPr>
            <w:tcW w:w="744" w:type="pct"/>
            <w:shd w:val="clear" w:color="auto" w:fill="auto"/>
            <w:noWrap/>
            <w:vAlign w:val="bottom"/>
            <w:hideMark/>
          </w:tcPr>
          <w:p w14:paraId="18BB91D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0.363</w:t>
            </w:r>
          </w:p>
        </w:tc>
        <w:tc>
          <w:tcPr>
            <w:tcW w:w="744" w:type="pct"/>
            <w:shd w:val="clear" w:color="auto" w:fill="auto"/>
            <w:noWrap/>
            <w:vAlign w:val="bottom"/>
            <w:hideMark/>
          </w:tcPr>
          <w:p w14:paraId="6ED5F60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0.734</w:t>
            </w:r>
          </w:p>
        </w:tc>
        <w:tc>
          <w:tcPr>
            <w:tcW w:w="744" w:type="pct"/>
            <w:shd w:val="clear" w:color="auto" w:fill="auto"/>
            <w:noWrap/>
            <w:vAlign w:val="bottom"/>
            <w:hideMark/>
          </w:tcPr>
          <w:p w14:paraId="214D965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0.504</w:t>
            </w:r>
          </w:p>
        </w:tc>
      </w:tr>
      <w:tr w:rsidR="00AD201E" w:rsidRPr="00AD201E" w14:paraId="5DD582FF" w14:textId="77777777" w:rsidTr="00AD201E">
        <w:trPr>
          <w:trHeight w:val="300"/>
        </w:trPr>
        <w:tc>
          <w:tcPr>
            <w:tcW w:w="744" w:type="pct"/>
            <w:shd w:val="clear" w:color="auto" w:fill="auto"/>
            <w:noWrap/>
            <w:vAlign w:val="bottom"/>
            <w:hideMark/>
          </w:tcPr>
          <w:p w14:paraId="74D0F69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73347</w:t>
            </w:r>
          </w:p>
        </w:tc>
        <w:tc>
          <w:tcPr>
            <w:tcW w:w="2024" w:type="pct"/>
            <w:shd w:val="clear" w:color="auto" w:fill="auto"/>
            <w:noWrap/>
            <w:vAlign w:val="bottom"/>
            <w:hideMark/>
          </w:tcPr>
          <w:p w14:paraId="0F907DE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Herveo</w:t>
            </w:r>
            <w:proofErr w:type="spellEnd"/>
          </w:p>
        </w:tc>
        <w:tc>
          <w:tcPr>
            <w:tcW w:w="744" w:type="pct"/>
            <w:shd w:val="clear" w:color="auto" w:fill="auto"/>
            <w:noWrap/>
            <w:vAlign w:val="bottom"/>
            <w:hideMark/>
          </w:tcPr>
          <w:p w14:paraId="353A132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0.197</w:t>
            </w:r>
          </w:p>
        </w:tc>
        <w:tc>
          <w:tcPr>
            <w:tcW w:w="744" w:type="pct"/>
            <w:shd w:val="clear" w:color="auto" w:fill="auto"/>
            <w:noWrap/>
            <w:vAlign w:val="bottom"/>
            <w:hideMark/>
          </w:tcPr>
          <w:p w14:paraId="0FFDA70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0.246</w:t>
            </w:r>
          </w:p>
        </w:tc>
        <w:tc>
          <w:tcPr>
            <w:tcW w:w="744" w:type="pct"/>
            <w:shd w:val="clear" w:color="auto" w:fill="auto"/>
            <w:noWrap/>
            <w:vAlign w:val="bottom"/>
            <w:hideMark/>
          </w:tcPr>
          <w:p w14:paraId="10FD3B3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0.27</w:t>
            </w:r>
          </w:p>
        </w:tc>
      </w:tr>
      <w:tr w:rsidR="00AD201E" w:rsidRPr="00AD201E" w14:paraId="312F8AE1" w14:textId="77777777" w:rsidTr="00AD201E">
        <w:trPr>
          <w:trHeight w:val="300"/>
        </w:trPr>
        <w:tc>
          <w:tcPr>
            <w:tcW w:w="744" w:type="pct"/>
            <w:shd w:val="clear" w:color="auto" w:fill="auto"/>
            <w:noWrap/>
            <w:vAlign w:val="bottom"/>
            <w:hideMark/>
          </w:tcPr>
          <w:p w14:paraId="630F5E8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73352</w:t>
            </w:r>
          </w:p>
        </w:tc>
        <w:tc>
          <w:tcPr>
            <w:tcW w:w="2024" w:type="pct"/>
            <w:shd w:val="clear" w:color="auto" w:fill="auto"/>
            <w:noWrap/>
            <w:vAlign w:val="bottom"/>
            <w:hideMark/>
          </w:tcPr>
          <w:p w14:paraId="5FAB5955"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Icononzo</w:t>
            </w:r>
            <w:proofErr w:type="spellEnd"/>
          </w:p>
        </w:tc>
        <w:tc>
          <w:tcPr>
            <w:tcW w:w="744" w:type="pct"/>
            <w:shd w:val="clear" w:color="auto" w:fill="auto"/>
            <w:noWrap/>
            <w:vAlign w:val="bottom"/>
            <w:hideMark/>
          </w:tcPr>
          <w:p w14:paraId="4B8EF35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0.553</w:t>
            </w:r>
          </w:p>
        </w:tc>
        <w:tc>
          <w:tcPr>
            <w:tcW w:w="744" w:type="pct"/>
            <w:shd w:val="clear" w:color="auto" w:fill="auto"/>
            <w:noWrap/>
            <w:vAlign w:val="bottom"/>
            <w:hideMark/>
          </w:tcPr>
          <w:p w14:paraId="461AF65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1.191</w:t>
            </w:r>
          </w:p>
        </w:tc>
        <w:tc>
          <w:tcPr>
            <w:tcW w:w="744" w:type="pct"/>
            <w:shd w:val="clear" w:color="auto" w:fill="auto"/>
            <w:noWrap/>
            <w:vAlign w:val="bottom"/>
            <w:hideMark/>
          </w:tcPr>
          <w:p w14:paraId="1368A93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0.714</w:t>
            </w:r>
          </w:p>
        </w:tc>
      </w:tr>
      <w:tr w:rsidR="00AD201E" w:rsidRPr="00AD201E" w14:paraId="1B582604" w14:textId="77777777" w:rsidTr="00AD201E">
        <w:trPr>
          <w:trHeight w:val="300"/>
        </w:trPr>
        <w:tc>
          <w:tcPr>
            <w:tcW w:w="744" w:type="pct"/>
            <w:shd w:val="clear" w:color="auto" w:fill="auto"/>
            <w:noWrap/>
            <w:vAlign w:val="bottom"/>
            <w:hideMark/>
          </w:tcPr>
          <w:p w14:paraId="07EF978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73408</w:t>
            </w:r>
          </w:p>
        </w:tc>
        <w:tc>
          <w:tcPr>
            <w:tcW w:w="2024" w:type="pct"/>
            <w:shd w:val="clear" w:color="auto" w:fill="auto"/>
            <w:noWrap/>
            <w:vAlign w:val="bottom"/>
            <w:hideMark/>
          </w:tcPr>
          <w:p w14:paraId="0D95F6C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Lerida</w:t>
            </w:r>
          </w:p>
        </w:tc>
        <w:tc>
          <w:tcPr>
            <w:tcW w:w="744" w:type="pct"/>
            <w:shd w:val="clear" w:color="auto" w:fill="auto"/>
            <w:noWrap/>
            <w:vAlign w:val="bottom"/>
            <w:hideMark/>
          </w:tcPr>
          <w:p w14:paraId="4D2A1CF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63A631A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0.748</w:t>
            </w:r>
          </w:p>
        </w:tc>
        <w:tc>
          <w:tcPr>
            <w:tcW w:w="744" w:type="pct"/>
            <w:shd w:val="clear" w:color="auto" w:fill="auto"/>
            <w:noWrap/>
            <w:vAlign w:val="bottom"/>
            <w:hideMark/>
          </w:tcPr>
          <w:p w14:paraId="79CBD28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1D703716" w14:textId="77777777" w:rsidTr="00AD201E">
        <w:trPr>
          <w:trHeight w:val="300"/>
        </w:trPr>
        <w:tc>
          <w:tcPr>
            <w:tcW w:w="744" w:type="pct"/>
            <w:shd w:val="clear" w:color="auto" w:fill="auto"/>
            <w:noWrap/>
            <w:vAlign w:val="bottom"/>
            <w:hideMark/>
          </w:tcPr>
          <w:p w14:paraId="1FB717E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73411</w:t>
            </w:r>
          </w:p>
        </w:tc>
        <w:tc>
          <w:tcPr>
            <w:tcW w:w="2024" w:type="pct"/>
            <w:shd w:val="clear" w:color="auto" w:fill="auto"/>
            <w:noWrap/>
            <w:vAlign w:val="bottom"/>
            <w:hideMark/>
          </w:tcPr>
          <w:p w14:paraId="4E1DF34E"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Libano</w:t>
            </w:r>
            <w:proofErr w:type="spellEnd"/>
          </w:p>
        </w:tc>
        <w:tc>
          <w:tcPr>
            <w:tcW w:w="744" w:type="pct"/>
            <w:shd w:val="clear" w:color="auto" w:fill="auto"/>
            <w:noWrap/>
            <w:vAlign w:val="bottom"/>
            <w:hideMark/>
          </w:tcPr>
          <w:p w14:paraId="6E0BDC1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0.149</w:t>
            </w:r>
          </w:p>
        </w:tc>
        <w:tc>
          <w:tcPr>
            <w:tcW w:w="744" w:type="pct"/>
            <w:shd w:val="clear" w:color="auto" w:fill="auto"/>
            <w:noWrap/>
            <w:vAlign w:val="bottom"/>
            <w:hideMark/>
          </w:tcPr>
          <w:p w14:paraId="58082A2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0.652</w:t>
            </w:r>
          </w:p>
        </w:tc>
        <w:tc>
          <w:tcPr>
            <w:tcW w:w="744" w:type="pct"/>
            <w:shd w:val="clear" w:color="auto" w:fill="auto"/>
            <w:noWrap/>
            <w:vAlign w:val="bottom"/>
            <w:hideMark/>
          </w:tcPr>
          <w:p w14:paraId="4C45663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0.251</w:t>
            </w:r>
          </w:p>
        </w:tc>
      </w:tr>
      <w:tr w:rsidR="00AD201E" w:rsidRPr="00AD201E" w14:paraId="451FCD0F" w14:textId="77777777" w:rsidTr="00AD201E">
        <w:trPr>
          <w:trHeight w:val="300"/>
        </w:trPr>
        <w:tc>
          <w:tcPr>
            <w:tcW w:w="744" w:type="pct"/>
            <w:shd w:val="clear" w:color="auto" w:fill="auto"/>
            <w:noWrap/>
            <w:vAlign w:val="bottom"/>
            <w:hideMark/>
          </w:tcPr>
          <w:p w14:paraId="74FE034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73443</w:t>
            </w:r>
          </w:p>
        </w:tc>
        <w:tc>
          <w:tcPr>
            <w:tcW w:w="2024" w:type="pct"/>
            <w:shd w:val="clear" w:color="auto" w:fill="auto"/>
            <w:noWrap/>
            <w:vAlign w:val="bottom"/>
            <w:hideMark/>
          </w:tcPr>
          <w:p w14:paraId="4FD1D001"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sebastian</w:t>
            </w:r>
            <w:proofErr w:type="spellEnd"/>
            <w:r w:rsidRPr="00AD201E">
              <w:rPr>
                <w:rFonts w:ascii="Garamond" w:eastAsia="Times New Roman" w:hAnsi="Garamond" w:cs="Calibri"/>
                <w:color w:val="000000"/>
                <w:sz w:val="22"/>
                <w:szCs w:val="22"/>
              </w:rPr>
              <w:t xml:space="preserve"> de </w:t>
            </w:r>
            <w:proofErr w:type="spellStart"/>
            <w:r w:rsidRPr="00AD201E">
              <w:rPr>
                <w:rFonts w:ascii="Garamond" w:eastAsia="Times New Roman" w:hAnsi="Garamond" w:cs="Calibri"/>
                <w:color w:val="000000"/>
                <w:sz w:val="22"/>
                <w:szCs w:val="22"/>
              </w:rPr>
              <w:t>mariquita</w:t>
            </w:r>
            <w:proofErr w:type="spellEnd"/>
          </w:p>
        </w:tc>
        <w:tc>
          <w:tcPr>
            <w:tcW w:w="744" w:type="pct"/>
            <w:shd w:val="clear" w:color="auto" w:fill="auto"/>
            <w:noWrap/>
            <w:vAlign w:val="bottom"/>
            <w:hideMark/>
          </w:tcPr>
          <w:p w14:paraId="3F259C3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20E5D7D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0.573</w:t>
            </w:r>
          </w:p>
        </w:tc>
        <w:tc>
          <w:tcPr>
            <w:tcW w:w="744" w:type="pct"/>
            <w:shd w:val="clear" w:color="auto" w:fill="auto"/>
            <w:noWrap/>
            <w:vAlign w:val="bottom"/>
            <w:hideMark/>
          </w:tcPr>
          <w:p w14:paraId="2C97583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2E490A9D" w14:textId="77777777" w:rsidTr="00AD201E">
        <w:trPr>
          <w:trHeight w:val="300"/>
        </w:trPr>
        <w:tc>
          <w:tcPr>
            <w:tcW w:w="744" w:type="pct"/>
            <w:shd w:val="clear" w:color="auto" w:fill="auto"/>
            <w:noWrap/>
            <w:vAlign w:val="bottom"/>
            <w:hideMark/>
          </w:tcPr>
          <w:p w14:paraId="700A903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73449</w:t>
            </w:r>
          </w:p>
        </w:tc>
        <w:tc>
          <w:tcPr>
            <w:tcW w:w="2024" w:type="pct"/>
            <w:shd w:val="clear" w:color="auto" w:fill="auto"/>
            <w:noWrap/>
            <w:vAlign w:val="bottom"/>
            <w:hideMark/>
          </w:tcPr>
          <w:p w14:paraId="604A762D"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Melgar</w:t>
            </w:r>
            <w:proofErr w:type="spellEnd"/>
          </w:p>
        </w:tc>
        <w:tc>
          <w:tcPr>
            <w:tcW w:w="744" w:type="pct"/>
            <w:shd w:val="clear" w:color="auto" w:fill="auto"/>
            <w:noWrap/>
            <w:vAlign w:val="bottom"/>
            <w:hideMark/>
          </w:tcPr>
          <w:p w14:paraId="23A4763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7756E11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0.608</w:t>
            </w:r>
          </w:p>
        </w:tc>
        <w:tc>
          <w:tcPr>
            <w:tcW w:w="744" w:type="pct"/>
            <w:shd w:val="clear" w:color="auto" w:fill="auto"/>
            <w:noWrap/>
            <w:vAlign w:val="bottom"/>
            <w:hideMark/>
          </w:tcPr>
          <w:p w14:paraId="5B06C88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1EC02A24" w14:textId="77777777" w:rsidTr="00AD201E">
        <w:trPr>
          <w:trHeight w:val="300"/>
        </w:trPr>
        <w:tc>
          <w:tcPr>
            <w:tcW w:w="744" w:type="pct"/>
            <w:shd w:val="clear" w:color="auto" w:fill="auto"/>
            <w:noWrap/>
            <w:vAlign w:val="bottom"/>
            <w:hideMark/>
          </w:tcPr>
          <w:p w14:paraId="4328FBC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73483</w:t>
            </w:r>
          </w:p>
        </w:tc>
        <w:tc>
          <w:tcPr>
            <w:tcW w:w="2024" w:type="pct"/>
            <w:shd w:val="clear" w:color="auto" w:fill="auto"/>
            <w:noWrap/>
            <w:vAlign w:val="bottom"/>
            <w:hideMark/>
          </w:tcPr>
          <w:p w14:paraId="164F0956"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Natagaima</w:t>
            </w:r>
            <w:proofErr w:type="spellEnd"/>
          </w:p>
        </w:tc>
        <w:tc>
          <w:tcPr>
            <w:tcW w:w="744" w:type="pct"/>
            <w:shd w:val="clear" w:color="auto" w:fill="auto"/>
            <w:noWrap/>
            <w:vAlign w:val="bottom"/>
            <w:hideMark/>
          </w:tcPr>
          <w:p w14:paraId="7125E32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558786B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0.836</w:t>
            </w:r>
          </w:p>
        </w:tc>
        <w:tc>
          <w:tcPr>
            <w:tcW w:w="744" w:type="pct"/>
            <w:shd w:val="clear" w:color="auto" w:fill="auto"/>
            <w:noWrap/>
            <w:vAlign w:val="bottom"/>
            <w:hideMark/>
          </w:tcPr>
          <w:p w14:paraId="4B47DB9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324E0766" w14:textId="77777777" w:rsidTr="00AD201E">
        <w:trPr>
          <w:trHeight w:val="300"/>
        </w:trPr>
        <w:tc>
          <w:tcPr>
            <w:tcW w:w="744" w:type="pct"/>
            <w:shd w:val="clear" w:color="auto" w:fill="auto"/>
            <w:noWrap/>
            <w:vAlign w:val="bottom"/>
            <w:hideMark/>
          </w:tcPr>
          <w:p w14:paraId="4D1D6B5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lastRenderedPageBreak/>
              <w:t>73504</w:t>
            </w:r>
          </w:p>
        </w:tc>
        <w:tc>
          <w:tcPr>
            <w:tcW w:w="2024" w:type="pct"/>
            <w:shd w:val="clear" w:color="auto" w:fill="auto"/>
            <w:noWrap/>
            <w:vAlign w:val="bottom"/>
            <w:hideMark/>
          </w:tcPr>
          <w:p w14:paraId="7CABAE4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Ortega</w:t>
            </w:r>
          </w:p>
        </w:tc>
        <w:tc>
          <w:tcPr>
            <w:tcW w:w="744" w:type="pct"/>
            <w:shd w:val="clear" w:color="auto" w:fill="auto"/>
            <w:noWrap/>
            <w:vAlign w:val="bottom"/>
            <w:hideMark/>
          </w:tcPr>
          <w:p w14:paraId="614A23D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744F1DD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0.715</w:t>
            </w:r>
          </w:p>
        </w:tc>
        <w:tc>
          <w:tcPr>
            <w:tcW w:w="744" w:type="pct"/>
            <w:shd w:val="clear" w:color="auto" w:fill="auto"/>
            <w:noWrap/>
            <w:vAlign w:val="bottom"/>
            <w:hideMark/>
          </w:tcPr>
          <w:p w14:paraId="1A39B12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53563AB4" w14:textId="77777777" w:rsidTr="00AD201E">
        <w:trPr>
          <w:trHeight w:val="300"/>
        </w:trPr>
        <w:tc>
          <w:tcPr>
            <w:tcW w:w="744" w:type="pct"/>
            <w:shd w:val="clear" w:color="auto" w:fill="auto"/>
            <w:noWrap/>
            <w:vAlign w:val="bottom"/>
            <w:hideMark/>
          </w:tcPr>
          <w:p w14:paraId="767EB2E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73520</w:t>
            </w:r>
          </w:p>
        </w:tc>
        <w:tc>
          <w:tcPr>
            <w:tcW w:w="2024" w:type="pct"/>
            <w:shd w:val="clear" w:color="auto" w:fill="auto"/>
            <w:noWrap/>
            <w:vAlign w:val="bottom"/>
            <w:hideMark/>
          </w:tcPr>
          <w:p w14:paraId="75A2933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Palocabildo</w:t>
            </w:r>
            <w:proofErr w:type="spellEnd"/>
          </w:p>
        </w:tc>
        <w:tc>
          <w:tcPr>
            <w:tcW w:w="744" w:type="pct"/>
            <w:shd w:val="clear" w:color="auto" w:fill="auto"/>
            <w:noWrap/>
            <w:vAlign w:val="bottom"/>
            <w:hideMark/>
          </w:tcPr>
          <w:p w14:paraId="78F5DD6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0.259</w:t>
            </w:r>
          </w:p>
        </w:tc>
        <w:tc>
          <w:tcPr>
            <w:tcW w:w="744" w:type="pct"/>
            <w:shd w:val="clear" w:color="auto" w:fill="auto"/>
            <w:noWrap/>
            <w:vAlign w:val="bottom"/>
            <w:hideMark/>
          </w:tcPr>
          <w:p w14:paraId="0B3C669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0.679</w:t>
            </w:r>
          </w:p>
        </w:tc>
        <w:tc>
          <w:tcPr>
            <w:tcW w:w="744" w:type="pct"/>
            <w:shd w:val="clear" w:color="auto" w:fill="auto"/>
            <w:noWrap/>
            <w:vAlign w:val="bottom"/>
            <w:hideMark/>
          </w:tcPr>
          <w:p w14:paraId="2739113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0.382</w:t>
            </w:r>
          </w:p>
        </w:tc>
      </w:tr>
      <w:tr w:rsidR="00AD201E" w:rsidRPr="00AD201E" w14:paraId="18530BE8" w14:textId="77777777" w:rsidTr="00AD201E">
        <w:trPr>
          <w:trHeight w:val="300"/>
        </w:trPr>
        <w:tc>
          <w:tcPr>
            <w:tcW w:w="744" w:type="pct"/>
            <w:shd w:val="clear" w:color="auto" w:fill="auto"/>
            <w:noWrap/>
            <w:vAlign w:val="bottom"/>
            <w:hideMark/>
          </w:tcPr>
          <w:p w14:paraId="2E16EF6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73555</w:t>
            </w:r>
          </w:p>
        </w:tc>
        <w:tc>
          <w:tcPr>
            <w:tcW w:w="2024" w:type="pct"/>
            <w:shd w:val="clear" w:color="auto" w:fill="auto"/>
            <w:noWrap/>
            <w:vAlign w:val="bottom"/>
            <w:hideMark/>
          </w:tcPr>
          <w:p w14:paraId="40EBC88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Planadas</w:t>
            </w:r>
            <w:proofErr w:type="spellEnd"/>
          </w:p>
        </w:tc>
        <w:tc>
          <w:tcPr>
            <w:tcW w:w="744" w:type="pct"/>
            <w:shd w:val="clear" w:color="auto" w:fill="auto"/>
            <w:noWrap/>
            <w:vAlign w:val="bottom"/>
            <w:hideMark/>
          </w:tcPr>
          <w:p w14:paraId="3078585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0.023</w:t>
            </w:r>
          </w:p>
        </w:tc>
        <w:tc>
          <w:tcPr>
            <w:tcW w:w="744" w:type="pct"/>
            <w:shd w:val="clear" w:color="auto" w:fill="auto"/>
            <w:noWrap/>
            <w:vAlign w:val="bottom"/>
            <w:hideMark/>
          </w:tcPr>
          <w:p w14:paraId="13E1695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0.311</w:t>
            </w:r>
          </w:p>
        </w:tc>
        <w:tc>
          <w:tcPr>
            <w:tcW w:w="744" w:type="pct"/>
            <w:shd w:val="clear" w:color="auto" w:fill="auto"/>
            <w:noWrap/>
            <w:vAlign w:val="bottom"/>
            <w:hideMark/>
          </w:tcPr>
          <w:p w14:paraId="49929B0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0.041</w:t>
            </w:r>
          </w:p>
        </w:tc>
      </w:tr>
      <w:tr w:rsidR="00AD201E" w:rsidRPr="00AD201E" w14:paraId="2834D907" w14:textId="77777777" w:rsidTr="00AD201E">
        <w:trPr>
          <w:trHeight w:val="300"/>
        </w:trPr>
        <w:tc>
          <w:tcPr>
            <w:tcW w:w="744" w:type="pct"/>
            <w:shd w:val="clear" w:color="auto" w:fill="auto"/>
            <w:noWrap/>
            <w:vAlign w:val="bottom"/>
            <w:hideMark/>
          </w:tcPr>
          <w:p w14:paraId="44FC700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73563</w:t>
            </w:r>
          </w:p>
        </w:tc>
        <w:tc>
          <w:tcPr>
            <w:tcW w:w="2024" w:type="pct"/>
            <w:shd w:val="clear" w:color="auto" w:fill="auto"/>
            <w:noWrap/>
            <w:vAlign w:val="bottom"/>
            <w:hideMark/>
          </w:tcPr>
          <w:p w14:paraId="23620DC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Prado</w:t>
            </w:r>
          </w:p>
        </w:tc>
        <w:tc>
          <w:tcPr>
            <w:tcW w:w="744" w:type="pct"/>
            <w:shd w:val="clear" w:color="auto" w:fill="auto"/>
            <w:noWrap/>
            <w:vAlign w:val="bottom"/>
            <w:hideMark/>
          </w:tcPr>
          <w:p w14:paraId="03B7CB0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3CF4EB2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0.795</w:t>
            </w:r>
          </w:p>
        </w:tc>
        <w:tc>
          <w:tcPr>
            <w:tcW w:w="744" w:type="pct"/>
            <w:shd w:val="clear" w:color="auto" w:fill="auto"/>
            <w:noWrap/>
            <w:vAlign w:val="bottom"/>
            <w:hideMark/>
          </w:tcPr>
          <w:p w14:paraId="1AED99E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14A196BB" w14:textId="77777777" w:rsidTr="00AD201E">
        <w:trPr>
          <w:trHeight w:val="300"/>
        </w:trPr>
        <w:tc>
          <w:tcPr>
            <w:tcW w:w="744" w:type="pct"/>
            <w:shd w:val="clear" w:color="auto" w:fill="auto"/>
            <w:noWrap/>
            <w:vAlign w:val="bottom"/>
            <w:hideMark/>
          </w:tcPr>
          <w:p w14:paraId="0E76B34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73616</w:t>
            </w:r>
          </w:p>
        </w:tc>
        <w:tc>
          <w:tcPr>
            <w:tcW w:w="2024" w:type="pct"/>
            <w:shd w:val="clear" w:color="auto" w:fill="auto"/>
            <w:noWrap/>
            <w:vAlign w:val="bottom"/>
            <w:hideMark/>
          </w:tcPr>
          <w:p w14:paraId="7AC8FE3D"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Rioblanco</w:t>
            </w:r>
            <w:proofErr w:type="spellEnd"/>
          </w:p>
        </w:tc>
        <w:tc>
          <w:tcPr>
            <w:tcW w:w="744" w:type="pct"/>
            <w:shd w:val="clear" w:color="auto" w:fill="auto"/>
            <w:noWrap/>
            <w:vAlign w:val="bottom"/>
            <w:hideMark/>
          </w:tcPr>
          <w:p w14:paraId="0BCE5AA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0.315</w:t>
            </w:r>
          </w:p>
        </w:tc>
        <w:tc>
          <w:tcPr>
            <w:tcW w:w="744" w:type="pct"/>
            <w:shd w:val="clear" w:color="auto" w:fill="auto"/>
            <w:noWrap/>
            <w:vAlign w:val="bottom"/>
            <w:hideMark/>
          </w:tcPr>
          <w:p w14:paraId="06779EB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0.488</w:t>
            </w:r>
          </w:p>
        </w:tc>
        <w:tc>
          <w:tcPr>
            <w:tcW w:w="744" w:type="pct"/>
            <w:shd w:val="clear" w:color="auto" w:fill="auto"/>
            <w:noWrap/>
            <w:vAlign w:val="bottom"/>
            <w:hideMark/>
          </w:tcPr>
          <w:p w14:paraId="360FBBB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0.418</w:t>
            </w:r>
          </w:p>
        </w:tc>
      </w:tr>
      <w:tr w:rsidR="00AD201E" w:rsidRPr="00AD201E" w14:paraId="3BDDA60D" w14:textId="77777777" w:rsidTr="00AD201E">
        <w:trPr>
          <w:trHeight w:val="300"/>
        </w:trPr>
        <w:tc>
          <w:tcPr>
            <w:tcW w:w="744" w:type="pct"/>
            <w:shd w:val="clear" w:color="auto" w:fill="auto"/>
            <w:noWrap/>
            <w:vAlign w:val="bottom"/>
            <w:hideMark/>
          </w:tcPr>
          <w:p w14:paraId="1620345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73622</w:t>
            </w:r>
          </w:p>
        </w:tc>
        <w:tc>
          <w:tcPr>
            <w:tcW w:w="2024" w:type="pct"/>
            <w:shd w:val="clear" w:color="auto" w:fill="auto"/>
            <w:noWrap/>
            <w:vAlign w:val="bottom"/>
            <w:hideMark/>
          </w:tcPr>
          <w:p w14:paraId="6C84AE1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Roncesvalles</w:t>
            </w:r>
          </w:p>
        </w:tc>
        <w:tc>
          <w:tcPr>
            <w:tcW w:w="744" w:type="pct"/>
            <w:shd w:val="clear" w:color="auto" w:fill="auto"/>
            <w:noWrap/>
            <w:vAlign w:val="bottom"/>
            <w:hideMark/>
          </w:tcPr>
          <w:p w14:paraId="39189DC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006A805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0.126</w:t>
            </w:r>
          </w:p>
        </w:tc>
        <w:tc>
          <w:tcPr>
            <w:tcW w:w="744" w:type="pct"/>
            <w:shd w:val="clear" w:color="auto" w:fill="auto"/>
            <w:noWrap/>
            <w:vAlign w:val="bottom"/>
            <w:hideMark/>
          </w:tcPr>
          <w:p w14:paraId="10CA4C4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764F7CF8" w14:textId="77777777" w:rsidTr="00AD201E">
        <w:trPr>
          <w:trHeight w:val="300"/>
        </w:trPr>
        <w:tc>
          <w:tcPr>
            <w:tcW w:w="744" w:type="pct"/>
            <w:shd w:val="clear" w:color="auto" w:fill="auto"/>
            <w:noWrap/>
            <w:vAlign w:val="bottom"/>
            <w:hideMark/>
          </w:tcPr>
          <w:p w14:paraId="413806A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73624</w:t>
            </w:r>
          </w:p>
        </w:tc>
        <w:tc>
          <w:tcPr>
            <w:tcW w:w="2024" w:type="pct"/>
            <w:shd w:val="clear" w:color="auto" w:fill="auto"/>
            <w:noWrap/>
            <w:vAlign w:val="bottom"/>
            <w:hideMark/>
          </w:tcPr>
          <w:p w14:paraId="1D64AA4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Rovira</w:t>
            </w:r>
            <w:proofErr w:type="spellEnd"/>
          </w:p>
        </w:tc>
        <w:tc>
          <w:tcPr>
            <w:tcW w:w="744" w:type="pct"/>
            <w:shd w:val="clear" w:color="auto" w:fill="auto"/>
            <w:noWrap/>
            <w:vAlign w:val="bottom"/>
            <w:hideMark/>
          </w:tcPr>
          <w:p w14:paraId="39E5760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w:t>
            </w:r>
          </w:p>
        </w:tc>
        <w:tc>
          <w:tcPr>
            <w:tcW w:w="744" w:type="pct"/>
            <w:shd w:val="clear" w:color="auto" w:fill="auto"/>
            <w:noWrap/>
            <w:vAlign w:val="bottom"/>
            <w:hideMark/>
          </w:tcPr>
          <w:p w14:paraId="32EDDDA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1.024</w:t>
            </w:r>
          </w:p>
        </w:tc>
        <w:tc>
          <w:tcPr>
            <w:tcW w:w="744" w:type="pct"/>
            <w:shd w:val="clear" w:color="auto" w:fill="auto"/>
            <w:noWrap/>
            <w:vAlign w:val="bottom"/>
            <w:hideMark/>
          </w:tcPr>
          <w:p w14:paraId="6A5C69B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0.732</w:t>
            </w:r>
          </w:p>
        </w:tc>
      </w:tr>
      <w:tr w:rsidR="00AD201E" w:rsidRPr="00AD201E" w14:paraId="50434F4B" w14:textId="77777777" w:rsidTr="00AD201E">
        <w:trPr>
          <w:trHeight w:val="300"/>
        </w:trPr>
        <w:tc>
          <w:tcPr>
            <w:tcW w:w="744" w:type="pct"/>
            <w:shd w:val="clear" w:color="auto" w:fill="auto"/>
            <w:noWrap/>
            <w:vAlign w:val="bottom"/>
            <w:hideMark/>
          </w:tcPr>
          <w:p w14:paraId="627A35D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73675</w:t>
            </w:r>
          </w:p>
        </w:tc>
        <w:tc>
          <w:tcPr>
            <w:tcW w:w="2024" w:type="pct"/>
            <w:shd w:val="clear" w:color="auto" w:fill="auto"/>
            <w:noWrap/>
            <w:vAlign w:val="bottom"/>
            <w:hideMark/>
          </w:tcPr>
          <w:p w14:paraId="0570942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antonio</w:t>
            </w:r>
            <w:proofErr w:type="spellEnd"/>
          </w:p>
        </w:tc>
        <w:tc>
          <w:tcPr>
            <w:tcW w:w="744" w:type="pct"/>
            <w:shd w:val="clear" w:color="auto" w:fill="auto"/>
            <w:noWrap/>
            <w:vAlign w:val="bottom"/>
            <w:hideMark/>
          </w:tcPr>
          <w:p w14:paraId="4AEFAF1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0.534</w:t>
            </w:r>
          </w:p>
        </w:tc>
        <w:tc>
          <w:tcPr>
            <w:tcW w:w="744" w:type="pct"/>
            <w:shd w:val="clear" w:color="auto" w:fill="auto"/>
            <w:noWrap/>
            <w:vAlign w:val="bottom"/>
            <w:hideMark/>
          </w:tcPr>
          <w:p w14:paraId="681C33C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0.945</w:t>
            </w:r>
          </w:p>
        </w:tc>
        <w:tc>
          <w:tcPr>
            <w:tcW w:w="744" w:type="pct"/>
            <w:shd w:val="clear" w:color="auto" w:fill="auto"/>
            <w:noWrap/>
            <w:vAlign w:val="bottom"/>
            <w:hideMark/>
          </w:tcPr>
          <w:p w14:paraId="1CFA7AB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0.66</w:t>
            </w:r>
          </w:p>
        </w:tc>
      </w:tr>
      <w:tr w:rsidR="00AD201E" w:rsidRPr="00AD201E" w14:paraId="2CA18170" w14:textId="77777777" w:rsidTr="00AD201E">
        <w:trPr>
          <w:trHeight w:val="300"/>
        </w:trPr>
        <w:tc>
          <w:tcPr>
            <w:tcW w:w="744" w:type="pct"/>
            <w:shd w:val="clear" w:color="auto" w:fill="auto"/>
            <w:noWrap/>
            <w:vAlign w:val="bottom"/>
            <w:hideMark/>
          </w:tcPr>
          <w:p w14:paraId="4145D7A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73678</w:t>
            </w:r>
          </w:p>
        </w:tc>
        <w:tc>
          <w:tcPr>
            <w:tcW w:w="2024" w:type="pct"/>
            <w:shd w:val="clear" w:color="auto" w:fill="auto"/>
            <w:noWrap/>
            <w:vAlign w:val="bottom"/>
            <w:hideMark/>
          </w:tcPr>
          <w:p w14:paraId="2F6EC84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luis</w:t>
            </w:r>
            <w:proofErr w:type="spellEnd"/>
          </w:p>
        </w:tc>
        <w:tc>
          <w:tcPr>
            <w:tcW w:w="744" w:type="pct"/>
            <w:shd w:val="clear" w:color="auto" w:fill="auto"/>
            <w:noWrap/>
            <w:vAlign w:val="bottom"/>
            <w:hideMark/>
          </w:tcPr>
          <w:p w14:paraId="4805545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0F8212B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0.703</w:t>
            </w:r>
          </w:p>
        </w:tc>
        <w:tc>
          <w:tcPr>
            <w:tcW w:w="744" w:type="pct"/>
            <w:shd w:val="clear" w:color="auto" w:fill="auto"/>
            <w:noWrap/>
            <w:vAlign w:val="bottom"/>
            <w:hideMark/>
          </w:tcPr>
          <w:p w14:paraId="0C156A7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2FE32009" w14:textId="77777777" w:rsidTr="00AD201E">
        <w:trPr>
          <w:trHeight w:val="300"/>
        </w:trPr>
        <w:tc>
          <w:tcPr>
            <w:tcW w:w="744" w:type="pct"/>
            <w:shd w:val="clear" w:color="auto" w:fill="auto"/>
            <w:noWrap/>
            <w:vAlign w:val="bottom"/>
            <w:hideMark/>
          </w:tcPr>
          <w:p w14:paraId="4AEF805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73686</w:t>
            </w:r>
          </w:p>
        </w:tc>
        <w:tc>
          <w:tcPr>
            <w:tcW w:w="2024" w:type="pct"/>
            <w:shd w:val="clear" w:color="auto" w:fill="auto"/>
            <w:noWrap/>
            <w:vAlign w:val="bottom"/>
            <w:hideMark/>
          </w:tcPr>
          <w:p w14:paraId="611BCE4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Santa </w:t>
            </w:r>
            <w:proofErr w:type="spellStart"/>
            <w:r w:rsidRPr="00AD201E">
              <w:rPr>
                <w:rFonts w:ascii="Garamond" w:eastAsia="Times New Roman" w:hAnsi="Garamond" w:cs="Calibri"/>
                <w:color w:val="000000"/>
                <w:sz w:val="22"/>
                <w:szCs w:val="22"/>
              </w:rPr>
              <w:t>isabel</w:t>
            </w:r>
            <w:proofErr w:type="spellEnd"/>
          </w:p>
        </w:tc>
        <w:tc>
          <w:tcPr>
            <w:tcW w:w="744" w:type="pct"/>
            <w:shd w:val="clear" w:color="auto" w:fill="auto"/>
            <w:noWrap/>
            <w:vAlign w:val="bottom"/>
            <w:hideMark/>
          </w:tcPr>
          <w:p w14:paraId="02C5E5A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7D08A37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0.03</w:t>
            </w:r>
          </w:p>
        </w:tc>
        <w:tc>
          <w:tcPr>
            <w:tcW w:w="744" w:type="pct"/>
            <w:shd w:val="clear" w:color="auto" w:fill="auto"/>
            <w:noWrap/>
            <w:vAlign w:val="bottom"/>
            <w:hideMark/>
          </w:tcPr>
          <w:p w14:paraId="4F73FDF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2AF144ED" w14:textId="77777777" w:rsidTr="00AD201E">
        <w:trPr>
          <w:trHeight w:val="300"/>
        </w:trPr>
        <w:tc>
          <w:tcPr>
            <w:tcW w:w="744" w:type="pct"/>
            <w:shd w:val="clear" w:color="auto" w:fill="auto"/>
            <w:noWrap/>
            <w:vAlign w:val="bottom"/>
            <w:hideMark/>
          </w:tcPr>
          <w:p w14:paraId="3750C64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73854</w:t>
            </w:r>
          </w:p>
        </w:tc>
        <w:tc>
          <w:tcPr>
            <w:tcW w:w="2024" w:type="pct"/>
            <w:shd w:val="clear" w:color="auto" w:fill="auto"/>
            <w:noWrap/>
            <w:vAlign w:val="bottom"/>
            <w:hideMark/>
          </w:tcPr>
          <w:p w14:paraId="30D420F6"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Valle de san </w:t>
            </w:r>
            <w:proofErr w:type="spellStart"/>
            <w:r w:rsidRPr="00AD201E">
              <w:rPr>
                <w:rFonts w:ascii="Garamond" w:eastAsia="Times New Roman" w:hAnsi="Garamond" w:cs="Calibri"/>
                <w:color w:val="000000"/>
                <w:sz w:val="22"/>
                <w:szCs w:val="22"/>
              </w:rPr>
              <w:t>juan</w:t>
            </w:r>
            <w:proofErr w:type="spellEnd"/>
          </w:p>
        </w:tc>
        <w:tc>
          <w:tcPr>
            <w:tcW w:w="744" w:type="pct"/>
            <w:shd w:val="clear" w:color="auto" w:fill="auto"/>
            <w:noWrap/>
            <w:vAlign w:val="bottom"/>
            <w:hideMark/>
          </w:tcPr>
          <w:p w14:paraId="55013E8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2BC9A87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0.633</w:t>
            </w:r>
          </w:p>
        </w:tc>
        <w:tc>
          <w:tcPr>
            <w:tcW w:w="744" w:type="pct"/>
            <w:shd w:val="clear" w:color="auto" w:fill="auto"/>
            <w:noWrap/>
            <w:vAlign w:val="bottom"/>
            <w:hideMark/>
          </w:tcPr>
          <w:p w14:paraId="7251107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2280DC0E" w14:textId="77777777" w:rsidTr="00AD201E">
        <w:trPr>
          <w:trHeight w:val="300"/>
        </w:trPr>
        <w:tc>
          <w:tcPr>
            <w:tcW w:w="744" w:type="pct"/>
            <w:shd w:val="clear" w:color="auto" w:fill="auto"/>
            <w:noWrap/>
            <w:vAlign w:val="bottom"/>
            <w:hideMark/>
          </w:tcPr>
          <w:p w14:paraId="04EE0BA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73861</w:t>
            </w:r>
          </w:p>
        </w:tc>
        <w:tc>
          <w:tcPr>
            <w:tcW w:w="2024" w:type="pct"/>
            <w:shd w:val="clear" w:color="auto" w:fill="auto"/>
            <w:noWrap/>
            <w:vAlign w:val="bottom"/>
            <w:hideMark/>
          </w:tcPr>
          <w:p w14:paraId="3B4180B9"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Venadillo</w:t>
            </w:r>
            <w:proofErr w:type="spellEnd"/>
          </w:p>
        </w:tc>
        <w:tc>
          <w:tcPr>
            <w:tcW w:w="744" w:type="pct"/>
            <w:shd w:val="clear" w:color="auto" w:fill="auto"/>
            <w:noWrap/>
            <w:vAlign w:val="bottom"/>
            <w:hideMark/>
          </w:tcPr>
          <w:p w14:paraId="5AF4137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609CC44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0.695</w:t>
            </w:r>
          </w:p>
        </w:tc>
        <w:tc>
          <w:tcPr>
            <w:tcW w:w="744" w:type="pct"/>
            <w:shd w:val="clear" w:color="auto" w:fill="auto"/>
            <w:noWrap/>
            <w:vAlign w:val="bottom"/>
            <w:hideMark/>
          </w:tcPr>
          <w:p w14:paraId="7921D8A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1F587C18" w14:textId="77777777" w:rsidTr="00AD201E">
        <w:trPr>
          <w:trHeight w:val="300"/>
        </w:trPr>
        <w:tc>
          <w:tcPr>
            <w:tcW w:w="744" w:type="pct"/>
            <w:shd w:val="clear" w:color="auto" w:fill="auto"/>
            <w:noWrap/>
            <w:vAlign w:val="bottom"/>
            <w:hideMark/>
          </w:tcPr>
          <w:p w14:paraId="4486BBD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73870</w:t>
            </w:r>
          </w:p>
        </w:tc>
        <w:tc>
          <w:tcPr>
            <w:tcW w:w="2024" w:type="pct"/>
            <w:shd w:val="clear" w:color="auto" w:fill="auto"/>
            <w:noWrap/>
            <w:vAlign w:val="bottom"/>
            <w:hideMark/>
          </w:tcPr>
          <w:p w14:paraId="7FE1B84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Villahermosa</w:t>
            </w:r>
          </w:p>
        </w:tc>
        <w:tc>
          <w:tcPr>
            <w:tcW w:w="744" w:type="pct"/>
            <w:shd w:val="clear" w:color="auto" w:fill="auto"/>
            <w:noWrap/>
            <w:vAlign w:val="bottom"/>
            <w:hideMark/>
          </w:tcPr>
          <w:p w14:paraId="1167F92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0.206</w:t>
            </w:r>
          </w:p>
        </w:tc>
        <w:tc>
          <w:tcPr>
            <w:tcW w:w="744" w:type="pct"/>
            <w:shd w:val="clear" w:color="auto" w:fill="auto"/>
            <w:noWrap/>
            <w:vAlign w:val="bottom"/>
            <w:hideMark/>
          </w:tcPr>
          <w:p w14:paraId="5CCD1F6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0.334</w:t>
            </w:r>
          </w:p>
        </w:tc>
        <w:tc>
          <w:tcPr>
            <w:tcW w:w="744" w:type="pct"/>
            <w:shd w:val="clear" w:color="auto" w:fill="auto"/>
            <w:noWrap/>
            <w:vAlign w:val="bottom"/>
            <w:hideMark/>
          </w:tcPr>
          <w:p w14:paraId="443AD05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w:t>
            </w:r>
          </w:p>
        </w:tc>
      </w:tr>
      <w:tr w:rsidR="00AD201E" w:rsidRPr="00AD201E" w14:paraId="3DAF0FEC" w14:textId="77777777" w:rsidTr="00AD201E">
        <w:trPr>
          <w:trHeight w:val="300"/>
        </w:trPr>
        <w:tc>
          <w:tcPr>
            <w:tcW w:w="744" w:type="pct"/>
            <w:shd w:val="clear" w:color="auto" w:fill="auto"/>
            <w:noWrap/>
            <w:vAlign w:val="bottom"/>
            <w:hideMark/>
          </w:tcPr>
          <w:p w14:paraId="209D654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76001</w:t>
            </w:r>
          </w:p>
        </w:tc>
        <w:tc>
          <w:tcPr>
            <w:tcW w:w="2024" w:type="pct"/>
            <w:shd w:val="clear" w:color="auto" w:fill="auto"/>
            <w:noWrap/>
            <w:vAlign w:val="bottom"/>
            <w:hideMark/>
          </w:tcPr>
          <w:p w14:paraId="51445134"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Cali</w:t>
            </w:r>
          </w:p>
        </w:tc>
        <w:tc>
          <w:tcPr>
            <w:tcW w:w="744" w:type="pct"/>
            <w:shd w:val="clear" w:color="auto" w:fill="auto"/>
            <w:noWrap/>
            <w:vAlign w:val="bottom"/>
            <w:hideMark/>
          </w:tcPr>
          <w:p w14:paraId="44EC18F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1.212</w:t>
            </w:r>
          </w:p>
        </w:tc>
        <w:tc>
          <w:tcPr>
            <w:tcW w:w="744" w:type="pct"/>
            <w:shd w:val="clear" w:color="auto" w:fill="auto"/>
            <w:noWrap/>
            <w:vAlign w:val="bottom"/>
            <w:hideMark/>
          </w:tcPr>
          <w:p w14:paraId="3087D81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1.689</w:t>
            </w:r>
          </w:p>
        </w:tc>
        <w:tc>
          <w:tcPr>
            <w:tcW w:w="744" w:type="pct"/>
            <w:shd w:val="clear" w:color="auto" w:fill="auto"/>
            <w:noWrap/>
            <w:vAlign w:val="bottom"/>
            <w:hideMark/>
          </w:tcPr>
          <w:p w14:paraId="6678A71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1.35</w:t>
            </w:r>
          </w:p>
        </w:tc>
      </w:tr>
      <w:tr w:rsidR="00AD201E" w:rsidRPr="00AD201E" w14:paraId="67A46EC3" w14:textId="77777777" w:rsidTr="00AD201E">
        <w:trPr>
          <w:trHeight w:val="300"/>
        </w:trPr>
        <w:tc>
          <w:tcPr>
            <w:tcW w:w="744" w:type="pct"/>
            <w:shd w:val="clear" w:color="auto" w:fill="auto"/>
            <w:noWrap/>
            <w:vAlign w:val="bottom"/>
            <w:hideMark/>
          </w:tcPr>
          <w:p w14:paraId="0002A02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76020</w:t>
            </w:r>
          </w:p>
        </w:tc>
        <w:tc>
          <w:tcPr>
            <w:tcW w:w="2024" w:type="pct"/>
            <w:shd w:val="clear" w:color="auto" w:fill="auto"/>
            <w:noWrap/>
            <w:vAlign w:val="bottom"/>
            <w:hideMark/>
          </w:tcPr>
          <w:p w14:paraId="7FC70D0C"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Alcala</w:t>
            </w:r>
          </w:p>
        </w:tc>
        <w:tc>
          <w:tcPr>
            <w:tcW w:w="744" w:type="pct"/>
            <w:shd w:val="clear" w:color="auto" w:fill="auto"/>
            <w:noWrap/>
            <w:vAlign w:val="bottom"/>
            <w:hideMark/>
          </w:tcPr>
          <w:p w14:paraId="124C827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0.164</w:t>
            </w:r>
          </w:p>
        </w:tc>
        <w:tc>
          <w:tcPr>
            <w:tcW w:w="744" w:type="pct"/>
            <w:shd w:val="clear" w:color="auto" w:fill="auto"/>
            <w:noWrap/>
            <w:vAlign w:val="bottom"/>
            <w:hideMark/>
          </w:tcPr>
          <w:p w14:paraId="1C36EA3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0.835</w:t>
            </w:r>
          </w:p>
        </w:tc>
        <w:tc>
          <w:tcPr>
            <w:tcW w:w="744" w:type="pct"/>
            <w:shd w:val="clear" w:color="auto" w:fill="auto"/>
            <w:noWrap/>
            <w:vAlign w:val="bottom"/>
            <w:hideMark/>
          </w:tcPr>
          <w:p w14:paraId="01C46D5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0.289</w:t>
            </w:r>
          </w:p>
        </w:tc>
      </w:tr>
      <w:tr w:rsidR="00AD201E" w:rsidRPr="00AD201E" w14:paraId="6E26893F" w14:textId="77777777" w:rsidTr="00AD201E">
        <w:trPr>
          <w:trHeight w:val="300"/>
        </w:trPr>
        <w:tc>
          <w:tcPr>
            <w:tcW w:w="744" w:type="pct"/>
            <w:shd w:val="clear" w:color="auto" w:fill="auto"/>
            <w:noWrap/>
            <w:vAlign w:val="bottom"/>
            <w:hideMark/>
          </w:tcPr>
          <w:p w14:paraId="2A3A10D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76036</w:t>
            </w:r>
          </w:p>
        </w:tc>
        <w:tc>
          <w:tcPr>
            <w:tcW w:w="2024" w:type="pct"/>
            <w:shd w:val="clear" w:color="auto" w:fill="auto"/>
            <w:noWrap/>
            <w:vAlign w:val="bottom"/>
            <w:hideMark/>
          </w:tcPr>
          <w:p w14:paraId="10A535C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Andalucia</w:t>
            </w:r>
            <w:proofErr w:type="spellEnd"/>
          </w:p>
        </w:tc>
        <w:tc>
          <w:tcPr>
            <w:tcW w:w="744" w:type="pct"/>
            <w:shd w:val="clear" w:color="auto" w:fill="auto"/>
            <w:noWrap/>
            <w:vAlign w:val="bottom"/>
            <w:hideMark/>
          </w:tcPr>
          <w:p w14:paraId="2D0D61D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0.291</w:t>
            </w:r>
          </w:p>
        </w:tc>
        <w:tc>
          <w:tcPr>
            <w:tcW w:w="744" w:type="pct"/>
            <w:shd w:val="clear" w:color="auto" w:fill="auto"/>
            <w:noWrap/>
            <w:vAlign w:val="bottom"/>
            <w:hideMark/>
          </w:tcPr>
          <w:p w14:paraId="7570798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1.019</w:t>
            </w:r>
          </w:p>
        </w:tc>
        <w:tc>
          <w:tcPr>
            <w:tcW w:w="744" w:type="pct"/>
            <w:shd w:val="clear" w:color="auto" w:fill="auto"/>
            <w:noWrap/>
            <w:vAlign w:val="bottom"/>
            <w:hideMark/>
          </w:tcPr>
          <w:p w14:paraId="76F3483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0.426</w:t>
            </w:r>
          </w:p>
        </w:tc>
      </w:tr>
      <w:tr w:rsidR="00AD201E" w:rsidRPr="00AD201E" w14:paraId="5887692D" w14:textId="77777777" w:rsidTr="00AD201E">
        <w:trPr>
          <w:trHeight w:val="300"/>
        </w:trPr>
        <w:tc>
          <w:tcPr>
            <w:tcW w:w="744" w:type="pct"/>
            <w:shd w:val="clear" w:color="auto" w:fill="auto"/>
            <w:noWrap/>
            <w:vAlign w:val="bottom"/>
            <w:hideMark/>
          </w:tcPr>
          <w:p w14:paraId="576C2E4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76041</w:t>
            </w:r>
          </w:p>
        </w:tc>
        <w:tc>
          <w:tcPr>
            <w:tcW w:w="2024" w:type="pct"/>
            <w:shd w:val="clear" w:color="auto" w:fill="auto"/>
            <w:noWrap/>
            <w:vAlign w:val="bottom"/>
            <w:hideMark/>
          </w:tcPr>
          <w:p w14:paraId="6C38EF8D"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Ansermanuevo</w:t>
            </w:r>
            <w:proofErr w:type="spellEnd"/>
          </w:p>
        </w:tc>
        <w:tc>
          <w:tcPr>
            <w:tcW w:w="744" w:type="pct"/>
            <w:shd w:val="clear" w:color="auto" w:fill="auto"/>
            <w:noWrap/>
            <w:vAlign w:val="bottom"/>
            <w:hideMark/>
          </w:tcPr>
          <w:p w14:paraId="5F4ADB2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0.445</w:t>
            </w:r>
          </w:p>
        </w:tc>
        <w:tc>
          <w:tcPr>
            <w:tcW w:w="744" w:type="pct"/>
            <w:shd w:val="clear" w:color="auto" w:fill="auto"/>
            <w:noWrap/>
            <w:vAlign w:val="bottom"/>
            <w:hideMark/>
          </w:tcPr>
          <w:p w14:paraId="55C7170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0.95</w:t>
            </w:r>
          </w:p>
        </w:tc>
        <w:tc>
          <w:tcPr>
            <w:tcW w:w="744" w:type="pct"/>
            <w:shd w:val="clear" w:color="auto" w:fill="auto"/>
            <w:noWrap/>
            <w:vAlign w:val="bottom"/>
            <w:hideMark/>
          </w:tcPr>
          <w:p w14:paraId="51CA4A0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0.596</w:t>
            </w:r>
          </w:p>
        </w:tc>
      </w:tr>
      <w:tr w:rsidR="00AD201E" w:rsidRPr="00AD201E" w14:paraId="4AA90548" w14:textId="77777777" w:rsidTr="00AD201E">
        <w:trPr>
          <w:trHeight w:val="300"/>
        </w:trPr>
        <w:tc>
          <w:tcPr>
            <w:tcW w:w="744" w:type="pct"/>
            <w:shd w:val="clear" w:color="auto" w:fill="auto"/>
            <w:noWrap/>
            <w:vAlign w:val="bottom"/>
            <w:hideMark/>
          </w:tcPr>
          <w:p w14:paraId="5DDAD3B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76054</w:t>
            </w:r>
          </w:p>
        </w:tc>
        <w:tc>
          <w:tcPr>
            <w:tcW w:w="2024" w:type="pct"/>
            <w:shd w:val="clear" w:color="auto" w:fill="auto"/>
            <w:noWrap/>
            <w:vAlign w:val="bottom"/>
            <w:hideMark/>
          </w:tcPr>
          <w:p w14:paraId="2EF9E52F"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Argelia</w:t>
            </w:r>
          </w:p>
        </w:tc>
        <w:tc>
          <w:tcPr>
            <w:tcW w:w="744" w:type="pct"/>
            <w:shd w:val="clear" w:color="auto" w:fill="auto"/>
            <w:noWrap/>
            <w:vAlign w:val="bottom"/>
            <w:hideMark/>
          </w:tcPr>
          <w:p w14:paraId="43DA08A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c>
          <w:tcPr>
            <w:tcW w:w="744" w:type="pct"/>
            <w:shd w:val="clear" w:color="auto" w:fill="auto"/>
            <w:noWrap/>
            <w:vAlign w:val="bottom"/>
            <w:hideMark/>
          </w:tcPr>
          <w:p w14:paraId="1E8ABA9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0.173</w:t>
            </w:r>
          </w:p>
        </w:tc>
        <w:tc>
          <w:tcPr>
            <w:tcW w:w="744" w:type="pct"/>
            <w:shd w:val="clear" w:color="auto" w:fill="auto"/>
            <w:noWrap/>
            <w:vAlign w:val="bottom"/>
            <w:hideMark/>
          </w:tcPr>
          <w:p w14:paraId="4B244CF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w:t>
            </w:r>
          </w:p>
        </w:tc>
      </w:tr>
      <w:tr w:rsidR="00AD201E" w:rsidRPr="00AD201E" w14:paraId="7C3397C8" w14:textId="77777777" w:rsidTr="00AD201E">
        <w:trPr>
          <w:trHeight w:val="300"/>
        </w:trPr>
        <w:tc>
          <w:tcPr>
            <w:tcW w:w="744" w:type="pct"/>
            <w:shd w:val="clear" w:color="auto" w:fill="auto"/>
            <w:noWrap/>
            <w:vAlign w:val="bottom"/>
            <w:hideMark/>
          </w:tcPr>
          <w:p w14:paraId="513C706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76100</w:t>
            </w:r>
          </w:p>
        </w:tc>
        <w:tc>
          <w:tcPr>
            <w:tcW w:w="2024" w:type="pct"/>
            <w:shd w:val="clear" w:color="auto" w:fill="auto"/>
            <w:noWrap/>
            <w:vAlign w:val="bottom"/>
            <w:hideMark/>
          </w:tcPr>
          <w:p w14:paraId="16B1D433"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Bolivar</w:t>
            </w:r>
          </w:p>
        </w:tc>
        <w:tc>
          <w:tcPr>
            <w:tcW w:w="744" w:type="pct"/>
            <w:shd w:val="clear" w:color="auto" w:fill="auto"/>
            <w:noWrap/>
            <w:vAlign w:val="bottom"/>
            <w:hideMark/>
          </w:tcPr>
          <w:p w14:paraId="3F2670C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0.594</w:t>
            </w:r>
          </w:p>
        </w:tc>
        <w:tc>
          <w:tcPr>
            <w:tcW w:w="744" w:type="pct"/>
            <w:shd w:val="clear" w:color="auto" w:fill="auto"/>
            <w:noWrap/>
            <w:vAlign w:val="bottom"/>
            <w:hideMark/>
          </w:tcPr>
          <w:p w14:paraId="40C0A03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1.036</w:t>
            </w:r>
          </w:p>
        </w:tc>
        <w:tc>
          <w:tcPr>
            <w:tcW w:w="744" w:type="pct"/>
            <w:shd w:val="clear" w:color="auto" w:fill="auto"/>
            <w:noWrap/>
            <w:vAlign w:val="bottom"/>
            <w:hideMark/>
          </w:tcPr>
          <w:p w14:paraId="38CF1A6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0.733</w:t>
            </w:r>
          </w:p>
        </w:tc>
      </w:tr>
      <w:tr w:rsidR="00AD201E" w:rsidRPr="00AD201E" w14:paraId="451918DA" w14:textId="77777777" w:rsidTr="00AD201E">
        <w:trPr>
          <w:trHeight w:val="300"/>
        </w:trPr>
        <w:tc>
          <w:tcPr>
            <w:tcW w:w="744" w:type="pct"/>
            <w:shd w:val="clear" w:color="auto" w:fill="auto"/>
            <w:noWrap/>
            <w:vAlign w:val="bottom"/>
            <w:hideMark/>
          </w:tcPr>
          <w:p w14:paraId="6252DBB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76111</w:t>
            </w:r>
          </w:p>
        </w:tc>
        <w:tc>
          <w:tcPr>
            <w:tcW w:w="2024" w:type="pct"/>
            <w:shd w:val="clear" w:color="auto" w:fill="auto"/>
            <w:noWrap/>
            <w:vAlign w:val="bottom"/>
            <w:hideMark/>
          </w:tcPr>
          <w:p w14:paraId="1FC4430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Buga</w:t>
            </w:r>
            <w:proofErr w:type="spellEnd"/>
          </w:p>
        </w:tc>
        <w:tc>
          <w:tcPr>
            <w:tcW w:w="744" w:type="pct"/>
            <w:shd w:val="clear" w:color="auto" w:fill="auto"/>
            <w:noWrap/>
            <w:vAlign w:val="bottom"/>
            <w:hideMark/>
          </w:tcPr>
          <w:p w14:paraId="474BBF2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0.563</w:t>
            </w:r>
          </w:p>
        </w:tc>
        <w:tc>
          <w:tcPr>
            <w:tcW w:w="744" w:type="pct"/>
            <w:shd w:val="clear" w:color="auto" w:fill="auto"/>
            <w:noWrap/>
            <w:vAlign w:val="bottom"/>
            <w:hideMark/>
          </w:tcPr>
          <w:p w14:paraId="3FF0243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0.857</w:t>
            </w:r>
          </w:p>
        </w:tc>
        <w:tc>
          <w:tcPr>
            <w:tcW w:w="744" w:type="pct"/>
            <w:shd w:val="clear" w:color="auto" w:fill="auto"/>
            <w:noWrap/>
            <w:vAlign w:val="bottom"/>
            <w:hideMark/>
          </w:tcPr>
          <w:p w14:paraId="7AA91F0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0.656</w:t>
            </w:r>
          </w:p>
        </w:tc>
      </w:tr>
      <w:tr w:rsidR="00AD201E" w:rsidRPr="00AD201E" w14:paraId="790CEDA9" w14:textId="77777777" w:rsidTr="00AD201E">
        <w:trPr>
          <w:trHeight w:val="300"/>
        </w:trPr>
        <w:tc>
          <w:tcPr>
            <w:tcW w:w="744" w:type="pct"/>
            <w:shd w:val="clear" w:color="auto" w:fill="auto"/>
            <w:noWrap/>
            <w:vAlign w:val="bottom"/>
            <w:hideMark/>
          </w:tcPr>
          <w:p w14:paraId="6EDB490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76113</w:t>
            </w:r>
          </w:p>
        </w:tc>
        <w:tc>
          <w:tcPr>
            <w:tcW w:w="2024" w:type="pct"/>
            <w:shd w:val="clear" w:color="auto" w:fill="auto"/>
            <w:noWrap/>
            <w:vAlign w:val="bottom"/>
            <w:hideMark/>
          </w:tcPr>
          <w:p w14:paraId="6D8D3F3F"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Bugalagrande</w:t>
            </w:r>
            <w:proofErr w:type="spellEnd"/>
          </w:p>
        </w:tc>
        <w:tc>
          <w:tcPr>
            <w:tcW w:w="744" w:type="pct"/>
            <w:shd w:val="clear" w:color="auto" w:fill="auto"/>
            <w:noWrap/>
            <w:vAlign w:val="bottom"/>
            <w:hideMark/>
          </w:tcPr>
          <w:p w14:paraId="5EC04C9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0.109</w:t>
            </w:r>
          </w:p>
        </w:tc>
        <w:tc>
          <w:tcPr>
            <w:tcW w:w="744" w:type="pct"/>
            <w:shd w:val="clear" w:color="auto" w:fill="auto"/>
            <w:noWrap/>
            <w:vAlign w:val="bottom"/>
            <w:hideMark/>
          </w:tcPr>
          <w:p w14:paraId="1247550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0.758</w:t>
            </w:r>
          </w:p>
        </w:tc>
        <w:tc>
          <w:tcPr>
            <w:tcW w:w="744" w:type="pct"/>
            <w:shd w:val="clear" w:color="auto" w:fill="auto"/>
            <w:noWrap/>
            <w:vAlign w:val="bottom"/>
            <w:hideMark/>
          </w:tcPr>
          <w:p w14:paraId="559610B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0.198</w:t>
            </w:r>
          </w:p>
        </w:tc>
      </w:tr>
      <w:tr w:rsidR="00AD201E" w:rsidRPr="00AD201E" w14:paraId="09533CC6" w14:textId="77777777" w:rsidTr="00AD201E">
        <w:trPr>
          <w:trHeight w:val="300"/>
        </w:trPr>
        <w:tc>
          <w:tcPr>
            <w:tcW w:w="744" w:type="pct"/>
            <w:shd w:val="clear" w:color="auto" w:fill="auto"/>
            <w:noWrap/>
            <w:vAlign w:val="bottom"/>
            <w:hideMark/>
          </w:tcPr>
          <w:p w14:paraId="000665C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76122</w:t>
            </w:r>
          </w:p>
        </w:tc>
        <w:tc>
          <w:tcPr>
            <w:tcW w:w="2024" w:type="pct"/>
            <w:shd w:val="clear" w:color="auto" w:fill="auto"/>
            <w:noWrap/>
            <w:vAlign w:val="bottom"/>
            <w:hideMark/>
          </w:tcPr>
          <w:p w14:paraId="107B6707"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Caicedonia</w:t>
            </w:r>
            <w:proofErr w:type="spellEnd"/>
          </w:p>
        </w:tc>
        <w:tc>
          <w:tcPr>
            <w:tcW w:w="744" w:type="pct"/>
            <w:shd w:val="clear" w:color="auto" w:fill="auto"/>
            <w:noWrap/>
            <w:vAlign w:val="bottom"/>
            <w:hideMark/>
          </w:tcPr>
          <w:p w14:paraId="692C21F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0.063</w:t>
            </w:r>
          </w:p>
        </w:tc>
        <w:tc>
          <w:tcPr>
            <w:tcW w:w="744" w:type="pct"/>
            <w:shd w:val="clear" w:color="auto" w:fill="auto"/>
            <w:noWrap/>
            <w:vAlign w:val="bottom"/>
            <w:hideMark/>
          </w:tcPr>
          <w:p w14:paraId="5D1F6DC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0.639</w:t>
            </w:r>
          </w:p>
        </w:tc>
        <w:tc>
          <w:tcPr>
            <w:tcW w:w="744" w:type="pct"/>
            <w:shd w:val="clear" w:color="auto" w:fill="auto"/>
            <w:noWrap/>
            <w:vAlign w:val="bottom"/>
            <w:hideMark/>
          </w:tcPr>
          <w:p w14:paraId="19C3D87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0.13</w:t>
            </w:r>
          </w:p>
        </w:tc>
      </w:tr>
      <w:tr w:rsidR="00AD201E" w:rsidRPr="00AD201E" w14:paraId="2EAC5604" w14:textId="77777777" w:rsidTr="00AD201E">
        <w:trPr>
          <w:trHeight w:val="300"/>
        </w:trPr>
        <w:tc>
          <w:tcPr>
            <w:tcW w:w="744" w:type="pct"/>
            <w:shd w:val="clear" w:color="auto" w:fill="auto"/>
            <w:noWrap/>
            <w:vAlign w:val="bottom"/>
            <w:hideMark/>
          </w:tcPr>
          <w:p w14:paraId="594F239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76147</w:t>
            </w:r>
          </w:p>
        </w:tc>
        <w:tc>
          <w:tcPr>
            <w:tcW w:w="2024" w:type="pct"/>
            <w:shd w:val="clear" w:color="auto" w:fill="auto"/>
            <w:noWrap/>
            <w:vAlign w:val="bottom"/>
            <w:hideMark/>
          </w:tcPr>
          <w:p w14:paraId="4C1613E7"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Cartago</w:t>
            </w:r>
          </w:p>
        </w:tc>
        <w:tc>
          <w:tcPr>
            <w:tcW w:w="744" w:type="pct"/>
            <w:shd w:val="clear" w:color="auto" w:fill="auto"/>
            <w:noWrap/>
            <w:vAlign w:val="bottom"/>
            <w:hideMark/>
          </w:tcPr>
          <w:p w14:paraId="060664E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0.182</w:t>
            </w:r>
          </w:p>
        </w:tc>
        <w:tc>
          <w:tcPr>
            <w:tcW w:w="744" w:type="pct"/>
            <w:shd w:val="clear" w:color="auto" w:fill="auto"/>
            <w:noWrap/>
            <w:vAlign w:val="bottom"/>
            <w:hideMark/>
          </w:tcPr>
          <w:p w14:paraId="3E59BF8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w:t>
            </w:r>
          </w:p>
        </w:tc>
        <w:tc>
          <w:tcPr>
            <w:tcW w:w="744" w:type="pct"/>
            <w:shd w:val="clear" w:color="auto" w:fill="auto"/>
            <w:noWrap/>
            <w:vAlign w:val="bottom"/>
            <w:hideMark/>
          </w:tcPr>
          <w:p w14:paraId="1416183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0.326</w:t>
            </w:r>
          </w:p>
        </w:tc>
      </w:tr>
      <w:tr w:rsidR="00AD201E" w:rsidRPr="00AD201E" w14:paraId="2801B247" w14:textId="77777777" w:rsidTr="00AD201E">
        <w:trPr>
          <w:trHeight w:val="300"/>
        </w:trPr>
        <w:tc>
          <w:tcPr>
            <w:tcW w:w="744" w:type="pct"/>
            <w:shd w:val="clear" w:color="auto" w:fill="auto"/>
            <w:noWrap/>
            <w:vAlign w:val="bottom"/>
            <w:hideMark/>
          </w:tcPr>
          <w:p w14:paraId="246CB55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76233</w:t>
            </w:r>
          </w:p>
        </w:tc>
        <w:tc>
          <w:tcPr>
            <w:tcW w:w="2024" w:type="pct"/>
            <w:shd w:val="clear" w:color="auto" w:fill="auto"/>
            <w:noWrap/>
            <w:vAlign w:val="bottom"/>
            <w:hideMark/>
          </w:tcPr>
          <w:p w14:paraId="797594EE"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Dagua</w:t>
            </w:r>
            <w:proofErr w:type="spellEnd"/>
          </w:p>
        </w:tc>
        <w:tc>
          <w:tcPr>
            <w:tcW w:w="744" w:type="pct"/>
            <w:shd w:val="clear" w:color="auto" w:fill="auto"/>
            <w:noWrap/>
            <w:vAlign w:val="bottom"/>
            <w:hideMark/>
          </w:tcPr>
          <w:p w14:paraId="2EDF75D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1.57</w:t>
            </w:r>
          </w:p>
        </w:tc>
        <w:tc>
          <w:tcPr>
            <w:tcW w:w="744" w:type="pct"/>
            <w:shd w:val="clear" w:color="auto" w:fill="auto"/>
            <w:noWrap/>
            <w:vAlign w:val="bottom"/>
            <w:hideMark/>
          </w:tcPr>
          <w:p w14:paraId="4DB9351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1.64</w:t>
            </w:r>
          </w:p>
        </w:tc>
        <w:tc>
          <w:tcPr>
            <w:tcW w:w="744" w:type="pct"/>
            <w:shd w:val="clear" w:color="auto" w:fill="auto"/>
            <w:noWrap/>
            <w:vAlign w:val="bottom"/>
            <w:hideMark/>
          </w:tcPr>
          <w:p w14:paraId="553687B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1.701</w:t>
            </w:r>
          </w:p>
        </w:tc>
      </w:tr>
      <w:tr w:rsidR="00AD201E" w:rsidRPr="00AD201E" w14:paraId="6083E11F" w14:textId="77777777" w:rsidTr="00AD201E">
        <w:trPr>
          <w:trHeight w:val="300"/>
        </w:trPr>
        <w:tc>
          <w:tcPr>
            <w:tcW w:w="744" w:type="pct"/>
            <w:shd w:val="clear" w:color="auto" w:fill="auto"/>
            <w:noWrap/>
            <w:vAlign w:val="bottom"/>
            <w:hideMark/>
          </w:tcPr>
          <w:p w14:paraId="6421211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76243</w:t>
            </w:r>
          </w:p>
        </w:tc>
        <w:tc>
          <w:tcPr>
            <w:tcW w:w="2024" w:type="pct"/>
            <w:shd w:val="clear" w:color="auto" w:fill="auto"/>
            <w:noWrap/>
            <w:vAlign w:val="bottom"/>
            <w:hideMark/>
          </w:tcPr>
          <w:p w14:paraId="66002EC6"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El </w:t>
            </w:r>
            <w:proofErr w:type="spellStart"/>
            <w:r w:rsidRPr="00AD201E">
              <w:rPr>
                <w:rFonts w:ascii="Garamond" w:eastAsia="Times New Roman" w:hAnsi="Garamond" w:cs="Calibri"/>
                <w:color w:val="000000"/>
                <w:sz w:val="22"/>
                <w:szCs w:val="22"/>
              </w:rPr>
              <w:t>aguila</w:t>
            </w:r>
            <w:proofErr w:type="spellEnd"/>
          </w:p>
        </w:tc>
        <w:tc>
          <w:tcPr>
            <w:tcW w:w="744" w:type="pct"/>
            <w:shd w:val="clear" w:color="auto" w:fill="auto"/>
            <w:noWrap/>
            <w:vAlign w:val="bottom"/>
            <w:hideMark/>
          </w:tcPr>
          <w:p w14:paraId="300F489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0.887</w:t>
            </w:r>
          </w:p>
        </w:tc>
        <w:tc>
          <w:tcPr>
            <w:tcW w:w="744" w:type="pct"/>
            <w:shd w:val="clear" w:color="auto" w:fill="auto"/>
            <w:noWrap/>
            <w:vAlign w:val="bottom"/>
            <w:hideMark/>
          </w:tcPr>
          <w:p w14:paraId="5560501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0.865</w:t>
            </w:r>
          </w:p>
        </w:tc>
        <w:tc>
          <w:tcPr>
            <w:tcW w:w="744" w:type="pct"/>
            <w:shd w:val="clear" w:color="auto" w:fill="auto"/>
            <w:noWrap/>
            <w:vAlign w:val="bottom"/>
            <w:hideMark/>
          </w:tcPr>
          <w:p w14:paraId="6AEEA6D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0.971</w:t>
            </w:r>
          </w:p>
        </w:tc>
      </w:tr>
      <w:tr w:rsidR="00AD201E" w:rsidRPr="00AD201E" w14:paraId="2F7A5412" w14:textId="77777777" w:rsidTr="00AD201E">
        <w:trPr>
          <w:trHeight w:val="300"/>
        </w:trPr>
        <w:tc>
          <w:tcPr>
            <w:tcW w:w="744" w:type="pct"/>
            <w:shd w:val="clear" w:color="auto" w:fill="auto"/>
            <w:noWrap/>
            <w:vAlign w:val="bottom"/>
            <w:hideMark/>
          </w:tcPr>
          <w:p w14:paraId="3E6039B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76246</w:t>
            </w:r>
          </w:p>
        </w:tc>
        <w:tc>
          <w:tcPr>
            <w:tcW w:w="2024" w:type="pct"/>
            <w:shd w:val="clear" w:color="auto" w:fill="auto"/>
            <w:noWrap/>
            <w:vAlign w:val="bottom"/>
            <w:hideMark/>
          </w:tcPr>
          <w:p w14:paraId="0C92874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El </w:t>
            </w:r>
            <w:proofErr w:type="spellStart"/>
            <w:r w:rsidRPr="00AD201E">
              <w:rPr>
                <w:rFonts w:ascii="Garamond" w:eastAsia="Times New Roman" w:hAnsi="Garamond" w:cs="Calibri"/>
                <w:color w:val="000000"/>
                <w:sz w:val="22"/>
                <w:szCs w:val="22"/>
              </w:rPr>
              <w:t>cairo</w:t>
            </w:r>
            <w:proofErr w:type="spellEnd"/>
          </w:p>
        </w:tc>
        <w:tc>
          <w:tcPr>
            <w:tcW w:w="744" w:type="pct"/>
            <w:shd w:val="clear" w:color="auto" w:fill="auto"/>
            <w:noWrap/>
            <w:vAlign w:val="bottom"/>
            <w:hideMark/>
          </w:tcPr>
          <w:p w14:paraId="6C5BB2C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0.134</w:t>
            </w:r>
          </w:p>
        </w:tc>
        <w:tc>
          <w:tcPr>
            <w:tcW w:w="744" w:type="pct"/>
            <w:shd w:val="clear" w:color="auto" w:fill="auto"/>
            <w:noWrap/>
            <w:vAlign w:val="bottom"/>
            <w:hideMark/>
          </w:tcPr>
          <w:p w14:paraId="14E6B19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0.159</w:t>
            </w:r>
          </w:p>
        </w:tc>
        <w:tc>
          <w:tcPr>
            <w:tcW w:w="744" w:type="pct"/>
            <w:shd w:val="clear" w:color="auto" w:fill="auto"/>
            <w:noWrap/>
            <w:vAlign w:val="bottom"/>
            <w:hideMark/>
          </w:tcPr>
          <w:p w14:paraId="7138EA1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0.177</w:t>
            </w:r>
          </w:p>
        </w:tc>
      </w:tr>
      <w:tr w:rsidR="00AD201E" w:rsidRPr="00AD201E" w14:paraId="7DB72933" w14:textId="77777777" w:rsidTr="00AD201E">
        <w:trPr>
          <w:trHeight w:val="300"/>
        </w:trPr>
        <w:tc>
          <w:tcPr>
            <w:tcW w:w="744" w:type="pct"/>
            <w:shd w:val="clear" w:color="auto" w:fill="auto"/>
            <w:noWrap/>
            <w:vAlign w:val="bottom"/>
            <w:hideMark/>
          </w:tcPr>
          <w:p w14:paraId="02F801F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76248</w:t>
            </w:r>
          </w:p>
        </w:tc>
        <w:tc>
          <w:tcPr>
            <w:tcW w:w="2024" w:type="pct"/>
            <w:shd w:val="clear" w:color="auto" w:fill="auto"/>
            <w:noWrap/>
            <w:vAlign w:val="bottom"/>
            <w:hideMark/>
          </w:tcPr>
          <w:p w14:paraId="7F7143B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El </w:t>
            </w:r>
            <w:proofErr w:type="spellStart"/>
            <w:r w:rsidRPr="00AD201E">
              <w:rPr>
                <w:rFonts w:ascii="Garamond" w:eastAsia="Times New Roman" w:hAnsi="Garamond" w:cs="Calibri"/>
                <w:color w:val="000000"/>
                <w:sz w:val="22"/>
                <w:szCs w:val="22"/>
              </w:rPr>
              <w:t>cerrito</w:t>
            </w:r>
            <w:proofErr w:type="spellEnd"/>
          </w:p>
        </w:tc>
        <w:tc>
          <w:tcPr>
            <w:tcW w:w="744" w:type="pct"/>
            <w:shd w:val="clear" w:color="auto" w:fill="auto"/>
            <w:noWrap/>
            <w:vAlign w:val="bottom"/>
            <w:hideMark/>
          </w:tcPr>
          <w:p w14:paraId="37409B0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0.858</w:t>
            </w:r>
          </w:p>
        </w:tc>
        <w:tc>
          <w:tcPr>
            <w:tcW w:w="744" w:type="pct"/>
            <w:shd w:val="clear" w:color="auto" w:fill="auto"/>
            <w:noWrap/>
            <w:vAlign w:val="bottom"/>
            <w:hideMark/>
          </w:tcPr>
          <w:p w14:paraId="4488459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1.329</w:t>
            </w:r>
          </w:p>
        </w:tc>
        <w:tc>
          <w:tcPr>
            <w:tcW w:w="744" w:type="pct"/>
            <w:shd w:val="clear" w:color="auto" w:fill="auto"/>
            <w:noWrap/>
            <w:vAlign w:val="bottom"/>
            <w:hideMark/>
          </w:tcPr>
          <w:p w14:paraId="3AE1A65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0.99</w:t>
            </w:r>
          </w:p>
        </w:tc>
      </w:tr>
      <w:tr w:rsidR="00AD201E" w:rsidRPr="00AD201E" w14:paraId="737F3B97" w14:textId="77777777" w:rsidTr="00AD201E">
        <w:trPr>
          <w:trHeight w:val="300"/>
        </w:trPr>
        <w:tc>
          <w:tcPr>
            <w:tcW w:w="744" w:type="pct"/>
            <w:shd w:val="clear" w:color="auto" w:fill="auto"/>
            <w:noWrap/>
            <w:vAlign w:val="bottom"/>
            <w:hideMark/>
          </w:tcPr>
          <w:p w14:paraId="76B4824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76250</w:t>
            </w:r>
          </w:p>
        </w:tc>
        <w:tc>
          <w:tcPr>
            <w:tcW w:w="2024" w:type="pct"/>
            <w:shd w:val="clear" w:color="auto" w:fill="auto"/>
            <w:noWrap/>
            <w:vAlign w:val="bottom"/>
            <w:hideMark/>
          </w:tcPr>
          <w:p w14:paraId="05F8096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El </w:t>
            </w:r>
            <w:proofErr w:type="spellStart"/>
            <w:r w:rsidRPr="00AD201E">
              <w:rPr>
                <w:rFonts w:ascii="Garamond" w:eastAsia="Times New Roman" w:hAnsi="Garamond" w:cs="Calibri"/>
                <w:color w:val="000000"/>
                <w:sz w:val="22"/>
                <w:szCs w:val="22"/>
              </w:rPr>
              <w:t>dovio</w:t>
            </w:r>
            <w:proofErr w:type="spellEnd"/>
          </w:p>
        </w:tc>
        <w:tc>
          <w:tcPr>
            <w:tcW w:w="744" w:type="pct"/>
            <w:shd w:val="clear" w:color="auto" w:fill="auto"/>
            <w:noWrap/>
            <w:vAlign w:val="bottom"/>
            <w:hideMark/>
          </w:tcPr>
          <w:p w14:paraId="178DCC9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0.184</w:t>
            </w:r>
          </w:p>
        </w:tc>
        <w:tc>
          <w:tcPr>
            <w:tcW w:w="744" w:type="pct"/>
            <w:shd w:val="clear" w:color="auto" w:fill="auto"/>
            <w:noWrap/>
            <w:vAlign w:val="bottom"/>
            <w:hideMark/>
          </w:tcPr>
          <w:p w14:paraId="35EEE00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0.546</w:t>
            </w:r>
          </w:p>
        </w:tc>
        <w:tc>
          <w:tcPr>
            <w:tcW w:w="744" w:type="pct"/>
            <w:shd w:val="clear" w:color="auto" w:fill="auto"/>
            <w:noWrap/>
            <w:vAlign w:val="bottom"/>
            <w:hideMark/>
          </w:tcPr>
          <w:p w14:paraId="28161DB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0.283</w:t>
            </w:r>
          </w:p>
        </w:tc>
      </w:tr>
      <w:tr w:rsidR="00AD201E" w:rsidRPr="00AD201E" w14:paraId="4F556DC2" w14:textId="77777777" w:rsidTr="00AD201E">
        <w:trPr>
          <w:trHeight w:val="300"/>
        </w:trPr>
        <w:tc>
          <w:tcPr>
            <w:tcW w:w="744" w:type="pct"/>
            <w:shd w:val="clear" w:color="auto" w:fill="auto"/>
            <w:noWrap/>
            <w:vAlign w:val="bottom"/>
            <w:hideMark/>
          </w:tcPr>
          <w:p w14:paraId="731DF39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76275</w:t>
            </w:r>
          </w:p>
        </w:tc>
        <w:tc>
          <w:tcPr>
            <w:tcW w:w="2024" w:type="pct"/>
            <w:shd w:val="clear" w:color="auto" w:fill="auto"/>
            <w:noWrap/>
            <w:vAlign w:val="bottom"/>
            <w:hideMark/>
          </w:tcPr>
          <w:p w14:paraId="5F169257"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Florida</w:t>
            </w:r>
          </w:p>
        </w:tc>
        <w:tc>
          <w:tcPr>
            <w:tcW w:w="744" w:type="pct"/>
            <w:shd w:val="clear" w:color="auto" w:fill="auto"/>
            <w:noWrap/>
            <w:vAlign w:val="bottom"/>
            <w:hideMark/>
          </w:tcPr>
          <w:p w14:paraId="7FF8ED2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0.526</w:t>
            </w:r>
          </w:p>
        </w:tc>
        <w:tc>
          <w:tcPr>
            <w:tcW w:w="744" w:type="pct"/>
            <w:shd w:val="clear" w:color="auto" w:fill="auto"/>
            <w:noWrap/>
            <w:vAlign w:val="bottom"/>
            <w:hideMark/>
          </w:tcPr>
          <w:p w14:paraId="0BAE809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0.875</w:t>
            </w:r>
          </w:p>
        </w:tc>
        <w:tc>
          <w:tcPr>
            <w:tcW w:w="744" w:type="pct"/>
            <w:shd w:val="clear" w:color="auto" w:fill="auto"/>
            <w:noWrap/>
            <w:vAlign w:val="bottom"/>
            <w:hideMark/>
          </w:tcPr>
          <w:p w14:paraId="40887DF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0.639</w:t>
            </w:r>
          </w:p>
        </w:tc>
      </w:tr>
      <w:tr w:rsidR="00AD201E" w:rsidRPr="00AD201E" w14:paraId="29BC1D49" w14:textId="77777777" w:rsidTr="00AD201E">
        <w:trPr>
          <w:trHeight w:val="300"/>
        </w:trPr>
        <w:tc>
          <w:tcPr>
            <w:tcW w:w="744" w:type="pct"/>
            <w:shd w:val="clear" w:color="auto" w:fill="auto"/>
            <w:noWrap/>
            <w:vAlign w:val="bottom"/>
            <w:hideMark/>
          </w:tcPr>
          <w:p w14:paraId="1B607D1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76306</w:t>
            </w:r>
          </w:p>
        </w:tc>
        <w:tc>
          <w:tcPr>
            <w:tcW w:w="2024" w:type="pct"/>
            <w:shd w:val="clear" w:color="auto" w:fill="auto"/>
            <w:noWrap/>
            <w:vAlign w:val="bottom"/>
            <w:hideMark/>
          </w:tcPr>
          <w:p w14:paraId="5FAB145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Ginebra</w:t>
            </w:r>
            <w:proofErr w:type="spellEnd"/>
          </w:p>
        </w:tc>
        <w:tc>
          <w:tcPr>
            <w:tcW w:w="744" w:type="pct"/>
            <w:shd w:val="clear" w:color="auto" w:fill="auto"/>
            <w:noWrap/>
            <w:vAlign w:val="bottom"/>
            <w:hideMark/>
          </w:tcPr>
          <w:p w14:paraId="4137868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0.584</w:t>
            </w:r>
          </w:p>
        </w:tc>
        <w:tc>
          <w:tcPr>
            <w:tcW w:w="744" w:type="pct"/>
            <w:shd w:val="clear" w:color="auto" w:fill="auto"/>
            <w:noWrap/>
            <w:vAlign w:val="bottom"/>
            <w:hideMark/>
          </w:tcPr>
          <w:p w14:paraId="0A2FA7E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1.009</w:t>
            </w:r>
          </w:p>
        </w:tc>
        <w:tc>
          <w:tcPr>
            <w:tcW w:w="744" w:type="pct"/>
            <w:shd w:val="clear" w:color="auto" w:fill="auto"/>
            <w:noWrap/>
            <w:vAlign w:val="bottom"/>
            <w:hideMark/>
          </w:tcPr>
          <w:p w14:paraId="6148323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0.706</w:t>
            </w:r>
          </w:p>
        </w:tc>
      </w:tr>
      <w:tr w:rsidR="00AD201E" w:rsidRPr="00AD201E" w14:paraId="271B9A29" w14:textId="77777777" w:rsidTr="00AD201E">
        <w:trPr>
          <w:trHeight w:val="300"/>
        </w:trPr>
        <w:tc>
          <w:tcPr>
            <w:tcW w:w="744" w:type="pct"/>
            <w:shd w:val="clear" w:color="auto" w:fill="auto"/>
            <w:noWrap/>
            <w:vAlign w:val="bottom"/>
            <w:hideMark/>
          </w:tcPr>
          <w:p w14:paraId="30BC4C2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76318</w:t>
            </w:r>
          </w:p>
        </w:tc>
        <w:tc>
          <w:tcPr>
            <w:tcW w:w="2024" w:type="pct"/>
            <w:shd w:val="clear" w:color="auto" w:fill="auto"/>
            <w:noWrap/>
            <w:vAlign w:val="bottom"/>
            <w:hideMark/>
          </w:tcPr>
          <w:p w14:paraId="42C2CE82"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Guacari</w:t>
            </w:r>
            <w:proofErr w:type="spellEnd"/>
          </w:p>
        </w:tc>
        <w:tc>
          <w:tcPr>
            <w:tcW w:w="744" w:type="pct"/>
            <w:shd w:val="clear" w:color="auto" w:fill="auto"/>
            <w:noWrap/>
            <w:vAlign w:val="bottom"/>
            <w:hideMark/>
          </w:tcPr>
          <w:p w14:paraId="4679369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0.347</w:t>
            </w:r>
          </w:p>
        </w:tc>
        <w:tc>
          <w:tcPr>
            <w:tcW w:w="744" w:type="pct"/>
            <w:shd w:val="clear" w:color="auto" w:fill="auto"/>
            <w:noWrap/>
            <w:vAlign w:val="bottom"/>
            <w:hideMark/>
          </w:tcPr>
          <w:p w14:paraId="3330A8E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0.957</w:t>
            </w:r>
          </w:p>
        </w:tc>
        <w:tc>
          <w:tcPr>
            <w:tcW w:w="744" w:type="pct"/>
            <w:shd w:val="clear" w:color="auto" w:fill="auto"/>
            <w:noWrap/>
            <w:vAlign w:val="bottom"/>
            <w:hideMark/>
          </w:tcPr>
          <w:p w14:paraId="6CCD9D6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0.483</w:t>
            </w:r>
          </w:p>
        </w:tc>
      </w:tr>
      <w:tr w:rsidR="00AD201E" w:rsidRPr="00AD201E" w14:paraId="1B5AFB15" w14:textId="77777777" w:rsidTr="00AD201E">
        <w:trPr>
          <w:trHeight w:val="300"/>
        </w:trPr>
        <w:tc>
          <w:tcPr>
            <w:tcW w:w="744" w:type="pct"/>
            <w:shd w:val="clear" w:color="auto" w:fill="auto"/>
            <w:noWrap/>
            <w:vAlign w:val="bottom"/>
            <w:hideMark/>
          </w:tcPr>
          <w:p w14:paraId="68F5DD8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76364</w:t>
            </w:r>
          </w:p>
        </w:tc>
        <w:tc>
          <w:tcPr>
            <w:tcW w:w="2024" w:type="pct"/>
            <w:shd w:val="clear" w:color="auto" w:fill="auto"/>
            <w:noWrap/>
            <w:vAlign w:val="bottom"/>
            <w:hideMark/>
          </w:tcPr>
          <w:p w14:paraId="3B414F1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Jamundi</w:t>
            </w:r>
            <w:proofErr w:type="spellEnd"/>
          </w:p>
        </w:tc>
        <w:tc>
          <w:tcPr>
            <w:tcW w:w="744" w:type="pct"/>
            <w:shd w:val="clear" w:color="auto" w:fill="auto"/>
            <w:noWrap/>
            <w:vAlign w:val="bottom"/>
            <w:hideMark/>
          </w:tcPr>
          <w:p w14:paraId="5383787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1.192</w:t>
            </w:r>
          </w:p>
        </w:tc>
        <w:tc>
          <w:tcPr>
            <w:tcW w:w="744" w:type="pct"/>
            <w:shd w:val="clear" w:color="auto" w:fill="auto"/>
            <w:noWrap/>
            <w:vAlign w:val="bottom"/>
            <w:hideMark/>
          </w:tcPr>
          <w:p w14:paraId="75B19B5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1.728</w:t>
            </w:r>
          </w:p>
        </w:tc>
        <w:tc>
          <w:tcPr>
            <w:tcW w:w="744" w:type="pct"/>
            <w:shd w:val="clear" w:color="auto" w:fill="auto"/>
            <w:noWrap/>
            <w:vAlign w:val="bottom"/>
            <w:hideMark/>
          </w:tcPr>
          <w:p w14:paraId="39A21DB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1.351</w:t>
            </w:r>
          </w:p>
        </w:tc>
      </w:tr>
      <w:tr w:rsidR="00AD201E" w:rsidRPr="00AD201E" w14:paraId="75144174" w14:textId="77777777" w:rsidTr="00AD201E">
        <w:trPr>
          <w:trHeight w:val="300"/>
        </w:trPr>
        <w:tc>
          <w:tcPr>
            <w:tcW w:w="744" w:type="pct"/>
            <w:shd w:val="clear" w:color="auto" w:fill="auto"/>
            <w:noWrap/>
            <w:vAlign w:val="bottom"/>
            <w:hideMark/>
          </w:tcPr>
          <w:p w14:paraId="0C5F02F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76377</w:t>
            </w:r>
          </w:p>
        </w:tc>
        <w:tc>
          <w:tcPr>
            <w:tcW w:w="2024" w:type="pct"/>
            <w:shd w:val="clear" w:color="auto" w:fill="auto"/>
            <w:noWrap/>
            <w:vAlign w:val="bottom"/>
            <w:hideMark/>
          </w:tcPr>
          <w:p w14:paraId="34006E68"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cumbre</w:t>
            </w:r>
            <w:proofErr w:type="spellEnd"/>
          </w:p>
        </w:tc>
        <w:tc>
          <w:tcPr>
            <w:tcW w:w="744" w:type="pct"/>
            <w:shd w:val="clear" w:color="auto" w:fill="auto"/>
            <w:noWrap/>
            <w:vAlign w:val="bottom"/>
            <w:hideMark/>
          </w:tcPr>
          <w:p w14:paraId="0F984E9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0.634</w:t>
            </w:r>
          </w:p>
        </w:tc>
        <w:tc>
          <w:tcPr>
            <w:tcW w:w="744" w:type="pct"/>
            <w:shd w:val="clear" w:color="auto" w:fill="auto"/>
            <w:noWrap/>
            <w:vAlign w:val="bottom"/>
            <w:hideMark/>
          </w:tcPr>
          <w:p w14:paraId="610CDE2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1.007</w:t>
            </w:r>
          </w:p>
        </w:tc>
        <w:tc>
          <w:tcPr>
            <w:tcW w:w="744" w:type="pct"/>
            <w:shd w:val="clear" w:color="auto" w:fill="auto"/>
            <w:noWrap/>
            <w:vAlign w:val="bottom"/>
            <w:hideMark/>
          </w:tcPr>
          <w:p w14:paraId="45B2BD4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0.769</w:t>
            </w:r>
          </w:p>
        </w:tc>
      </w:tr>
      <w:tr w:rsidR="00AD201E" w:rsidRPr="00AD201E" w14:paraId="435D255D" w14:textId="77777777" w:rsidTr="00AD201E">
        <w:trPr>
          <w:trHeight w:val="300"/>
        </w:trPr>
        <w:tc>
          <w:tcPr>
            <w:tcW w:w="744" w:type="pct"/>
            <w:shd w:val="clear" w:color="auto" w:fill="auto"/>
            <w:noWrap/>
            <w:vAlign w:val="bottom"/>
            <w:hideMark/>
          </w:tcPr>
          <w:p w14:paraId="251FF83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76400</w:t>
            </w:r>
          </w:p>
        </w:tc>
        <w:tc>
          <w:tcPr>
            <w:tcW w:w="2024" w:type="pct"/>
            <w:shd w:val="clear" w:color="auto" w:fill="auto"/>
            <w:noWrap/>
            <w:vAlign w:val="bottom"/>
            <w:hideMark/>
          </w:tcPr>
          <w:p w14:paraId="568290E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La union</w:t>
            </w:r>
          </w:p>
        </w:tc>
        <w:tc>
          <w:tcPr>
            <w:tcW w:w="744" w:type="pct"/>
            <w:shd w:val="clear" w:color="auto" w:fill="auto"/>
            <w:noWrap/>
            <w:vAlign w:val="bottom"/>
            <w:hideMark/>
          </w:tcPr>
          <w:p w14:paraId="69FEB55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0.386</w:t>
            </w:r>
          </w:p>
        </w:tc>
        <w:tc>
          <w:tcPr>
            <w:tcW w:w="744" w:type="pct"/>
            <w:shd w:val="clear" w:color="auto" w:fill="auto"/>
            <w:noWrap/>
            <w:vAlign w:val="bottom"/>
            <w:hideMark/>
          </w:tcPr>
          <w:p w14:paraId="6B80350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0.989</w:t>
            </w:r>
          </w:p>
        </w:tc>
        <w:tc>
          <w:tcPr>
            <w:tcW w:w="744" w:type="pct"/>
            <w:shd w:val="clear" w:color="auto" w:fill="auto"/>
            <w:noWrap/>
            <w:vAlign w:val="bottom"/>
            <w:hideMark/>
          </w:tcPr>
          <w:p w14:paraId="3080417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0.534</w:t>
            </w:r>
          </w:p>
        </w:tc>
      </w:tr>
      <w:tr w:rsidR="00AD201E" w:rsidRPr="00AD201E" w14:paraId="620FD5ED" w14:textId="77777777" w:rsidTr="00AD201E">
        <w:trPr>
          <w:trHeight w:val="300"/>
        </w:trPr>
        <w:tc>
          <w:tcPr>
            <w:tcW w:w="744" w:type="pct"/>
            <w:shd w:val="clear" w:color="auto" w:fill="auto"/>
            <w:noWrap/>
            <w:vAlign w:val="bottom"/>
            <w:hideMark/>
          </w:tcPr>
          <w:p w14:paraId="676F292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76403</w:t>
            </w:r>
          </w:p>
        </w:tc>
        <w:tc>
          <w:tcPr>
            <w:tcW w:w="2024" w:type="pct"/>
            <w:shd w:val="clear" w:color="auto" w:fill="auto"/>
            <w:noWrap/>
            <w:vAlign w:val="bottom"/>
            <w:hideMark/>
          </w:tcPr>
          <w:p w14:paraId="2E8B1BE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La </w:t>
            </w:r>
            <w:proofErr w:type="spellStart"/>
            <w:r w:rsidRPr="00AD201E">
              <w:rPr>
                <w:rFonts w:ascii="Garamond" w:eastAsia="Times New Roman" w:hAnsi="Garamond" w:cs="Calibri"/>
                <w:color w:val="000000"/>
                <w:sz w:val="22"/>
                <w:szCs w:val="22"/>
              </w:rPr>
              <w:t>victoria</w:t>
            </w:r>
            <w:proofErr w:type="spellEnd"/>
          </w:p>
        </w:tc>
        <w:tc>
          <w:tcPr>
            <w:tcW w:w="744" w:type="pct"/>
            <w:shd w:val="clear" w:color="auto" w:fill="auto"/>
            <w:noWrap/>
            <w:vAlign w:val="bottom"/>
            <w:hideMark/>
          </w:tcPr>
          <w:p w14:paraId="29BB53F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0.155</w:t>
            </w:r>
          </w:p>
        </w:tc>
        <w:tc>
          <w:tcPr>
            <w:tcW w:w="744" w:type="pct"/>
            <w:shd w:val="clear" w:color="auto" w:fill="auto"/>
            <w:noWrap/>
            <w:vAlign w:val="bottom"/>
            <w:hideMark/>
          </w:tcPr>
          <w:p w14:paraId="1291617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0.908</w:t>
            </w:r>
          </w:p>
        </w:tc>
        <w:tc>
          <w:tcPr>
            <w:tcW w:w="744" w:type="pct"/>
            <w:shd w:val="clear" w:color="auto" w:fill="auto"/>
            <w:noWrap/>
            <w:vAlign w:val="bottom"/>
            <w:hideMark/>
          </w:tcPr>
          <w:p w14:paraId="6E55865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0.277</w:t>
            </w:r>
          </w:p>
        </w:tc>
      </w:tr>
      <w:tr w:rsidR="00AD201E" w:rsidRPr="00AD201E" w14:paraId="063B2C76" w14:textId="77777777" w:rsidTr="00AD201E">
        <w:trPr>
          <w:trHeight w:val="300"/>
        </w:trPr>
        <w:tc>
          <w:tcPr>
            <w:tcW w:w="744" w:type="pct"/>
            <w:shd w:val="clear" w:color="auto" w:fill="auto"/>
            <w:noWrap/>
            <w:vAlign w:val="bottom"/>
            <w:hideMark/>
          </w:tcPr>
          <w:p w14:paraId="148EDDF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76497</w:t>
            </w:r>
          </w:p>
        </w:tc>
        <w:tc>
          <w:tcPr>
            <w:tcW w:w="2024" w:type="pct"/>
            <w:shd w:val="clear" w:color="auto" w:fill="auto"/>
            <w:noWrap/>
            <w:vAlign w:val="bottom"/>
            <w:hideMark/>
          </w:tcPr>
          <w:p w14:paraId="47E5D951"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Obando</w:t>
            </w:r>
          </w:p>
        </w:tc>
        <w:tc>
          <w:tcPr>
            <w:tcW w:w="744" w:type="pct"/>
            <w:shd w:val="clear" w:color="auto" w:fill="auto"/>
            <w:noWrap/>
            <w:vAlign w:val="bottom"/>
            <w:hideMark/>
          </w:tcPr>
          <w:p w14:paraId="57CEE60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0.19</w:t>
            </w:r>
          </w:p>
        </w:tc>
        <w:tc>
          <w:tcPr>
            <w:tcW w:w="744" w:type="pct"/>
            <w:shd w:val="clear" w:color="auto" w:fill="auto"/>
            <w:noWrap/>
            <w:vAlign w:val="bottom"/>
            <w:hideMark/>
          </w:tcPr>
          <w:p w14:paraId="375C2A3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w:t>
            </w:r>
          </w:p>
        </w:tc>
        <w:tc>
          <w:tcPr>
            <w:tcW w:w="744" w:type="pct"/>
            <w:shd w:val="clear" w:color="auto" w:fill="auto"/>
            <w:noWrap/>
            <w:vAlign w:val="bottom"/>
            <w:hideMark/>
          </w:tcPr>
          <w:p w14:paraId="65CD0B6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0.331</w:t>
            </w:r>
          </w:p>
        </w:tc>
      </w:tr>
      <w:tr w:rsidR="00AD201E" w:rsidRPr="00AD201E" w14:paraId="358A3D63" w14:textId="77777777" w:rsidTr="00AD201E">
        <w:trPr>
          <w:trHeight w:val="300"/>
        </w:trPr>
        <w:tc>
          <w:tcPr>
            <w:tcW w:w="744" w:type="pct"/>
            <w:shd w:val="clear" w:color="auto" w:fill="auto"/>
            <w:noWrap/>
            <w:vAlign w:val="bottom"/>
            <w:hideMark/>
          </w:tcPr>
          <w:p w14:paraId="27256DA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76520</w:t>
            </w:r>
          </w:p>
        </w:tc>
        <w:tc>
          <w:tcPr>
            <w:tcW w:w="2024" w:type="pct"/>
            <w:shd w:val="clear" w:color="auto" w:fill="auto"/>
            <w:noWrap/>
            <w:vAlign w:val="bottom"/>
            <w:hideMark/>
          </w:tcPr>
          <w:p w14:paraId="61EB8D4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Palmira</w:t>
            </w:r>
          </w:p>
        </w:tc>
        <w:tc>
          <w:tcPr>
            <w:tcW w:w="744" w:type="pct"/>
            <w:shd w:val="clear" w:color="auto" w:fill="auto"/>
            <w:noWrap/>
            <w:vAlign w:val="bottom"/>
            <w:hideMark/>
          </w:tcPr>
          <w:p w14:paraId="2496F9A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0.741</w:t>
            </w:r>
          </w:p>
        </w:tc>
        <w:tc>
          <w:tcPr>
            <w:tcW w:w="744" w:type="pct"/>
            <w:shd w:val="clear" w:color="auto" w:fill="auto"/>
            <w:noWrap/>
            <w:vAlign w:val="bottom"/>
            <w:hideMark/>
          </w:tcPr>
          <w:p w14:paraId="4EF4BCA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1.171</w:t>
            </w:r>
          </w:p>
        </w:tc>
        <w:tc>
          <w:tcPr>
            <w:tcW w:w="744" w:type="pct"/>
            <w:shd w:val="clear" w:color="auto" w:fill="auto"/>
            <w:noWrap/>
            <w:vAlign w:val="bottom"/>
            <w:hideMark/>
          </w:tcPr>
          <w:p w14:paraId="1DF75BD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0.871</w:t>
            </w:r>
          </w:p>
        </w:tc>
      </w:tr>
      <w:tr w:rsidR="00AD201E" w:rsidRPr="00AD201E" w14:paraId="41C20A9C" w14:textId="77777777" w:rsidTr="00AD201E">
        <w:trPr>
          <w:trHeight w:val="300"/>
        </w:trPr>
        <w:tc>
          <w:tcPr>
            <w:tcW w:w="744" w:type="pct"/>
            <w:shd w:val="clear" w:color="auto" w:fill="auto"/>
            <w:noWrap/>
            <w:vAlign w:val="bottom"/>
            <w:hideMark/>
          </w:tcPr>
          <w:p w14:paraId="1361DE5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76563</w:t>
            </w:r>
          </w:p>
        </w:tc>
        <w:tc>
          <w:tcPr>
            <w:tcW w:w="2024" w:type="pct"/>
            <w:shd w:val="clear" w:color="auto" w:fill="auto"/>
            <w:noWrap/>
            <w:vAlign w:val="bottom"/>
            <w:hideMark/>
          </w:tcPr>
          <w:p w14:paraId="2C9BDEF0"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Pradera</w:t>
            </w:r>
            <w:proofErr w:type="spellEnd"/>
          </w:p>
        </w:tc>
        <w:tc>
          <w:tcPr>
            <w:tcW w:w="744" w:type="pct"/>
            <w:shd w:val="clear" w:color="auto" w:fill="auto"/>
            <w:noWrap/>
            <w:vAlign w:val="bottom"/>
            <w:hideMark/>
          </w:tcPr>
          <w:p w14:paraId="72C4788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0.619</w:t>
            </w:r>
          </w:p>
        </w:tc>
        <w:tc>
          <w:tcPr>
            <w:tcW w:w="744" w:type="pct"/>
            <w:shd w:val="clear" w:color="auto" w:fill="auto"/>
            <w:noWrap/>
            <w:vAlign w:val="bottom"/>
            <w:hideMark/>
          </w:tcPr>
          <w:p w14:paraId="765096A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1.041</w:t>
            </w:r>
          </w:p>
        </w:tc>
        <w:tc>
          <w:tcPr>
            <w:tcW w:w="744" w:type="pct"/>
            <w:shd w:val="clear" w:color="auto" w:fill="auto"/>
            <w:noWrap/>
            <w:vAlign w:val="bottom"/>
            <w:hideMark/>
          </w:tcPr>
          <w:p w14:paraId="0CAF725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0.747</w:t>
            </w:r>
          </w:p>
        </w:tc>
      </w:tr>
      <w:tr w:rsidR="00AD201E" w:rsidRPr="00AD201E" w14:paraId="2EA5AEC1" w14:textId="77777777" w:rsidTr="00AD201E">
        <w:trPr>
          <w:trHeight w:val="300"/>
        </w:trPr>
        <w:tc>
          <w:tcPr>
            <w:tcW w:w="744" w:type="pct"/>
            <w:shd w:val="clear" w:color="auto" w:fill="auto"/>
            <w:noWrap/>
            <w:vAlign w:val="bottom"/>
            <w:hideMark/>
          </w:tcPr>
          <w:p w14:paraId="4C1DD37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76606</w:t>
            </w:r>
          </w:p>
        </w:tc>
        <w:tc>
          <w:tcPr>
            <w:tcW w:w="2024" w:type="pct"/>
            <w:shd w:val="clear" w:color="auto" w:fill="auto"/>
            <w:noWrap/>
            <w:vAlign w:val="bottom"/>
            <w:hideMark/>
          </w:tcPr>
          <w:p w14:paraId="2F458EE9"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Restrepo</w:t>
            </w:r>
          </w:p>
        </w:tc>
        <w:tc>
          <w:tcPr>
            <w:tcW w:w="744" w:type="pct"/>
            <w:shd w:val="clear" w:color="auto" w:fill="auto"/>
            <w:noWrap/>
            <w:vAlign w:val="bottom"/>
            <w:hideMark/>
          </w:tcPr>
          <w:p w14:paraId="1A8859F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1.174</w:t>
            </w:r>
          </w:p>
        </w:tc>
        <w:tc>
          <w:tcPr>
            <w:tcW w:w="744" w:type="pct"/>
            <w:shd w:val="clear" w:color="auto" w:fill="auto"/>
            <w:noWrap/>
            <w:vAlign w:val="bottom"/>
            <w:hideMark/>
          </w:tcPr>
          <w:p w14:paraId="7BEFF99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1.492</w:t>
            </w:r>
          </w:p>
        </w:tc>
        <w:tc>
          <w:tcPr>
            <w:tcW w:w="744" w:type="pct"/>
            <w:shd w:val="clear" w:color="auto" w:fill="auto"/>
            <w:noWrap/>
            <w:vAlign w:val="bottom"/>
            <w:hideMark/>
          </w:tcPr>
          <w:p w14:paraId="40483F0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1.306</w:t>
            </w:r>
          </w:p>
        </w:tc>
      </w:tr>
      <w:tr w:rsidR="00AD201E" w:rsidRPr="00AD201E" w14:paraId="6FE70C33" w14:textId="77777777" w:rsidTr="00AD201E">
        <w:trPr>
          <w:trHeight w:val="300"/>
        </w:trPr>
        <w:tc>
          <w:tcPr>
            <w:tcW w:w="744" w:type="pct"/>
            <w:shd w:val="clear" w:color="auto" w:fill="auto"/>
            <w:noWrap/>
            <w:vAlign w:val="bottom"/>
            <w:hideMark/>
          </w:tcPr>
          <w:p w14:paraId="252DEE1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76616</w:t>
            </w:r>
          </w:p>
        </w:tc>
        <w:tc>
          <w:tcPr>
            <w:tcW w:w="2024" w:type="pct"/>
            <w:shd w:val="clear" w:color="auto" w:fill="auto"/>
            <w:noWrap/>
            <w:vAlign w:val="bottom"/>
            <w:hideMark/>
          </w:tcPr>
          <w:p w14:paraId="6E13C93C"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Riofrio</w:t>
            </w:r>
            <w:proofErr w:type="spellEnd"/>
          </w:p>
        </w:tc>
        <w:tc>
          <w:tcPr>
            <w:tcW w:w="744" w:type="pct"/>
            <w:shd w:val="clear" w:color="auto" w:fill="auto"/>
            <w:noWrap/>
            <w:vAlign w:val="bottom"/>
            <w:hideMark/>
          </w:tcPr>
          <w:p w14:paraId="081BFDA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w:t>
            </w:r>
          </w:p>
        </w:tc>
        <w:tc>
          <w:tcPr>
            <w:tcW w:w="744" w:type="pct"/>
            <w:shd w:val="clear" w:color="auto" w:fill="auto"/>
            <w:noWrap/>
            <w:vAlign w:val="bottom"/>
            <w:hideMark/>
          </w:tcPr>
          <w:p w14:paraId="34DFD1D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1.083</w:t>
            </w:r>
          </w:p>
        </w:tc>
        <w:tc>
          <w:tcPr>
            <w:tcW w:w="744" w:type="pct"/>
            <w:shd w:val="clear" w:color="auto" w:fill="auto"/>
            <w:noWrap/>
            <w:vAlign w:val="bottom"/>
            <w:hideMark/>
          </w:tcPr>
          <w:p w14:paraId="098289A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0.839</w:t>
            </w:r>
          </w:p>
        </w:tc>
      </w:tr>
      <w:tr w:rsidR="00AD201E" w:rsidRPr="00AD201E" w14:paraId="349E15EC" w14:textId="77777777" w:rsidTr="00AD201E">
        <w:trPr>
          <w:trHeight w:val="300"/>
        </w:trPr>
        <w:tc>
          <w:tcPr>
            <w:tcW w:w="744" w:type="pct"/>
            <w:shd w:val="clear" w:color="auto" w:fill="auto"/>
            <w:noWrap/>
            <w:vAlign w:val="bottom"/>
            <w:hideMark/>
          </w:tcPr>
          <w:p w14:paraId="0DCC068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76622</w:t>
            </w:r>
          </w:p>
        </w:tc>
        <w:tc>
          <w:tcPr>
            <w:tcW w:w="2024" w:type="pct"/>
            <w:shd w:val="clear" w:color="auto" w:fill="auto"/>
            <w:noWrap/>
            <w:vAlign w:val="bottom"/>
            <w:hideMark/>
          </w:tcPr>
          <w:p w14:paraId="67222DA5"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Roldanillo</w:t>
            </w:r>
            <w:proofErr w:type="spellEnd"/>
          </w:p>
        </w:tc>
        <w:tc>
          <w:tcPr>
            <w:tcW w:w="744" w:type="pct"/>
            <w:shd w:val="clear" w:color="auto" w:fill="auto"/>
            <w:noWrap/>
            <w:vAlign w:val="bottom"/>
            <w:hideMark/>
          </w:tcPr>
          <w:p w14:paraId="253E084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0.567</w:t>
            </w:r>
          </w:p>
        </w:tc>
        <w:tc>
          <w:tcPr>
            <w:tcW w:w="744" w:type="pct"/>
            <w:shd w:val="clear" w:color="auto" w:fill="auto"/>
            <w:noWrap/>
            <w:vAlign w:val="bottom"/>
            <w:hideMark/>
          </w:tcPr>
          <w:p w14:paraId="57D076D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1.118</w:t>
            </w:r>
          </w:p>
        </w:tc>
        <w:tc>
          <w:tcPr>
            <w:tcW w:w="744" w:type="pct"/>
            <w:shd w:val="clear" w:color="auto" w:fill="auto"/>
            <w:noWrap/>
            <w:vAlign w:val="bottom"/>
            <w:hideMark/>
          </w:tcPr>
          <w:p w14:paraId="736CEBC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0.718</w:t>
            </w:r>
          </w:p>
        </w:tc>
      </w:tr>
      <w:tr w:rsidR="00AD201E" w:rsidRPr="00AD201E" w14:paraId="1D0A17B7" w14:textId="77777777" w:rsidTr="00AD201E">
        <w:trPr>
          <w:trHeight w:val="300"/>
        </w:trPr>
        <w:tc>
          <w:tcPr>
            <w:tcW w:w="744" w:type="pct"/>
            <w:shd w:val="clear" w:color="auto" w:fill="auto"/>
            <w:noWrap/>
            <w:vAlign w:val="bottom"/>
            <w:hideMark/>
          </w:tcPr>
          <w:p w14:paraId="2FBBD67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lastRenderedPageBreak/>
              <w:t>76670</w:t>
            </w:r>
          </w:p>
        </w:tc>
        <w:tc>
          <w:tcPr>
            <w:tcW w:w="2024" w:type="pct"/>
            <w:shd w:val="clear" w:color="auto" w:fill="auto"/>
            <w:noWrap/>
            <w:vAlign w:val="bottom"/>
            <w:hideMark/>
          </w:tcPr>
          <w:p w14:paraId="541FD4B2"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 xml:space="preserve">San </w:t>
            </w:r>
            <w:proofErr w:type="spellStart"/>
            <w:r w:rsidRPr="00AD201E">
              <w:rPr>
                <w:rFonts w:ascii="Garamond" w:eastAsia="Times New Roman" w:hAnsi="Garamond" w:cs="Calibri"/>
                <w:color w:val="000000"/>
                <w:sz w:val="22"/>
                <w:szCs w:val="22"/>
              </w:rPr>
              <w:t>pedro</w:t>
            </w:r>
            <w:proofErr w:type="spellEnd"/>
          </w:p>
        </w:tc>
        <w:tc>
          <w:tcPr>
            <w:tcW w:w="744" w:type="pct"/>
            <w:shd w:val="clear" w:color="auto" w:fill="auto"/>
            <w:noWrap/>
            <w:vAlign w:val="bottom"/>
            <w:hideMark/>
          </w:tcPr>
          <w:p w14:paraId="642F8A5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0.45</w:t>
            </w:r>
          </w:p>
        </w:tc>
        <w:tc>
          <w:tcPr>
            <w:tcW w:w="744" w:type="pct"/>
            <w:shd w:val="clear" w:color="auto" w:fill="auto"/>
            <w:noWrap/>
            <w:vAlign w:val="bottom"/>
            <w:hideMark/>
          </w:tcPr>
          <w:p w14:paraId="0EDB88C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1.062</w:t>
            </w:r>
          </w:p>
        </w:tc>
        <w:tc>
          <w:tcPr>
            <w:tcW w:w="744" w:type="pct"/>
            <w:shd w:val="clear" w:color="auto" w:fill="auto"/>
            <w:noWrap/>
            <w:vAlign w:val="bottom"/>
            <w:hideMark/>
          </w:tcPr>
          <w:p w14:paraId="171BB561"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0.601</w:t>
            </w:r>
          </w:p>
        </w:tc>
      </w:tr>
      <w:tr w:rsidR="00AD201E" w:rsidRPr="00AD201E" w14:paraId="1924F4B7" w14:textId="77777777" w:rsidTr="00AD201E">
        <w:trPr>
          <w:trHeight w:val="300"/>
        </w:trPr>
        <w:tc>
          <w:tcPr>
            <w:tcW w:w="744" w:type="pct"/>
            <w:shd w:val="clear" w:color="auto" w:fill="auto"/>
            <w:noWrap/>
            <w:vAlign w:val="bottom"/>
            <w:hideMark/>
          </w:tcPr>
          <w:p w14:paraId="273C9A4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76736</w:t>
            </w:r>
          </w:p>
        </w:tc>
        <w:tc>
          <w:tcPr>
            <w:tcW w:w="2024" w:type="pct"/>
            <w:shd w:val="clear" w:color="auto" w:fill="auto"/>
            <w:noWrap/>
            <w:vAlign w:val="bottom"/>
            <w:hideMark/>
          </w:tcPr>
          <w:p w14:paraId="5AF7649E"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Sevilla</w:t>
            </w:r>
          </w:p>
        </w:tc>
        <w:tc>
          <w:tcPr>
            <w:tcW w:w="744" w:type="pct"/>
            <w:shd w:val="clear" w:color="auto" w:fill="auto"/>
            <w:noWrap/>
            <w:vAlign w:val="bottom"/>
            <w:hideMark/>
          </w:tcPr>
          <w:p w14:paraId="5FDBDE8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0.777</w:t>
            </w:r>
          </w:p>
        </w:tc>
        <w:tc>
          <w:tcPr>
            <w:tcW w:w="744" w:type="pct"/>
            <w:shd w:val="clear" w:color="auto" w:fill="auto"/>
            <w:noWrap/>
            <w:vAlign w:val="bottom"/>
            <w:hideMark/>
          </w:tcPr>
          <w:p w14:paraId="10F4FF2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1.196</w:t>
            </w:r>
          </w:p>
        </w:tc>
        <w:tc>
          <w:tcPr>
            <w:tcW w:w="744" w:type="pct"/>
            <w:shd w:val="clear" w:color="auto" w:fill="auto"/>
            <w:noWrap/>
            <w:vAlign w:val="bottom"/>
            <w:hideMark/>
          </w:tcPr>
          <w:p w14:paraId="21ECEBF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0.895</w:t>
            </w:r>
          </w:p>
        </w:tc>
      </w:tr>
      <w:tr w:rsidR="00AD201E" w:rsidRPr="00AD201E" w14:paraId="223D36AE" w14:textId="77777777" w:rsidTr="00AD201E">
        <w:trPr>
          <w:trHeight w:val="300"/>
        </w:trPr>
        <w:tc>
          <w:tcPr>
            <w:tcW w:w="744" w:type="pct"/>
            <w:shd w:val="clear" w:color="auto" w:fill="auto"/>
            <w:noWrap/>
            <w:vAlign w:val="bottom"/>
            <w:hideMark/>
          </w:tcPr>
          <w:p w14:paraId="39CCDAB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76823</w:t>
            </w:r>
          </w:p>
        </w:tc>
        <w:tc>
          <w:tcPr>
            <w:tcW w:w="2024" w:type="pct"/>
            <w:shd w:val="clear" w:color="auto" w:fill="auto"/>
            <w:noWrap/>
            <w:vAlign w:val="bottom"/>
            <w:hideMark/>
          </w:tcPr>
          <w:p w14:paraId="02F0385D"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Toro</w:t>
            </w:r>
          </w:p>
        </w:tc>
        <w:tc>
          <w:tcPr>
            <w:tcW w:w="744" w:type="pct"/>
            <w:shd w:val="clear" w:color="auto" w:fill="auto"/>
            <w:noWrap/>
            <w:vAlign w:val="bottom"/>
            <w:hideMark/>
          </w:tcPr>
          <w:p w14:paraId="54AF07F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0.472</w:t>
            </w:r>
          </w:p>
        </w:tc>
        <w:tc>
          <w:tcPr>
            <w:tcW w:w="744" w:type="pct"/>
            <w:shd w:val="clear" w:color="auto" w:fill="auto"/>
            <w:noWrap/>
            <w:vAlign w:val="bottom"/>
            <w:hideMark/>
          </w:tcPr>
          <w:p w14:paraId="59D2B50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1.034</w:t>
            </w:r>
          </w:p>
        </w:tc>
        <w:tc>
          <w:tcPr>
            <w:tcW w:w="744" w:type="pct"/>
            <w:shd w:val="clear" w:color="auto" w:fill="auto"/>
            <w:noWrap/>
            <w:vAlign w:val="bottom"/>
            <w:hideMark/>
          </w:tcPr>
          <w:p w14:paraId="0377B3E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0.632</w:t>
            </w:r>
          </w:p>
        </w:tc>
      </w:tr>
      <w:tr w:rsidR="00AD201E" w:rsidRPr="00AD201E" w14:paraId="69A1F49A" w14:textId="77777777" w:rsidTr="00AD201E">
        <w:trPr>
          <w:trHeight w:val="300"/>
        </w:trPr>
        <w:tc>
          <w:tcPr>
            <w:tcW w:w="744" w:type="pct"/>
            <w:shd w:val="clear" w:color="auto" w:fill="auto"/>
            <w:noWrap/>
            <w:vAlign w:val="bottom"/>
            <w:hideMark/>
          </w:tcPr>
          <w:p w14:paraId="2167669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76828</w:t>
            </w:r>
          </w:p>
        </w:tc>
        <w:tc>
          <w:tcPr>
            <w:tcW w:w="2024" w:type="pct"/>
            <w:shd w:val="clear" w:color="auto" w:fill="auto"/>
            <w:noWrap/>
            <w:vAlign w:val="bottom"/>
            <w:hideMark/>
          </w:tcPr>
          <w:p w14:paraId="16D66261"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Trujillo</w:t>
            </w:r>
          </w:p>
        </w:tc>
        <w:tc>
          <w:tcPr>
            <w:tcW w:w="744" w:type="pct"/>
            <w:shd w:val="clear" w:color="auto" w:fill="auto"/>
            <w:noWrap/>
            <w:vAlign w:val="bottom"/>
            <w:hideMark/>
          </w:tcPr>
          <w:p w14:paraId="3988E25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0.486</w:t>
            </w:r>
          </w:p>
        </w:tc>
        <w:tc>
          <w:tcPr>
            <w:tcW w:w="744" w:type="pct"/>
            <w:shd w:val="clear" w:color="auto" w:fill="auto"/>
            <w:noWrap/>
            <w:vAlign w:val="bottom"/>
            <w:hideMark/>
          </w:tcPr>
          <w:p w14:paraId="535F881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0.827</w:t>
            </w:r>
          </w:p>
        </w:tc>
        <w:tc>
          <w:tcPr>
            <w:tcW w:w="744" w:type="pct"/>
            <w:shd w:val="clear" w:color="auto" w:fill="auto"/>
            <w:noWrap/>
            <w:vAlign w:val="bottom"/>
            <w:hideMark/>
          </w:tcPr>
          <w:p w14:paraId="12F55A9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0.599</w:t>
            </w:r>
          </w:p>
        </w:tc>
      </w:tr>
      <w:tr w:rsidR="00AD201E" w:rsidRPr="00AD201E" w14:paraId="3D9DA1B8" w14:textId="77777777" w:rsidTr="00AD201E">
        <w:trPr>
          <w:trHeight w:val="300"/>
        </w:trPr>
        <w:tc>
          <w:tcPr>
            <w:tcW w:w="744" w:type="pct"/>
            <w:shd w:val="clear" w:color="auto" w:fill="auto"/>
            <w:noWrap/>
            <w:vAlign w:val="bottom"/>
            <w:hideMark/>
          </w:tcPr>
          <w:p w14:paraId="0531A14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76834</w:t>
            </w:r>
          </w:p>
        </w:tc>
        <w:tc>
          <w:tcPr>
            <w:tcW w:w="2024" w:type="pct"/>
            <w:shd w:val="clear" w:color="auto" w:fill="auto"/>
            <w:noWrap/>
            <w:vAlign w:val="bottom"/>
            <w:hideMark/>
          </w:tcPr>
          <w:p w14:paraId="5C05A2EB"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Tulua</w:t>
            </w:r>
            <w:proofErr w:type="spellEnd"/>
          </w:p>
        </w:tc>
        <w:tc>
          <w:tcPr>
            <w:tcW w:w="744" w:type="pct"/>
            <w:shd w:val="clear" w:color="auto" w:fill="auto"/>
            <w:noWrap/>
            <w:vAlign w:val="bottom"/>
            <w:hideMark/>
          </w:tcPr>
          <w:p w14:paraId="5F48080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0.994</w:t>
            </w:r>
          </w:p>
        </w:tc>
        <w:tc>
          <w:tcPr>
            <w:tcW w:w="744" w:type="pct"/>
            <w:shd w:val="clear" w:color="auto" w:fill="auto"/>
            <w:noWrap/>
            <w:vAlign w:val="bottom"/>
            <w:hideMark/>
          </w:tcPr>
          <w:p w14:paraId="6969F67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1.371</w:t>
            </w:r>
          </w:p>
        </w:tc>
        <w:tc>
          <w:tcPr>
            <w:tcW w:w="744" w:type="pct"/>
            <w:shd w:val="clear" w:color="auto" w:fill="auto"/>
            <w:noWrap/>
            <w:vAlign w:val="bottom"/>
            <w:hideMark/>
          </w:tcPr>
          <w:p w14:paraId="2122582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1.106</w:t>
            </w:r>
          </w:p>
        </w:tc>
      </w:tr>
      <w:tr w:rsidR="00AD201E" w:rsidRPr="00AD201E" w14:paraId="5F44C113" w14:textId="77777777" w:rsidTr="00AD201E">
        <w:trPr>
          <w:trHeight w:val="300"/>
        </w:trPr>
        <w:tc>
          <w:tcPr>
            <w:tcW w:w="744" w:type="pct"/>
            <w:shd w:val="clear" w:color="auto" w:fill="auto"/>
            <w:noWrap/>
            <w:vAlign w:val="bottom"/>
            <w:hideMark/>
          </w:tcPr>
          <w:p w14:paraId="6351F4D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76845</w:t>
            </w:r>
          </w:p>
        </w:tc>
        <w:tc>
          <w:tcPr>
            <w:tcW w:w="2024" w:type="pct"/>
            <w:shd w:val="clear" w:color="auto" w:fill="auto"/>
            <w:noWrap/>
            <w:vAlign w:val="bottom"/>
            <w:hideMark/>
          </w:tcPr>
          <w:p w14:paraId="5A2AFCFA"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Ulloa</w:t>
            </w:r>
          </w:p>
        </w:tc>
        <w:tc>
          <w:tcPr>
            <w:tcW w:w="744" w:type="pct"/>
            <w:shd w:val="clear" w:color="auto" w:fill="auto"/>
            <w:noWrap/>
            <w:vAlign w:val="bottom"/>
            <w:hideMark/>
          </w:tcPr>
          <w:p w14:paraId="3E37DBF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0.181</w:t>
            </w:r>
          </w:p>
        </w:tc>
        <w:tc>
          <w:tcPr>
            <w:tcW w:w="744" w:type="pct"/>
            <w:shd w:val="clear" w:color="auto" w:fill="auto"/>
            <w:noWrap/>
            <w:vAlign w:val="bottom"/>
            <w:hideMark/>
          </w:tcPr>
          <w:p w14:paraId="7FFF323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0.848</w:t>
            </w:r>
          </w:p>
        </w:tc>
        <w:tc>
          <w:tcPr>
            <w:tcW w:w="744" w:type="pct"/>
            <w:shd w:val="clear" w:color="auto" w:fill="auto"/>
            <w:noWrap/>
            <w:vAlign w:val="bottom"/>
            <w:hideMark/>
          </w:tcPr>
          <w:p w14:paraId="7C36D98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0.308</w:t>
            </w:r>
          </w:p>
        </w:tc>
      </w:tr>
      <w:tr w:rsidR="00AD201E" w:rsidRPr="00AD201E" w14:paraId="61B11E4D" w14:textId="77777777" w:rsidTr="00AD201E">
        <w:trPr>
          <w:trHeight w:val="300"/>
        </w:trPr>
        <w:tc>
          <w:tcPr>
            <w:tcW w:w="744" w:type="pct"/>
            <w:shd w:val="clear" w:color="auto" w:fill="auto"/>
            <w:noWrap/>
            <w:vAlign w:val="bottom"/>
            <w:hideMark/>
          </w:tcPr>
          <w:p w14:paraId="6BAFE16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76863</w:t>
            </w:r>
          </w:p>
        </w:tc>
        <w:tc>
          <w:tcPr>
            <w:tcW w:w="2024" w:type="pct"/>
            <w:shd w:val="clear" w:color="auto" w:fill="auto"/>
            <w:noWrap/>
            <w:vAlign w:val="bottom"/>
            <w:hideMark/>
          </w:tcPr>
          <w:p w14:paraId="5567DF2C"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Versalles</w:t>
            </w:r>
            <w:proofErr w:type="spellEnd"/>
          </w:p>
        </w:tc>
        <w:tc>
          <w:tcPr>
            <w:tcW w:w="744" w:type="pct"/>
            <w:shd w:val="clear" w:color="auto" w:fill="auto"/>
            <w:noWrap/>
            <w:vAlign w:val="bottom"/>
            <w:hideMark/>
          </w:tcPr>
          <w:p w14:paraId="0CE98D6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0.027</w:t>
            </w:r>
          </w:p>
        </w:tc>
        <w:tc>
          <w:tcPr>
            <w:tcW w:w="744" w:type="pct"/>
            <w:shd w:val="clear" w:color="auto" w:fill="auto"/>
            <w:noWrap/>
            <w:vAlign w:val="bottom"/>
            <w:hideMark/>
          </w:tcPr>
          <w:p w14:paraId="76E269E7"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0.26</w:t>
            </w:r>
          </w:p>
        </w:tc>
        <w:tc>
          <w:tcPr>
            <w:tcW w:w="744" w:type="pct"/>
            <w:shd w:val="clear" w:color="auto" w:fill="auto"/>
            <w:noWrap/>
            <w:vAlign w:val="bottom"/>
            <w:hideMark/>
          </w:tcPr>
          <w:p w14:paraId="6705B9AD"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0.076</w:t>
            </w:r>
          </w:p>
        </w:tc>
      </w:tr>
      <w:tr w:rsidR="00AD201E" w:rsidRPr="00AD201E" w14:paraId="010A3794" w14:textId="77777777" w:rsidTr="00AD201E">
        <w:trPr>
          <w:trHeight w:val="300"/>
        </w:trPr>
        <w:tc>
          <w:tcPr>
            <w:tcW w:w="744" w:type="pct"/>
            <w:shd w:val="clear" w:color="auto" w:fill="auto"/>
            <w:noWrap/>
            <w:vAlign w:val="bottom"/>
            <w:hideMark/>
          </w:tcPr>
          <w:p w14:paraId="62E464D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76869</w:t>
            </w:r>
          </w:p>
        </w:tc>
        <w:tc>
          <w:tcPr>
            <w:tcW w:w="2024" w:type="pct"/>
            <w:shd w:val="clear" w:color="auto" w:fill="auto"/>
            <w:noWrap/>
            <w:vAlign w:val="bottom"/>
            <w:hideMark/>
          </w:tcPr>
          <w:p w14:paraId="6EFE338C"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Vijes</w:t>
            </w:r>
            <w:proofErr w:type="spellEnd"/>
          </w:p>
        </w:tc>
        <w:tc>
          <w:tcPr>
            <w:tcW w:w="744" w:type="pct"/>
            <w:shd w:val="clear" w:color="auto" w:fill="auto"/>
            <w:noWrap/>
            <w:vAlign w:val="bottom"/>
            <w:hideMark/>
          </w:tcPr>
          <w:p w14:paraId="290C63B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0.49</w:t>
            </w:r>
          </w:p>
        </w:tc>
        <w:tc>
          <w:tcPr>
            <w:tcW w:w="744" w:type="pct"/>
            <w:shd w:val="clear" w:color="auto" w:fill="auto"/>
            <w:noWrap/>
            <w:vAlign w:val="bottom"/>
            <w:hideMark/>
          </w:tcPr>
          <w:p w14:paraId="5B5A4603"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0.925</w:t>
            </w:r>
          </w:p>
        </w:tc>
        <w:tc>
          <w:tcPr>
            <w:tcW w:w="744" w:type="pct"/>
            <w:shd w:val="clear" w:color="auto" w:fill="auto"/>
            <w:noWrap/>
            <w:vAlign w:val="bottom"/>
            <w:hideMark/>
          </w:tcPr>
          <w:p w14:paraId="313CB57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0.63</w:t>
            </w:r>
          </w:p>
        </w:tc>
      </w:tr>
      <w:tr w:rsidR="00AD201E" w:rsidRPr="00AD201E" w14:paraId="410C4457" w14:textId="77777777" w:rsidTr="00AD201E">
        <w:trPr>
          <w:trHeight w:val="300"/>
        </w:trPr>
        <w:tc>
          <w:tcPr>
            <w:tcW w:w="744" w:type="pct"/>
            <w:shd w:val="clear" w:color="auto" w:fill="auto"/>
            <w:noWrap/>
            <w:vAlign w:val="bottom"/>
            <w:hideMark/>
          </w:tcPr>
          <w:p w14:paraId="0002D5B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76890</w:t>
            </w:r>
          </w:p>
        </w:tc>
        <w:tc>
          <w:tcPr>
            <w:tcW w:w="2024" w:type="pct"/>
            <w:shd w:val="clear" w:color="auto" w:fill="auto"/>
            <w:noWrap/>
            <w:vAlign w:val="bottom"/>
            <w:hideMark/>
          </w:tcPr>
          <w:p w14:paraId="07CDF374"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Yotoco</w:t>
            </w:r>
            <w:proofErr w:type="spellEnd"/>
          </w:p>
        </w:tc>
        <w:tc>
          <w:tcPr>
            <w:tcW w:w="744" w:type="pct"/>
            <w:shd w:val="clear" w:color="auto" w:fill="auto"/>
            <w:noWrap/>
            <w:vAlign w:val="bottom"/>
            <w:hideMark/>
          </w:tcPr>
          <w:p w14:paraId="03014E9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0.594</w:t>
            </w:r>
          </w:p>
        </w:tc>
        <w:tc>
          <w:tcPr>
            <w:tcW w:w="744" w:type="pct"/>
            <w:shd w:val="clear" w:color="auto" w:fill="auto"/>
            <w:noWrap/>
            <w:vAlign w:val="bottom"/>
            <w:hideMark/>
          </w:tcPr>
          <w:p w14:paraId="642FDEA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1.083</w:t>
            </w:r>
          </w:p>
        </w:tc>
        <w:tc>
          <w:tcPr>
            <w:tcW w:w="744" w:type="pct"/>
            <w:shd w:val="clear" w:color="auto" w:fill="auto"/>
            <w:noWrap/>
            <w:vAlign w:val="bottom"/>
            <w:hideMark/>
          </w:tcPr>
          <w:p w14:paraId="1B7DB818"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0.753</w:t>
            </w:r>
          </w:p>
        </w:tc>
      </w:tr>
      <w:tr w:rsidR="00AD201E" w:rsidRPr="00AD201E" w14:paraId="4B2B3364" w14:textId="77777777" w:rsidTr="00AD201E">
        <w:trPr>
          <w:trHeight w:val="300"/>
        </w:trPr>
        <w:tc>
          <w:tcPr>
            <w:tcW w:w="744" w:type="pct"/>
            <w:shd w:val="clear" w:color="auto" w:fill="auto"/>
            <w:noWrap/>
            <w:vAlign w:val="bottom"/>
            <w:hideMark/>
          </w:tcPr>
          <w:p w14:paraId="0EA68C5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76892</w:t>
            </w:r>
          </w:p>
        </w:tc>
        <w:tc>
          <w:tcPr>
            <w:tcW w:w="2024" w:type="pct"/>
            <w:shd w:val="clear" w:color="auto" w:fill="auto"/>
            <w:noWrap/>
            <w:vAlign w:val="bottom"/>
            <w:hideMark/>
          </w:tcPr>
          <w:p w14:paraId="2663553A"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Yumbo</w:t>
            </w:r>
            <w:proofErr w:type="spellEnd"/>
          </w:p>
        </w:tc>
        <w:tc>
          <w:tcPr>
            <w:tcW w:w="744" w:type="pct"/>
            <w:shd w:val="clear" w:color="auto" w:fill="auto"/>
            <w:noWrap/>
            <w:vAlign w:val="bottom"/>
            <w:hideMark/>
          </w:tcPr>
          <w:p w14:paraId="4BC9679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0.803</w:t>
            </w:r>
          </w:p>
        </w:tc>
        <w:tc>
          <w:tcPr>
            <w:tcW w:w="744" w:type="pct"/>
            <w:shd w:val="clear" w:color="auto" w:fill="auto"/>
            <w:noWrap/>
            <w:vAlign w:val="bottom"/>
            <w:hideMark/>
          </w:tcPr>
          <w:p w14:paraId="0896E2D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1.264</w:t>
            </w:r>
          </w:p>
        </w:tc>
        <w:tc>
          <w:tcPr>
            <w:tcW w:w="744" w:type="pct"/>
            <w:shd w:val="clear" w:color="auto" w:fill="auto"/>
            <w:noWrap/>
            <w:vAlign w:val="bottom"/>
            <w:hideMark/>
          </w:tcPr>
          <w:p w14:paraId="1F884E2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0.955</w:t>
            </w:r>
          </w:p>
        </w:tc>
      </w:tr>
      <w:tr w:rsidR="00AD201E" w:rsidRPr="00AD201E" w14:paraId="1A8109F3" w14:textId="77777777" w:rsidTr="00AD201E">
        <w:trPr>
          <w:trHeight w:val="300"/>
        </w:trPr>
        <w:tc>
          <w:tcPr>
            <w:tcW w:w="744" w:type="pct"/>
            <w:shd w:val="clear" w:color="auto" w:fill="auto"/>
            <w:noWrap/>
            <w:vAlign w:val="bottom"/>
            <w:hideMark/>
          </w:tcPr>
          <w:p w14:paraId="535F5B8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85162</w:t>
            </w:r>
          </w:p>
        </w:tc>
        <w:tc>
          <w:tcPr>
            <w:tcW w:w="2024" w:type="pct"/>
            <w:shd w:val="clear" w:color="auto" w:fill="auto"/>
            <w:noWrap/>
            <w:vAlign w:val="bottom"/>
            <w:hideMark/>
          </w:tcPr>
          <w:p w14:paraId="0C46CF24"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Monterrey</w:t>
            </w:r>
          </w:p>
        </w:tc>
        <w:tc>
          <w:tcPr>
            <w:tcW w:w="744" w:type="pct"/>
            <w:shd w:val="clear" w:color="auto" w:fill="auto"/>
            <w:noWrap/>
            <w:vAlign w:val="bottom"/>
            <w:hideMark/>
          </w:tcPr>
          <w:p w14:paraId="1385590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0.19</w:t>
            </w:r>
          </w:p>
        </w:tc>
        <w:tc>
          <w:tcPr>
            <w:tcW w:w="744" w:type="pct"/>
            <w:shd w:val="clear" w:color="auto" w:fill="auto"/>
            <w:noWrap/>
            <w:vAlign w:val="bottom"/>
            <w:hideMark/>
          </w:tcPr>
          <w:p w14:paraId="7DB5C0F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0.264</w:t>
            </w:r>
          </w:p>
        </w:tc>
        <w:tc>
          <w:tcPr>
            <w:tcW w:w="744" w:type="pct"/>
            <w:shd w:val="clear" w:color="auto" w:fill="auto"/>
            <w:noWrap/>
            <w:vAlign w:val="bottom"/>
            <w:hideMark/>
          </w:tcPr>
          <w:p w14:paraId="40B929B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0.37</w:t>
            </w:r>
          </w:p>
        </w:tc>
      </w:tr>
      <w:tr w:rsidR="00AD201E" w:rsidRPr="00AD201E" w14:paraId="144B0EBE" w14:textId="77777777" w:rsidTr="00AD201E">
        <w:trPr>
          <w:trHeight w:val="300"/>
        </w:trPr>
        <w:tc>
          <w:tcPr>
            <w:tcW w:w="744" w:type="pct"/>
            <w:shd w:val="clear" w:color="auto" w:fill="auto"/>
            <w:noWrap/>
            <w:vAlign w:val="bottom"/>
            <w:hideMark/>
          </w:tcPr>
          <w:p w14:paraId="63676DE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85225</w:t>
            </w:r>
          </w:p>
        </w:tc>
        <w:tc>
          <w:tcPr>
            <w:tcW w:w="2024" w:type="pct"/>
            <w:shd w:val="clear" w:color="auto" w:fill="auto"/>
            <w:noWrap/>
            <w:vAlign w:val="bottom"/>
            <w:hideMark/>
          </w:tcPr>
          <w:p w14:paraId="11F0A485"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Nunchia</w:t>
            </w:r>
            <w:proofErr w:type="spellEnd"/>
          </w:p>
        </w:tc>
        <w:tc>
          <w:tcPr>
            <w:tcW w:w="744" w:type="pct"/>
            <w:shd w:val="clear" w:color="auto" w:fill="auto"/>
            <w:noWrap/>
            <w:vAlign w:val="bottom"/>
            <w:hideMark/>
          </w:tcPr>
          <w:p w14:paraId="57E4351E"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0.011</w:t>
            </w:r>
          </w:p>
        </w:tc>
        <w:tc>
          <w:tcPr>
            <w:tcW w:w="744" w:type="pct"/>
            <w:shd w:val="clear" w:color="auto" w:fill="auto"/>
            <w:noWrap/>
            <w:vAlign w:val="bottom"/>
            <w:hideMark/>
          </w:tcPr>
          <w:p w14:paraId="68D69F94"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0.041</w:t>
            </w:r>
          </w:p>
        </w:tc>
        <w:tc>
          <w:tcPr>
            <w:tcW w:w="744" w:type="pct"/>
            <w:shd w:val="clear" w:color="auto" w:fill="auto"/>
            <w:noWrap/>
            <w:vAlign w:val="bottom"/>
            <w:hideMark/>
          </w:tcPr>
          <w:p w14:paraId="0CB4EF3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0.057</w:t>
            </w:r>
          </w:p>
        </w:tc>
      </w:tr>
      <w:tr w:rsidR="00AD201E" w:rsidRPr="00AD201E" w14:paraId="30BBF085" w14:textId="77777777" w:rsidTr="00AD201E">
        <w:trPr>
          <w:trHeight w:val="300"/>
        </w:trPr>
        <w:tc>
          <w:tcPr>
            <w:tcW w:w="744" w:type="pct"/>
            <w:shd w:val="clear" w:color="auto" w:fill="auto"/>
            <w:noWrap/>
            <w:vAlign w:val="bottom"/>
            <w:hideMark/>
          </w:tcPr>
          <w:p w14:paraId="1E81541C"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85315</w:t>
            </w:r>
          </w:p>
        </w:tc>
        <w:tc>
          <w:tcPr>
            <w:tcW w:w="2024" w:type="pct"/>
            <w:shd w:val="clear" w:color="auto" w:fill="auto"/>
            <w:noWrap/>
            <w:vAlign w:val="bottom"/>
            <w:hideMark/>
          </w:tcPr>
          <w:p w14:paraId="62847BC7"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Sacama</w:t>
            </w:r>
            <w:proofErr w:type="spellEnd"/>
          </w:p>
        </w:tc>
        <w:tc>
          <w:tcPr>
            <w:tcW w:w="744" w:type="pct"/>
            <w:shd w:val="clear" w:color="auto" w:fill="auto"/>
            <w:noWrap/>
            <w:vAlign w:val="bottom"/>
            <w:hideMark/>
          </w:tcPr>
          <w:p w14:paraId="0F8D77AF"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1.165</w:t>
            </w:r>
          </w:p>
        </w:tc>
        <w:tc>
          <w:tcPr>
            <w:tcW w:w="744" w:type="pct"/>
            <w:shd w:val="clear" w:color="auto" w:fill="auto"/>
            <w:noWrap/>
            <w:vAlign w:val="bottom"/>
            <w:hideMark/>
          </w:tcPr>
          <w:p w14:paraId="413527C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1.105</w:t>
            </w:r>
          </w:p>
        </w:tc>
        <w:tc>
          <w:tcPr>
            <w:tcW w:w="744" w:type="pct"/>
            <w:shd w:val="clear" w:color="auto" w:fill="auto"/>
            <w:noWrap/>
            <w:vAlign w:val="bottom"/>
            <w:hideMark/>
          </w:tcPr>
          <w:p w14:paraId="2F42CCE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1.253</w:t>
            </w:r>
          </w:p>
        </w:tc>
      </w:tr>
      <w:tr w:rsidR="00AD201E" w:rsidRPr="00AD201E" w14:paraId="68555568" w14:textId="77777777" w:rsidTr="00AD201E">
        <w:trPr>
          <w:trHeight w:val="300"/>
        </w:trPr>
        <w:tc>
          <w:tcPr>
            <w:tcW w:w="744" w:type="pct"/>
            <w:shd w:val="clear" w:color="auto" w:fill="auto"/>
            <w:noWrap/>
            <w:vAlign w:val="bottom"/>
            <w:hideMark/>
          </w:tcPr>
          <w:p w14:paraId="3506EB0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85400</w:t>
            </w:r>
          </w:p>
        </w:tc>
        <w:tc>
          <w:tcPr>
            <w:tcW w:w="2024" w:type="pct"/>
            <w:shd w:val="clear" w:color="auto" w:fill="auto"/>
            <w:noWrap/>
            <w:vAlign w:val="bottom"/>
            <w:hideMark/>
          </w:tcPr>
          <w:p w14:paraId="6573DED5" w14:textId="77777777" w:rsidR="00AD201E" w:rsidRPr="00AD201E" w:rsidRDefault="00AD201E" w:rsidP="00AD201E">
            <w:pPr>
              <w:spacing w:after="0"/>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Tamara</w:t>
            </w:r>
          </w:p>
        </w:tc>
        <w:tc>
          <w:tcPr>
            <w:tcW w:w="744" w:type="pct"/>
            <w:shd w:val="clear" w:color="auto" w:fill="auto"/>
            <w:noWrap/>
            <w:vAlign w:val="bottom"/>
            <w:hideMark/>
          </w:tcPr>
          <w:p w14:paraId="2938896A"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0.948</w:t>
            </w:r>
          </w:p>
        </w:tc>
        <w:tc>
          <w:tcPr>
            <w:tcW w:w="744" w:type="pct"/>
            <w:shd w:val="clear" w:color="auto" w:fill="auto"/>
            <w:noWrap/>
            <w:vAlign w:val="bottom"/>
            <w:hideMark/>
          </w:tcPr>
          <w:p w14:paraId="78FC80E5"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0.977</w:t>
            </w:r>
          </w:p>
        </w:tc>
        <w:tc>
          <w:tcPr>
            <w:tcW w:w="744" w:type="pct"/>
            <w:shd w:val="clear" w:color="auto" w:fill="auto"/>
            <w:noWrap/>
            <w:vAlign w:val="bottom"/>
            <w:hideMark/>
          </w:tcPr>
          <w:p w14:paraId="09E9C5C9"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1.12</w:t>
            </w:r>
          </w:p>
        </w:tc>
      </w:tr>
      <w:tr w:rsidR="00AD201E" w:rsidRPr="00AD201E" w14:paraId="3EBED29C" w14:textId="77777777" w:rsidTr="00AD201E">
        <w:trPr>
          <w:trHeight w:val="300"/>
        </w:trPr>
        <w:tc>
          <w:tcPr>
            <w:tcW w:w="744" w:type="pct"/>
            <w:shd w:val="clear" w:color="auto" w:fill="auto"/>
            <w:noWrap/>
            <w:vAlign w:val="bottom"/>
            <w:hideMark/>
          </w:tcPr>
          <w:p w14:paraId="2CBA6920"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86001</w:t>
            </w:r>
          </w:p>
        </w:tc>
        <w:tc>
          <w:tcPr>
            <w:tcW w:w="2024" w:type="pct"/>
            <w:shd w:val="clear" w:color="auto" w:fill="auto"/>
            <w:noWrap/>
            <w:vAlign w:val="bottom"/>
            <w:hideMark/>
          </w:tcPr>
          <w:p w14:paraId="065FAB26" w14:textId="77777777" w:rsidR="00AD201E" w:rsidRPr="00AD201E" w:rsidRDefault="00AD201E" w:rsidP="00AD201E">
            <w:pPr>
              <w:spacing w:after="0"/>
              <w:rPr>
                <w:rFonts w:ascii="Garamond" w:eastAsia="Times New Roman" w:hAnsi="Garamond" w:cs="Calibri"/>
                <w:color w:val="000000"/>
                <w:sz w:val="22"/>
                <w:szCs w:val="22"/>
              </w:rPr>
            </w:pPr>
            <w:proofErr w:type="spellStart"/>
            <w:r w:rsidRPr="00AD201E">
              <w:rPr>
                <w:rFonts w:ascii="Garamond" w:eastAsia="Times New Roman" w:hAnsi="Garamond" w:cs="Calibri"/>
                <w:color w:val="000000"/>
                <w:sz w:val="22"/>
                <w:szCs w:val="22"/>
              </w:rPr>
              <w:t>Mocoa</w:t>
            </w:r>
            <w:proofErr w:type="spellEnd"/>
          </w:p>
        </w:tc>
        <w:tc>
          <w:tcPr>
            <w:tcW w:w="744" w:type="pct"/>
            <w:shd w:val="clear" w:color="auto" w:fill="auto"/>
            <w:noWrap/>
            <w:vAlign w:val="bottom"/>
            <w:hideMark/>
          </w:tcPr>
          <w:p w14:paraId="1F357EF6"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1.597</w:t>
            </w:r>
          </w:p>
        </w:tc>
        <w:tc>
          <w:tcPr>
            <w:tcW w:w="744" w:type="pct"/>
            <w:shd w:val="clear" w:color="auto" w:fill="auto"/>
            <w:noWrap/>
            <w:vAlign w:val="bottom"/>
            <w:hideMark/>
          </w:tcPr>
          <w:p w14:paraId="62547902"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1.483</w:t>
            </w:r>
          </w:p>
        </w:tc>
        <w:tc>
          <w:tcPr>
            <w:tcW w:w="744" w:type="pct"/>
            <w:shd w:val="clear" w:color="auto" w:fill="auto"/>
            <w:noWrap/>
            <w:vAlign w:val="bottom"/>
            <w:hideMark/>
          </w:tcPr>
          <w:p w14:paraId="5DB3332B" w14:textId="77777777" w:rsidR="00AD201E" w:rsidRPr="00AD201E" w:rsidRDefault="00AD201E" w:rsidP="00AD201E">
            <w:pPr>
              <w:spacing w:after="0"/>
              <w:jc w:val="right"/>
              <w:rPr>
                <w:rFonts w:ascii="Garamond" w:eastAsia="Times New Roman" w:hAnsi="Garamond" w:cs="Calibri"/>
                <w:color w:val="000000"/>
                <w:sz w:val="22"/>
                <w:szCs w:val="22"/>
              </w:rPr>
            </w:pPr>
            <w:r w:rsidRPr="00AD201E">
              <w:rPr>
                <w:rFonts w:ascii="Garamond" w:eastAsia="Times New Roman" w:hAnsi="Garamond" w:cs="Calibri"/>
                <w:color w:val="000000"/>
                <w:sz w:val="22"/>
                <w:szCs w:val="22"/>
              </w:rPr>
              <w:t>1.759</w:t>
            </w:r>
          </w:p>
        </w:tc>
      </w:tr>
    </w:tbl>
    <w:p w14:paraId="7FB2224A" w14:textId="77777777" w:rsidR="00AD201E" w:rsidRPr="00AD201E" w:rsidRDefault="00AD201E" w:rsidP="00AD201E">
      <w:pPr>
        <w:pStyle w:val="BodyText"/>
      </w:pPr>
    </w:p>
    <w:p w14:paraId="008865D5" w14:textId="2CECF614" w:rsidR="007C5CE3" w:rsidRDefault="007C5CE3" w:rsidP="007C5CE3">
      <w:pPr>
        <w:pStyle w:val="BodyText"/>
        <w:ind w:firstLine="0"/>
        <w:rPr>
          <w:b/>
        </w:rPr>
      </w:pPr>
    </w:p>
    <w:p w14:paraId="19A934EF" w14:textId="0B607C3C" w:rsidR="00AD201E" w:rsidRDefault="00AD201E" w:rsidP="007C5CE3">
      <w:pPr>
        <w:pStyle w:val="BodyText"/>
        <w:ind w:firstLine="0"/>
        <w:rPr>
          <w:b/>
        </w:rPr>
      </w:pPr>
    </w:p>
    <w:p w14:paraId="0F8AC13F" w14:textId="5924513F" w:rsidR="00AD201E" w:rsidRDefault="00AD201E" w:rsidP="007C5CE3">
      <w:pPr>
        <w:pStyle w:val="BodyText"/>
        <w:ind w:firstLine="0"/>
        <w:rPr>
          <w:b/>
        </w:rPr>
      </w:pPr>
    </w:p>
    <w:p w14:paraId="614DC30A" w14:textId="7F4038B6" w:rsidR="00AD201E" w:rsidRDefault="00AD201E" w:rsidP="007C5CE3">
      <w:pPr>
        <w:pStyle w:val="BodyText"/>
        <w:ind w:firstLine="0"/>
        <w:rPr>
          <w:b/>
        </w:rPr>
      </w:pPr>
    </w:p>
    <w:p w14:paraId="5DCC9567" w14:textId="0C8C70DB" w:rsidR="00AD201E" w:rsidRDefault="00AD201E" w:rsidP="007C5CE3">
      <w:pPr>
        <w:pStyle w:val="BodyText"/>
        <w:ind w:firstLine="0"/>
        <w:rPr>
          <w:b/>
        </w:rPr>
      </w:pPr>
    </w:p>
    <w:p w14:paraId="02D22C46" w14:textId="53F91B12" w:rsidR="00AD201E" w:rsidRDefault="00AD201E" w:rsidP="007C5CE3">
      <w:pPr>
        <w:pStyle w:val="BodyText"/>
        <w:ind w:firstLine="0"/>
        <w:rPr>
          <w:b/>
        </w:rPr>
      </w:pPr>
    </w:p>
    <w:p w14:paraId="169070BD" w14:textId="3E41BC0E" w:rsidR="00AD201E" w:rsidRDefault="00AD201E" w:rsidP="007C5CE3">
      <w:pPr>
        <w:pStyle w:val="BodyText"/>
        <w:ind w:firstLine="0"/>
        <w:rPr>
          <w:b/>
        </w:rPr>
      </w:pPr>
    </w:p>
    <w:p w14:paraId="7AD8442B" w14:textId="55BC12B7" w:rsidR="00AD201E" w:rsidRDefault="00AD201E" w:rsidP="007C5CE3">
      <w:pPr>
        <w:pStyle w:val="BodyText"/>
        <w:ind w:firstLine="0"/>
        <w:rPr>
          <w:b/>
        </w:rPr>
      </w:pPr>
    </w:p>
    <w:p w14:paraId="2B26E24E" w14:textId="0DC48C6D" w:rsidR="00AD201E" w:rsidRDefault="00AD201E" w:rsidP="007C5CE3">
      <w:pPr>
        <w:pStyle w:val="BodyText"/>
        <w:ind w:firstLine="0"/>
        <w:rPr>
          <w:b/>
        </w:rPr>
      </w:pPr>
    </w:p>
    <w:p w14:paraId="484BED04" w14:textId="23D08DDE" w:rsidR="00AD201E" w:rsidRDefault="00AD201E" w:rsidP="007C5CE3">
      <w:pPr>
        <w:pStyle w:val="BodyText"/>
        <w:ind w:firstLine="0"/>
        <w:rPr>
          <w:b/>
        </w:rPr>
      </w:pPr>
      <w:bookmarkStart w:id="9" w:name="_GoBack"/>
      <w:bookmarkEnd w:id="9"/>
    </w:p>
    <w:p w14:paraId="12DF4835" w14:textId="1AE1C278" w:rsidR="00AD201E" w:rsidRDefault="00AD201E" w:rsidP="007C5CE3">
      <w:pPr>
        <w:pStyle w:val="BodyText"/>
        <w:ind w:firstLine="0"/>
        <w:rPr>
          <w:b/>
        </w:rPr>
      </w:pPr>
    </w:p>
    <w:p w14:paraId="61EE2552" w14:textId="081AAFAE" w:rsidR="00AD201E" w:rsidRDefault="00AD201E" w:rsidP="007C5CE3">
      <w:pPr>
        <w:pStyle w:val="BodyText"/>
        <w:ind w:firstLine="0"/>
        <w:rPr>
          <w:b/>
        </w:rPr>
      </w:pPr>
    </w:p>
    <w:p w14:paraId="02D2677A" w14:textId="5CD86ED0" w:rsidR="00AD201E" w:rsidRDefault="00AD201E" w:rsidP="007C5CE3">
      <w:pPr>
        <w:pStyle w:val="BodyText"/>
        <w:ind w:firstLine="0"/>
        <w:rPr>
          <w:b/>
        </w:rPr>
      </w:pPr>
    </w:p>
    <w:p w14:paraId="762003F1" w14:textId="4544385A" w:rsidR="00AD201E" w:rsidRDefault="00AD201E" w:rsidP="007C5CE3">
      <w:pPr>
        <w:pStyle w:val="BodyText"/>
        <w:ind w:firstLine="0"/>
        <w:rPr>
          <w:b/>
        </w:rPr>
      </w:pPr>
    </w:p>
    <w:p w14:paraId="65329BA7" w14:textId="618A3008" w:rsidR="00AD201E" w:rsidRDefault="00AD201E" w:rsidP="007C5CE3">
      <w:pPr>
        <w:pStyle w:val="BodyText"/>
        <w:ind w:firstLine="0"/>
        <w:rPr>
          <w:b/>
        </w:rPr>
      </w:pPr>
    </w:p>
    <w:p w14:paraId="0D617EFF" w14:textId="77777777" w:rsidR="00AD201E" w:rsidRDefault="00AD201E" w:rsidP="007C5CE3">
      <w:pPr>
        <w:pStyle w:val="BodyText"/>
        <w:ind w:firstLine="0"/>
        <w:rPr>
          <w:b/>
        </w:rPr>
      </w:pPr>
    </w:p>
    <w:p w14:paraId="3FF07A56" w14:textId="77777777" w:rsidR="00645BAC" w:rsidRPr="00645BAC" w:rsidRDefault="00645BAC" w:rsidP="007C5CE3">
      <w:pPr>
        <w:pStyle w:val="BodyText"/>
        <w:ind w:firstLine="0"/>
        <w:rPr>
          <w:b/>
        </w:rPr>
      </w:pPr>
    </w:p>
    <w:p w14:paraId="0BB7437F" w14:textId="77777777" w:rsidR="007C5CE3" w:rsidRPr="00645BAC" w:rsidRDefault="007C5CE3" w:rsidP="007C5CE3">
      <w:pPr>
        <w:pStyle w:val="BodyText"/>
        <w:ind w:firstLine="0"/>
        <w:rPr>
          <w:b/>
        </w:rPr>
      </w:pPr>
      <w:r w:rsidRPr="00645BAC">
        <w:rPr>
          <w:b/>
        </w:rPr>
        <w:lastRenderedPageBreak/>
        <w:t>References</w:t>
      </w:r>
    </w:p>
    <w:p w14:paraId="10A50B93" w14:textId="77777777" w:rsidR="0041058B" w:rsidRPr="00645BAC" w:rsidRDefault="00FA72DA" w:rsidP="007C5CE3">
      <w:pPr>
        <w:pStyle w:val="Bibliography"/>
        <w:ind w:firstLine="720"/>
        <w:rPr>
          <w:rFonts w:ascii="Garamond" w:hAnsi="Garamond"/>
          <w:lang w:val="es-CO"/>
        </w:rPr>
      </w:pPr>
      <w:bookmarkStart w:id="10" w:name="ref-gutierrez1998tritrophic"/>
      <w:bookmarkStart w:id="11" w:name="refs"/>
      <w:r w:rsidRPr="00645BAC">
        <w:rPr>
          <w:rFonts w:ascii="Garamond" w:hAnsi="Garamond"/>
        </w:rPr>
        <w:t xml:space="preserve">Gutierrez, Andrew P, Amador </w:t>
      </w:r>
      <w:proofErr w:type="spellStart"/>
      <w:r w:rsidRPr="00645BAC">
        <w:rPr>
          <w:rFonts w:ascii="Garamond" w:hAnsi="Garamond"/>
        </w:rPr>
        <w:t>Villacorta</w:t>
      </w:r>
      <w:proofErr w:type="spellEnd"/>
      <w:r w:rsidRPr="00645BAC">
        <w:rPr>
          <w:rFonts w:ascii="Garamond" w:hAnsi="Garamond"/>
        </w:rPr>
        <w:t>, Jose R Cure, and C Ken Ellis. 1998. “</w:t>
      </w:r>
      <w:proofErr w:type="spellStart"/>
      <w:r w:rsidRPr="00645BAC">
        <w:rPr>
          <w:rFonts w:ascii="Garamond" w:hAnsi="Garamond"/>
        </w:rPr>
        <w:t>Tritrophic</w:t>
      </w:r>
      <w:proofErr w:type="spellEnd"/>
      <w:r w:rsidRPr="00645BAC">
        <w:rPr>
          <w:rFonts w:ascii="Garamond" w:hAnsi="Garamond"/>
        </w:rPr>
        <w:t xml:space="preserve"> Analysis of the Coffee (Coffea Arabica)-Coffee Berry Borer [</w:t>
      </w:r>
      <w:proofErr w:type="spellStart"/>
      <w:r w:rsidRPr="00645BAC">
        <w:rPr>
          <w:rFonts w:ascii="Garamond" w:hAnsi="Garamond"/>
        </w:rPr>
        <w:t>Hypothenemus</w:t>
      </w:r>
      <w:proofErr w:type="spellEnd"/>
      <w:r w:rsidRPr="00645BAC">
        <w:rPr>
          <w:rFonts w:ascii="Garamond" w:hAnsi="Garamond"/>
        </w:rPr>
        <w:t xml:space="preserve"> </w:t>
      </w:r>
      <w:proofErr w:type="spellStart"/>
      <w:r w:rsidRPr="00645BAC">
        <w:rPr>
          <w:rFonts w:ascii="Garamond" w:hAnsi="Garamond"/>
        </w:rPr>
        <w:t>Hampei</w:t>
      </w:r>
      <w:proofErr w:type="spellEnd"/>
      <w:r w:rsidRPr="00645BAC">
        <w:rPr>
          <w:rFonts w:ascii="Garamond" w:hAnsi="Garamond"/>
        </w:rPr>
        <w:t xml:space="preserve"> (Ferrari)]-Parasitoid System.” </w:t>
      </w:r>
      <w:r w:rsidRPr="00645BAC">
        <w:rPr>
          <w:rFonts w:ascii="Garamond" w:hAnsi="Garamond"/>
          <w:i/>
          <w:lang w:val="es-CO"/>
        </w:rPr>
        <w:t>Anais Da Sociedade Entomologica Do Brasil</w:t>
      </w:r>
      <w:r w:rsidRPr="00645BAC">
        <w:rPr>
          <w:rFonts w:ascii="Garamond" w:hAnsi="Garamond"/>
          <w:lang w:val="es-CO"/>
        </w:rPr>
        <w:t xml:space="preserve"> 27 (3): 357–85.</w:t>
      </w:r>
    </w:p>
    <w:p w14:paraId="26B9BA5E" w14:textId="77777777" w:rsidR="0041058B" w:rsidRPr="00645BAC" w:rsidRDefault="00FA72DA" w:rsidP="007C5CE3">
      <w:pPr>
        <w:pStyle w:val="Bibliography"/>
        <w:ind w:firstLine="720"/>
        <w:rPr>
          <w:rFonts w:ascii="Garamond" w:hAnsi="Garamond"/>
          <w:lang w:val="es-CO"/>
        </w:rPr>
      </w:pPr>
      <w:bookmarkStart w:id="12" w:name="ref-jaramillo2000distribucion"/>
      <w:bookmarkEnd w:id="10"/>
      <w:r w:rsidRPr="00645BAC">
        <w:rPr>
          <w:rFonts w:ascii="Garamond" w:hAnsi="Garamond"/>
          <w:lang w:val="es-CO"/>
        </w:rPr>
        <w:t>Jaramillo, A, and B Chaves. 2000. “Distribución de La Precipitación En Colombia Analizada Mediante Conglomeración Estad</w:t>
      </w:r>
      <w:r w:rsidR="007C5CE3" w:rsidRPr="00645BAC">
        <w:rPr>
          <w:rFonts w:ascii="Garamond" w:hAnsi="Garamond"/>
          <w:lang w:val="es-CO"/>
        </w:rPr>
        <w:t>í</w:t>
      </w:r>
      <w:r w:rsidRPr="00645BAC">
        <w:rPr>
          <w:rFonts w:ascii="Garamond" w:hAnsi="Garamond"/>
          <w:lang w:val="es-CO"/>
        </w:rPr>
        <w:t>stica.”</w:t>
      </w:r>
    </w:p>
    <w:p w14:paraId="3E2F6D92" w14:textId="77777777" w:rsidR="0041058B" w:rsidRPr="00AD201E" w:rsidRDefault="00FA72DA" w:rsidP="007C5CE3">
      <w:pPr>
        <w:pStyle w:val="Bibliography"/>
        <w:ind w:firstLine="720"/>
        <w:rPr>
          <w:rFonts w:ascii="Garamond" w:hAnsi="Garamond"/>
          <w:lang w:val="es-MX"/>
        </w:rPr>
      </w:pPr>
      <w:bookmarkStart w:id="13" w:name="ref-rodriguez2011coffee"/>
      <w:bookmarkEnd w:id="12"/>
      <w:r w:rsidRPr="00645BAC">
        <w:rPr>
          <w:rFonts w:ascii="Garamond" w:hAnsi="Garamond"/>
          <w:lang w:val="es-CO"/>
        </w:rPr>
        <w:t>Rodr</w:t>
      </w:r>
      <w:r w:rsidR="007C5CE3" w:rsidRPr="00645BAC">
        <w:rPr>
          <w:rFonts w:ascii="Garamond" w:hAnsi="Garamond"/>
          <w:lang w:val="es-CO"/>
        </w:rPr>
        <w:t>í</w:t>
      </w:r>
      <w:r w:rsidRPr="00645BAC">
        <w:rPr>
          <w:rFonts w:ascii="Garamond" w:hAnsi="Garamond"/>
          <w:lang w:val="es-CO"/>
        </w:rPr>
        <w:t xml:space="preserve">guez, Daniel, José Ricardo Cure, José Miguel Cotes, Andrew Paul Gutierrez, and Fernando Cantor. </w:t>
      </w:r>
      <w:r w:rsidRPr="00645BAC">
        <w:rPr>
          <w:rFonts w:ascii="Garamond" w:hAnsi="Garamond"/>
        </w:rPr>
        <w:t xml:space="preserve">2011. “A Coffee Agroecosystem Model: I. Growth and Development of the Coffee Plant.” </w:t>
      </w:r>
      <w:proofErr w:type="spellStart"/>
      <w:r w:rsidRPr="00AD201E">
        <w:rPr>
          <w:rFonts w:ascii="Garamond" w:hAnsi="Garamond"/>
          <w:i/>
          <w:lang w:val="es-MX"/>
        </w:rPr>
        <w:t>Ecological</w:t>
      </w:r>
      <w:proofErr w:type="spellEnd"/>
      <w:r w:rsidRPr="00AD201E">
        <w:rPr>
          <w:rFonts w:ascii="Garamond" w:hAnsi="Garamond"/>
          <w:i/>
          <w:lang w:val="es-MX"/>
        </w:rPr>
        <w:t xml:space="preserve"> </w:t>
      </w:r>
      <w:proofErr w:type="spellStart"/>
      <w:r w:rsidRPr="00AD201E">
        <w:rPr>
          <w:rFonts w:ascii="Garamond" w:hAnsi="Garamond"/>
          <w:i/>
          <w:lang w:val="es-MX"/>
        </w:rPr>
        <w:t>Modelling</w:t>
      </w:r>
      <w:proofErr w:type="spellEnd"/>
      <w:r w:rsidRPr="00AD201E">
        <w:rPr>
          <w:rFonts w:ascii="Garamond" w:hAnsi="Garamond"/>
          <w:lang w:val="es-MX"/>
        </w:rPr>
        <w:t xml:space="preserve"> 222 (19): 3626–39.</w:t>
      </w:r>
    </w:p>
    <w:p w14:paraId="3C8B4BD3" w14:textId="77777777" w:rsidR="0041058B" w:rsidRPr="00645BAC" w:rsidRDefault="00FA72DA" w:rsidP="007C5CE3">
      <w:pPr>
        <w:pStyle w:val="Bibliography"/>
        <w:ind w:firstLine="720"/>
        <w:rPr>
          <w:rFonts w:ascii="Garamond" w:hAnsi="Garamond"/>
          <w:lang w:val="es-CO"/>
        </w:rPr>
      </w:pPr>
      <w:bookmarkStart w:id="14" w:name="ref-rodriguez2013coffee"/>
      <w:bookmarkEnd w:id="13"/>
      <w:r w:rsidRPr="00645BAC">
        <w:rPr>
          <w:rFonts w:ascii="Garamond" w:hAnsi="Garamond"/>
          <w:lang w:val="es-CO"/>
        </w:rPr>
        <w:t>Rodr</w:t>
      </w:r>
      <w:r w:rsidR="007C5CE3" w:rsidRPr="00645BAC">
        <w:rPr>
          <w:rFonts w:ascii="Garamond" w:hAnsi="Garamond"/>
          <w:lang w:val="es-CO"/>
        </w:rPr>
        <w:t>í</w:t>
      </w:r>
      <w:r w:rsidRPr="00645BAC">
        <w:rPr>
          <w:rFonts w:ascii="Garamond" w:hAnsi="Garamond"/>
          <w:lang w:val="es-CO"/>
        </w:rPr>
        <w:t xml:space="preserve">guez, Daniel, José Ricardo Cure, Andrew Paul Gutierrez, José Miguel Cotes, and Fernando Cantor. </w:t>
      </w:r>
      <w:r w:rsidRPr="00645BAC">
        <w:rPr>
          <w:rFonts w:ascii="Garamond" w:hAnsi="Garamond"/>
        </w:rPr>
        <w:t xml:space="preserve">2013. “A Coffee Agroecosystem Model: II. Dynamics of Coffee Berry Borer.” </w:t>
      </w:r>
      <w:r w:rsidRPr="00645BAC">
        <w:rPr>
          <w:rFonts w:ascii="Garamond" w:hAnsi="Garamond"/>
          <w:i/>
          <w:lang w:val="es-CO"/>
        </w:rPr>
        <w:t>Ecological Modelling</w:t>
      </w:r>
      <w:r w:rsidRPr="00645BAC">
        <w:rPr>
          <w:rFonts w:ascii="Garamond" w:hAnsi="Garamond"/>
          <w:lang w:val="es-CO"/>
        </w:rPr>
        <w:t xml:space="preserve"> 248: 203–14.</w:t>
      </w:r>
    </w:p>
    <w:p w14:paraId="46E8AE46" w14:textId="77777777" w:rsidR="0041058B" w:rsidRPr="00645BAC" w:rsidRDefault="00FA72DA" w:rsidP="007C5CE3">
      <w:pPr>
        <w:pStyle w:val="Bibliography"/>
        <w:ind w:firstLine="720"/>
        <w:rPr>
          <w:rFonts w:ascii="Garamond" w:hAnsi="Garamond"/>
          <w:lang w:val="es-CO"/>
        </w:rPr>
      </w:pPr>
      <w:bookmarkStart w:id="15" w:name="ref-silveira2014growth"/>
      <w:bookmarkEnd w:id="14"/>
      <w:r w:rsidRPr="00645BAC">
        <w:rPr>
          <w:rFonts w:ascii="Garamond" w:hAnsi="Garamond"/>
          <w:lang w:val="es-CO"/>
        </w:rPr>
        <w:t xml:space="preserve">Silveira, Helbert Rezende de Oliveira, Meline de Oliveira Santos, Jose Donizeti Alves, Kamila Rezende Dázio de Souza, Cinthia Aparecida Andrade, and Raphaella Gomes Martins Alves. </w:t>
      </w:r>
      <w:r w:rsidRPr="00645BAC">
        <w:rPr>
          <w:rFonts w:ascii="Garamond" w:hAnsi="Garamond"/>
        </w:rPr>
        <w:t xml:space="preserve">2014. “Growth Effects of Water Excess on Coffee Seedlings (Coffea Arabica L.).” </w:t>
      </w:r>
      <w:r w:rsidRPr="00645BAC">
        <w:rPr>
          <w:rFonts w:ascii="Garamond" w:hAnsi="Garamond"/>
          <w:i/>
          <w:lang w:val="es-CO"/>
        </w:rPr>
        <w:t>Acta Scientiarum. Agronomy</w:t>
      </w:r>
      <w:r w:rsidRPr="00645BAC">
        <w:rPr>
          <w:rFonts w:ascii="Garamond" w:hAnsi="Garamond"/>
          <w:lang w:val="es-CO"/>
        </w:rPr>
        <w:t xml:space="preserve"> 36 (2): 211–18.</w:t>
      </w:r>
    </w:p>
    <w:p w14:paraId="67729E5A" w14:textId="77777777" w:rsidR="0041058B" w:rsidRPr="00645BAC" w:rsidRDefault="00FA72DA" w:rsidP="007C5CE3">
      <w:pPr>
        <w:pStyle w:val="Bibliography"/>
        <w:ind w:firstLine="720"/>
        <w:rPr>
          <w:rFonts w:ascii="Garamond" w:hAnsi="Garamond"/>
        </w:rPr>
      </w:pPr>
      <w:bookmarkStart w:id="16" w:name="ref-sousa2002metabolic"/>
      <w:bookmarkEnd w:id="15"/>
      <w:r w:rsidRPr="00645BAC">
        <w:rPr>
          <w:rFonts w:ascii="Garamond" w:hAnsi="Garamond"/>
          <w:lang w:val="es-CO"/>
        </w:rPr>
        <w:t xml:space="preserve">Sousa, Carlos Antônio Ferreira de, and Ladaslav Sodek. </w:t>
      </w:r>
      <w:r w:rsidRPr="00645BAC">
        <w:rPr>
          <w:rFonts w:ascii="Garamond" w:hAnsi="Garamond"/>
        </w:rPr>
        <w:t xml:space="preserve">2002. “The Metabolic Response of Plants to Oxygen Deficiency.” </w:t>
      </w:r>
      <w:r w:rsidRPr="00645BAC">
        <w:rPr>
          <w:rFonts w:ascii="Garamond" w:hAnsi="Garamond"/>
          <w:i/>
        </w:rPr>
        <w:t>Brazilian Journal of Plant Physiology</w:t>
      </w:r>
      <w:r w:rsidRPr="00645BAC">
        <w:rPr>
          <w:rFonts w:ascii="Garamond" w:hAnsi="Garamond"/>
        </w:rPr>
        <w:t xml:space="preserve"> 14 (2): 83–94.</w:t>
      </w:r>
      <w:bookmarkEnd w:id="11"/>
      <w:bookmarkEnd w:id="16"/>
    </w:p>
    <w:sectPr w:rsidR="0041058B" w:rsidRPr="00645BAC">
      <w:pgSz w:w="12240" w:h="15840"/>
      <w:pgMar w:top="1440" w:right="1440" w:bottom="1440" w:left="1440" w:header="720" w:footer="720" w:gutter="0"/>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E0614" w16cex:dateUtc="2020-09-17T20:5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9C87D" w14:textId="77777777" w:rsidR="004C22AE" w:rsidRDefault="004C22AE">
      <w:pPr>
        <w:spacing w:after="0"/>
      </w:pPr>
      <w:r>
        <w:separator/>
      </w:r>
    </w:p>
  </w:endnote>
  <w:endnote w:type="continuationSeparator" w:id="0">
    <w:p w14:paraId="48E620EC" w14:textId="77777777" w:rsidR="004C22AE" w:rsidRDefault="004C22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F528CA" w14:textId="77777777" w:rsidR="004C22AE" w:rsidRDefault="004C22AE">
      <w:r>
        <w:separator/>
      </w:r>
    </w:p>
  </w:footnote>
  <w:footnote w:type="continuationSeparator" w:id="0">
    <w:p w14:paraId="4AA35B4B" w14:textId="77777777" w:rsidR="004C22AE" w:rsidRDefault="004C2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9CB727"/>
    <w:multiLevelType w:val="multilevel"/>
    <w:tmpl w:val="8102CE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D8A4B5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793620F"/>
    <w:multiLevelType w:val="multilevel"/>
    <w:tmpl w:val="605E8C2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DD967B56"/>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E10AD61C"/>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5B0148E"/>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036E11B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4064891E"/>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E7F2C0EE"/>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80D4BDC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2920F610"/>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E820A752"/>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7D30FB7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8A9E44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D2831FF"/>
    <w:multiLevelType w:val="multilevel"/>
    <w:tmpl w:val="EFFC3E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4857DB49"/>
    <w:multiLevelType w:val="multilevel"/>
    <w:tmpl w:val="6428C9C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12"/>
  </w:num>
  <w:num w:numId="4">
    <w:abstractNumId w:val="10"/>
  </w:num>
  <w:num w:numId="5">
    <w:abstractNumId w:val="9"/>
  </w:num>
  <w:num w:numId="6">
    <w:abstractNumId w:val="8"/>
  </w:num>
  <w:num w:numId="7">
    <w:abstractNumId w:val="7"/>
  </w:num>
  <w:num w:numId="8">
    <w:abstractNumId w:val="11"/>
  </w:num>
  <w:num w:numId="9">
    <w:abstractNumId w:val="6"/>
  </w:num>
  <w:num w:numId="10">
    <w:abstractNumId w:val="5"/>
  </w:num>
  <w:num w:numId="11">
    <w:abstractNumId w:val="4"/>
  </w:num>
  <w:num w:numId="12">
    <w:abstractNumId w:val="3"/>
  </w:num>
  <w:num w:numId="13">
    <w:abstractNumId w:val="15"/>
  </w:num>
  <w:num w:numId="14">
    <w:abstractNumId w:val="0"/>
  </w:num>
  <w:num w:numId="15">
    <w:abstractNumId w:val="14"/>
  </w:num>
  <w:num w:numId="1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ll'Erba, Sandy">
    <w15:presenceInfo w15:providerId="AD" w15:userId="S::dallerba@illinois.edu::38f71d15-a439-421e-90be-751f32225a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B02B3"/>
    <w:rsid w:val="001F18DF"/>
    <w:rsid w:val="002653A7"/>
    <w:rsid w:val="00334C98"/>
    <w:rsid w:val="003B57F3"/>
    <w:rsid w:val="0041058B"/>
    <w:rsid w:val="004C22AE"/>
    <w:rsid w:val="004E29B3"/>
    <w:rsid w:val="004F0EA3"/>
    <w:rsid w:val="00527188"/>
    <w:rsid w:val="00590D07"/>
    <w:rsid w:val="00645BAC"/>
    <w:rsid w:val="00784D58"/>
    <w:rsid w:val="007C5CE3"/>
    <w:rsid w:val="008D6863"/>
    <w:rsid w:val="00904882"/>
    <w:rsid w:val="00A00C75"/>
    <w:rsid w:val="00AD201E"/>
    <w:rsid w:val="00B01997"/>
    <w:rsid w:val="00B173AA"/>
    <w:rsid w:val="00B86B75"/>
    <w:rsid w:val="00BC48D5"/>
    <w:rsid w:val="00C36279"/>
    <w:rsid w:val="00C71A1E"/>
    <w:rsid w:val="00DC3F55"/>
    <w:rsid w:val="00E315A3"/>
    <w:rsid w:val="00E323ED"/>
    <w:rsid w:val="00E43227"/>
    <w:rsid w:val="00FA72DA"/>
    <w:rsid w:val="00FE28F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70721"/>
  <w15:docId w15:val="{D1C31123-B226-439B-B2F3-6CC535F5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Followed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rsid w:val="001031E2"/>
    <w:pPr>
      <w:keepNext/>
      <w:keepLines/>
      <w:spacing w:before="480" w:after="0"/>
      <w:outlineLvl w:val="0"/>
    </w:pPr>
    <w:rPr>
      <w:rFonts w:ascii="Garamond" w:eastAsiaTheme="majorEastAsia" w:hAnsi="Garamond" w:cstheme="majorBidi"/>
      <w:b/>
      <w:bCs/>
      <w:sz w:val="28"/>
      <w:szCs w:val="32"/>
    </w:rPr>
  </w:style>
  <w:style w:type="paragraph" w:styleId="Heading2">
    <w:name w:val="heading 2"/>
    <w:basedOn w:val="Normal"/>
    <w:next w:val="BodyText"/>
    <w:uiPriority w:val="9"/>
    <w:unhideWhenUsed/>
    <w:qFormat/>
    <w:rsid w:val="0019127B"/>
    <w:pPr>
      <w:keepNext/>
      <w:keepLines/>
      <w:spacing w:before="200" w:after="0"/>
      <w:outlineLvl w:val="1"/>
    </w:pPr>
    <w:rPr>
      <w:rFonts w:ascii="Garamond" w:eastAsiaTheme="majorEastAsia" w:hAnsi="Garamond" w:cstheme="majorBidi"/>
      <w:b/>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9C5025"/>
    <w:pPr>
      <w:keepNext/>
      <w:keepLines/>
      <w:spacing w:before="40" w:after="0"/>
      <w:outlineLvl w:val="6"/>
    </w:pPr>
    <w:rPr>
      <w:rFonts w:ascii="Garamond" w:eastAsiaTheme="majorEastAsia" w:hAnsi="Garamond" w:cstheme="majorBidi"/>
      <w:b/>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E12F5"/>
    <w:pPr>
      <w:spacing w:before="180" w:after="180"/>
      <w:ind w:firstLine="720"/>
      <w:jc w:val="both"/>
    </w:pPr>
    <w:rPr>
      <w:rFonts w:ascii="Garamond" w:hAnsi="Garamond"/>
    </w:rPr>
  </w:style>
  <w:style w:type="paragraph" w:customStyle="1" w:styleId="FirstParagraph">
    <w:name w:val="First Paragraph"/>
    <w:basedOn w:val="BodyText"/>
    <w:next w:val="BodyText"/>
    <w:qFormat/>
    <w:rsid w:val="0070688C"/>
  </w:style>
  <w:style w:type="paragraph" w:customStyle="1" w:styleId="Compact">
    <w:name w:val="Compact"/>
    <w:basedOn w:val="TableofAuthorities"/>
    <w:next w:val="BodyText"/>
    <w:qFormat/>
    <w:rsid w:val="00760FF6"/>
    <w:pPr>
      <w:spacing w:before="36" w:after="36"/>
      <w:ind w:left="0" w:firstLine="0"/>
      <w:contextualSpacing/>
    </w:pPr>
  </w:style>
  <w:style w:type="paragraph" w:styleId="Title">
    <w:name w:val="Title"/>
    <w:basedOn w:val="Normal"/>
    <w:next w:val="BodyText"/>
    <w:qFormat/>
    <w:rsid w:val="0071161F"/>
    <w:pPr>
      <w:keepNext/>
      <w:keepLines/>
      <w:spacing w:before="480" w:after="240"/>
      <w:jc w:val="center"/>
    </w:pPr>
    <w:rPr>
      <w:rFonts w:ascii="Garamond" w:eastAsiaTheme="majorEastAsia" w:hAnsi="Garamond" w:cstheme="majorBidi"/>
      <w:b/>
      <w:bCs/>
      <w:sz w:val="36"/>
      <w:szCs w:val="36"/>
    </w:rPr>
  </w:style>
  <w:style w:type="paragraph" w:styleId="Subtitle">
    <w:name w:val="Subtitle"/>
    <w:basedOn w:val="Title"/>
    <w:next w:val="BodyText"/>
    <w:qFormat/>
    <w:rsid w:val="0071161F"/>
    <w:pPr>
      <w:spacing w:before="240"/>
      <w:jc w:val="left"/>
    </w:pPr>
    <w:rPr>
      <w:sz w:val="32"/>
      <w:szCs w:val="30"/>
    </w:rPr>
  </w:style>
  <w:style w:type="paragraph" w:customStyle="1" w:styleId="Author">
    <w:name w:val="Author"/>
    <w:next w:val="BodyText"/>
    <w:qFormat/>
    <w:rsid w:val="00F15001"/>
    <w:pPr>
      <w:keepNext/>
      <w:keepLines/>
      <w:jc w:val="center"/>
    </w:pPr>
    <w:rPr>
      <w:rFonts w:ascii="Garamond" w:hAnsi="Garamond"/>
    </w:rPr>
  </w:style>
  <w:style w:type="paragraph" w:styleId="Date">
    <w:name w:val="Date"/>
    <w:next w:val="BodyText"/>
    <w:qFormat/>
    <w:rsid w:val="006E09B3"/>
    <w:pPr>
      <w:keepNext/>
      <w:keepLines/>
      <w:jc w:val="center"/>
    </w:pPr>
    <w:rPr>
      <w:rFonts w:ascii="Garamond" w:hAnsi="Garamond"/>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ableofFigures">
    <w:name w:val="table of figures"/>
    <w:basedOn w:val="Normal"/>
    <w:next w:val="Normal"/>
    <w:unhideWhenUsed/>
    <w:rsid w:val="009D41B3"/>
    <w:pPr>
      <w:spacing w:after="0"/>
    </w:pPr>
  </w:style>
  <w:style w:type="character" w:customStyle="1" w:styleId="BodyTextChar">
    <w:name w:val="Body Text Char"/>
    <w:basedOn w:val="DefaultParagraphFont"/>
    <w:link w:val="BodyText"/>
    <w:rsid w:val="00AE12F5"/>
    <w:rPr>
      <w:rFonts w:ascii="Garamond" w:hAnsi="Garamond"/>
    </w:rPr>
  </w:style>
  <w:style w:type="character" w:customStyle="1" w:styleId="Heading7Char">
    <w:name w:val="Heading 7 Char"/>
    <w:basedOn w:val="DefaultParagraphFont"/>
    <w:link w:val="Heading7"/>
    <w:rsid w:val="009C5025"/>
    <w:rPr>
      <w:rFonts w:ascii="Garamond" w:eastAsiaTheme="majorEastAsia" w:hAnsi="Garamond" w:cstheme="majorBidi"/>
      <w:b/>
      <w:iCs/>
      <w:color w:val="243F60" w:themeColor="accent1" w:themeShade="7F"/>
    </w:rPr>
  </w:style>
  <w:style w:type="table" w:styleId="TableGrid">
    <w:name w:val="Table Grid"/>
    <w:basedOn w:val="TableNormal"/>
    <w:rsid w:val="00977D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semiHidden/>
    <w:unhideWhenUsed/>
    <w:rsid w:val="00B922AB"/>
    <w:pPr>
      <w:spacing w:after="0"/>
      <w:ind w:left="240" w:hanging="240"/>
    </w:pPr>
  </w:style>
  <w:style w:type="paragraph" w:styleId="BalloonText">
    <w:name w:val="Balloon Text"/>
    <w:basedOn w:val="Normal"/>
    <w:link w:val="BalloonTextChar"/>
    <w:semiHidden/>
    <w:unhideWhenUsed/>
    <w:rsid w:val="00B173AA"/>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B173AA"/>
    <w:rPr>
      <w:rFonts w:ascii="Times New Roman" w:hAnsi="Times New Roman" w:cs="Times New Roman"/>
      <w:sz w:val="18"/>
      <w:szCs w:val="18"/>
    </w:rPr>
  </w:style>
  <w:style w:type="character" w:styleId="CommentReference">
    <w:name w:val="annotation reference"/>
    <w:basedOn w:val="DefaultParagraphFont"/>
    <w:semiHidden/>
    <w:unhideWhenUsed/>
    <w:rsid w:val="00B173AA"/>
    <w:rPr>
      <w:sz w:val="16"/>
      <w:szCs w:val="16"/>
    </w:rPr>
  </w:style>
  <w:style w:type="paragraph" w:styleId="CommentText">
    <w:name w:val="annotation text"/>
    <w:basedOn w:val="Normal"/>
    <w:link w:val="CommentTextChar"/>
    <w:semiHidden/>
    <w:unhideWhenUsed/>
    <w:rsid w:val="00B173AA"/>
    <w:rPr>
      <w:sz w:val="20"/>
      <w:szCs w:val="20"/>
    </w:rPr>
  </w:style>
  <w:style w:type="character" w:customStyle="1" w:styleId="CommentTextChar">
    <w:name w:val="Comment Text Char"/>
    <w:basedOn w:val="DefaultParagraphFont"/>
    <w:link w:val="CommentText"/>
    <w:semiHidden/>
    <w:rsid w:val="00B173AA"/>
    <w:rPr>
      <w:sz w:val="20"/>
      <w:szCs w:val="20"/>
    </w:rPr>
  </w:style>
  <w:style w:type="paragraph" w:styleId="CommentSubject">
    <w:name w:val="annotation subject"/>
    <w:basedOn w:val="CommentText"/>
    <w:next w:val="CommentText"/>
    <w:link w:val="CommentSubjectChar"/>
    <w:semiHidden/>
    <w:unhideWhenUsed/>
    <w:rsid w:val="00B173AA"/>
    <w:rPr>
      <w:b/>
      <w:bCs/>
    </w:rPr>
  </w:style>
  <w:style w:type="character" w:customStyle="1" w:styleId="CommentSubjectChar">
    <w:name w:val="Comment Subject Char"/>
    <w:basedOn w:val="CommentTextChar"/>
    <w:link w:val="CommentSubject"/>
    <w:semiHidden/>
    <w:rsid w:val="00B173AA"/>
    <w:rPr>
      <w:b/>
      <w:bCs/>
      <w:sz w:val="20"/>
      <w:szCs w:val="20"/>
    </w:rPr>
  </w:style>
  <w:style w:type="character" w:styleId="PlaceholderText">
    <w:name w:val="Placeholder Text"/>
    <w:basedOn w:val="DefaultParagraphFont"/>
    <w:semiHidden/>
    <w:rsid w:val="00645BAC"/>
    <w:rPr>
      <w:color w:val="808080"/>
    </w:rPr>
  </w:style>
  <w:style w:type="character" w:styleId="FollowedHyperlink">
    <w:name w:val="FollowedHyperlink"/>
    <w:basedOn w:val="DefaultParagraphFont"/>
    <w:uiPriority w:val="99"/>
    <w:unhideWhenUsed/>
    <w:rsid w:val="00AD201E"/>
    <w:rPr>
      <w:color w:val="954F72"/>
      <w:u w:val="single"/>
    </w:rPr>
  </w:style>
  <w:style w:type="paragraph" w:customStyle="1" w:styleId="msonormal0">
    <w:name w:val="msonormal"/>
    <w:basedOn w:val="Normal"/>
    <w:rsid w:val="00AD201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242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18</Pages>
  <Words>3956</Words>
  <Characters>22551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Appendix</vt:lpstr>
    </vt:vector>
  </TitlesOfParts>
  <Company>University of Illinois</Company>
  <LinksUpToDate>false</LinksUpToDate>
  <CharactersWithSpaces>26455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
  <cp:keywords/>
  <cp:lastModifiedBy>Ceballos Sierra, Federico</cp:lastModifiedBy>
  <cp:revision>8</cp:revision>
  <dcterms:created xsi:type="dcterms:W3CDTF">2020-05-29T13:36:00Z</dcterms:created>
  <dcterms:modified xsi:type="dcterms:W3CDTF">2020-09-30T13:54:00Z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C:/Users/fc3/Box Sync/CChange2/Literature/CChange2.bib</vt:lpwstr>
  </property>
  <property fmtid="{D5CDD505-2E9C-101B-9397-08002B2CF9AE}" pid="3" name="output">
    <vt:lpwstr/>
  </property>
</Properties>
</file>